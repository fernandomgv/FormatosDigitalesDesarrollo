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A49" w:rsidRPr="009A4CB0" w:rsidRDefault="001B490F" w:rsidP="00CF1414">
      <w:pPr>
        <w:pStyle w:val="Prrafodelista"/>
        <w:numPr>
          <w:ilvl w:val="0"/>
          <w:numId w:val="1"/>
        </w:numPr>
        <w:spacing w:after="0" w:line="360" w:lineRule="auto"/>
        <w:jc w:val="both"/>
        <w:rPr>
          <w:rFonts w:cstheme="minorHAnsi"/>
          <w:b/>
        </w:rPr>
      </w:pPr>
      <w:r w:rsidRPr="009A4CB0">
        <w:rPr>
          <w:rFonts w:cstheme="minorHAnsi"/>
          <w:b/>
        </w:rPr>
        <w:t>PORTADA</w:t>
      </w:r>
    </w:p>
    <w:p w:rsidR="00FD3217" w:rsidRPr="009A4CB0" w:rsidRDefault="00FD3217" w:rsidP="00CF1414">
      <w:pPr>
        <w:spacing w:line="360" w:lineRule="auto"/>
        <w:ind w:left="360"/>
        <w:jc w:val="both"/>
        <w:rPr>
          <w:rFonts w:asciiTheme="minorHAnsi" w:hAnsiTheme="minorHAnsi" w:cstheme="minorHAnsi"/>
          <w:sz w:val="22"/>
          <w:szCs w:val="22"/>
        </w:rPr>
      </w:pPr>
      <w:r w:rsidRPr="009A4CB0">
        <w:rPr>
          <w:rFonts w:asciiTheme="minorHAnsi" w:hAnsiTheme="minorHAnsi" w:cstheme="minorHAnsi"/>
          <w:sz w:val="22"/>
          <w:szCs w:val="22"/>
        </w:rPr>
        <w:t>Código de la iniciativa:</w:t>
      </w:r>
      <w:r w:rsidRPr="009A4CB0">
        <w:rPr>
          <w:rFonts w:asciiTheme="minorHAnsi" w:hAnsiTheme="minorHAnsi" w:cstheme="minorHAnsi"/>
          <w:sz w:val="22"/>
          <w:szCs w:val="22"/>
        </w:rPr>
        <w:tab/>
      </w:r>
      <w:r w:rsidRPr="009A4CB0">
        <w:rPr>
          <w:rFonts w:asciiTheme="minorHAnsi" w:hAnsiTheme="minorHAnsi" w:cstheme="minorHAnsi"/>
          <w:sz w:val="22"/>
          <w:szCs w:val="22"/>
        </w:rPr>
        <w:tab/>
      </w:r>
    </w:p>
    <w:p w:rsidR="00FD3217" w:rsidRPr="009A4CB0" w:rsidRDefault="00FD3217" w:rsidP="00CF1414">
      <w:pPr>
        <w:spacing w:line="360" w:lineRule="auto"/>
        <w:ind w:left="360"/>
        <w:jc w:val="both"/>
        <w:rPr>
          <w:rFonts w:asciiTheme="minorHAnsi" w:hAnsiTheme="minorHAnsi" w:cstheme="minorHAnsi"/>
          <w:b/>
          <w:sz w:val="22"/>
          <w:szCs w:val="22"/>
        </w:rPr>
      </w:pPr>
      <w:r w:rsidRPr="009A4CB0">
        <w:rPr>
          <w:rFonts w:asciiTheme="minorHAnsi" w:hAnsiTheme="minorHAnsi" w:cstheme="minorHAnsi"/>
          <w:b/>
          <w:sz w:val="22"/>
          <w:szCs w:val="22"/>
        </w:rPr>
        <w:t>AEA03PE022501</w:t>
      </w:r>
    </w:p>
    <w:p w:rsidR="00FD3217" w:rsidRPr="009A4CB0" w:rsidRDefault="00FD3217" w:rsidP="00CF1414">
      <w:pPr>
        <w:spacing w:line="360" w:lineRule="auto"/>
        <w:ind w:left="360"/>
        <w:jc w:val="both"/>
        <w:rPr>
          <w:rFonts w:asciiTheme="minorHAnsi" w:hAnsiTheme="minorHAnsi" w:cstheme="minorHAnsi"/>
          <w:sz w:val="22"/>
          <w:szCs w:val="22"/>
        </w:rPr>
      </w:pPr>
      <w:r w:rsidRPr="009A4CB0">
        <w:rPr>
          <w:rFonts w:asciiTheme="minorHAnsi" w:hAnsiTheme="minorHAnsi" w:cstheme="minorHAnsi"/>
          <w:sz w:val="22"/>
          <w:szCs w:val="22"/>
        </w:rPr>
        <w:t>Título de la iniciativa:</w:t>
      </w:r>
      <w:r w:rsidRPr="009A4CB0">
        <w:rPr>
          <w:rFonts w:asciiTheme="minorHAnsi" w:hAnsiTheme="minorHAnsi" w:cstheme="minorHAnsi"/>
          <w:sz w:val="22"/>
          <w:szCs w:val="22"/>
        </w:rPr>
        <w:tab/>
      </w:r>
      <w:r w:rsidRPr="009A4CB0">
        <w:rPr>
          <w:rFonts w:asciiTheme="minorHAnsi" w:hAnsiTheme="minorHAnsi" w:cstheme="minorHAnsi"/>
          <w:sz w:val="22"/>
          <w:szCs w:val="22"/>
        </w:rPr>
        <w:tab/>
      </w:r>
    </w:p>
    <w:p w:rsidR="00FD3217" w:rsidRDefault="006C17EF" w:rsidP="00CF1414">
      <w:pPr>
        <w:spacing w:line="360" w:lineRule="auto"/>
        <w:ind w:left="426"/>
        <w:jc w:val="both"/>
        <w:rPr>
          <w:rFonts w:asciiTheme="minorHAnsi" w:hAnsiTheme="minorHAnsi" w:cstheme="minorHAnsi"/>
          <w:b/>
          <w:sz w:val="22"/>
          <w:szCs w:val="22"/>
        </w:rPr>
      </w:pPr>
      <w:r w:rsidRPr="009A4CB0">
        <w:rPr>
          <w:rFonts w:asciiTheme="minorHAnsi" w:hAnsiTheme="minorHAnsi" w:cstheme="minorHAnsi"/>
          <w:b/>
          <w:sz w:val="22"/>
          <w:szCs w:val="22"/>
        </w:rPr>
        <w:t>DESARROLLO DEL MERCADO DE ASISTENCIA TÉCNICA</w:t>
      </w:r>
      <w:r w:rsidR="005D69E0" w:rsidRPr="009A4CB0">
        <w:rPr>
          <w:rFonts w:asciiTheme="minorHAnsi" w:hAnsiTheme="minorHAnsi" w:cstheme="minorHAnsi"/>
          <w:b/>
          <w:sz w:val="22"/>
          <w:szCs w:val="22"/>
        </w:rPr>
        <w:t xml:space="preserve"> PARA EL USO EFICIENTE DE ENERGÍA SOLAR EN INVERNADEROS EN </w:t>
      </w:r>
      <w:r w:rsidR="00B923E1" w:rsidRPr="009A4CB0">
        <w:rPr>
          <w:rFonts w:asciiTheme="minorHAnsi" w:hAnsiTheme="minorHAnsi" w:cstheme="minorHAnsi"/>
          <w:b/>
          <w:sz w:val="22"/>
          <w:szCs w:val="22"/>
        </w:rPr>
        <w:t>LA REGIÓN CUSCO.</w:t>
      </w:r>
    </w:p>
    <w:p w:rsidR="00081742" w:rsidRPr="009A4CB0" w:rsidRDefault="00081742" w:rsidP="00CF1414">
      <w:pPr>
        <w:spacing w:line="360" w:lineRule="auto"/>
        <w:ind w:left="426"/>
        <w:jc w:val="both"/>
        <w:rPr>
          <w:rFonts w:asciiTheme="minorHAnsi" w:hAnsiTheme="minorHAnsi" w:cstheme="minorHAnsi"/>
          <w:b/>
          <w:sz w:val="22"/>
          <w:szCs w:val="22"/>
        </w:rPr>
      </w:pPr>
    </w:p>
    <w:p w:rsidR="00FD3217" w:rsidRPr="009A4CB0" w:rsidRDefault="00FD3217" w:rsidP="00CF1414">
      <w:pPr>
        <w:spacing w:line="360" w:lineRule="auto"/>
        <w:ind w:left="360"/>
        <w:jc w:val="both"/>
        <w:rPr>
          <w:rFonts w:asciiTheme="minorHAnsi" w:hAnsiTheme="minorHAnsi" w:cstheme="minorHAnsi"/>
          <w:sz w:val="22"/>
          <w:szCs w:val="22"/>
        </w:rPr>
      </w:pPr>
      <w:r w:rsidRPr="009A4CB0">
        <w:rPr>
          <w:rFonts w:asciiTheme="minorHAnsi" w:hAnsiTheme="minorHAnsi" w:cstheme="minorHAnsi"/>
          <w:sz w:val="22"/>
          <w:szCs w:val="22"/>
        </w:rPr>
        <w:t>Nombre de la Entidad Proponente:</w:t>
      </w:r>
    </w:p>
    <w:p w:rsidR="00FD3217" w:rsidRPr="009A4CB0" w:rsidRDefault="0039432E" w:rsidP="00CF1414">
      <w:pPr>
        <w:ind w:left="360"/>
        <w:jc w:val="both"/>
        <w:rPr>
          <w:rFonts w:asciiTheme="minorHAnsi" w:hAnsiTheme="minorHAnsi" w:cstheme="minorHAnsi"/>
          <w:b/>
          <w:sz w:val="22"/>
          <w:szCs w:val="22"/>
        </w:rPr>
      </w:pPr>
      <w:r w:rsidRPr="009A4CB0">
        <w:rPr>
          <w:rFonts w:asciiTheme="minorHAnsi" w:hAnsiTheme="minorHAnsi" w:cstheme="minorHAnsi"/>
          <w:b/>
          <w:sz w:val="22"/>
          <w:szCs w:val="22"/>
        </w:rPr>
        <w:t xml:space="preserve"> CENTRO DE ESTUDIOS REGIONALES ANDINOS BARTOLOMÉ DE LAS CASAS – CBC.</w:t>
      </w:r>
    </w:p>
    <w:p w:rsidR="00FD3217" w:rsidRPr="009A4CB0" w:rsidRDefault="00FD3217" w:rsidP="00CF1414">
      <w:pPr>
        <w:ind w:left="360"/>
        <w:jc w:val="both"/>
        <w:rPr>
          <w:rFonts w:asciiTheme="minorHAnsi" w:hAnsiTheme="minorHAnsi" w:cstheme="minorHAnsi"/>
          <w:sz w:val="22"/>
          <w:szCs w:val="22"/>
        </w:rPr>
      </w:pPr>
      <w:r w:rsidRPr="009A4CB0">
        <w:rPr>
          <w:rFonts w:asciiTheme="minorHAnsi" w:hAnsiTheme="minorHAnsi" w:cstheme="minorHAnsi"/>
          <w:sz w:val="22"/>
          <w:szCs w:val="22"/>
        </w:rPr>
        <w:t>Ubicación</w:t>
      </w:r>
      <w:r w:rsidR="0039432E" w:rsidRPr="009A4CB0">
        <w:rPr>
          <w:rFonts w:asciiTheme="minorHAnsi" w:hAnsiTheme="minorHAnsi" w:cstheme="minorHAnsi"/>
          <w:sz w:val="22"/>
          <w:szCs w:val="22"/>
        </w:rPr>
        <w:tab/>
      </w:r>
      <w:r w:rsidR="0039432E" w:rsidRPr="009A4CB0">
        <w:rPr>
          <w:rFonts w:asciiTheme="minorHAnsi" w:hAnsiTheme="minorHAnsi" w:cstheme="minorHAnsi"/>
          <w:sz w:val="22"/>
          <w:szCs w:val="22"/>
        </w:rPr>
        <w:tab/>
      </w:r>
      <w:r w:rsidRPr="009A4CB0">
        <w:rPr>
          <w:rFonts w:asciiTheme="minorHAnsi" w:hAnsiTheme="minorHAnsi" w:cstheme="minorHAnsi"/>
          <w:sz w:val="22"/>
          <w:szCs w:val="22"/>
        </w:rPr>
        <w:t>:</w:t>
      </w:r>
      <w:r w:rsidR="0039432E" w:rsidRPr="009A4CB0">
        <w:rPr>
          <w:rFonts w:asciiTheme="minorHAnsi" w:hAnsiTheme="minorHAnsi" w:cstheme="minorHAnsi"/>
          <w:sz w:val="22"/>
          <w:szCs w:val="22"/>
        </w:rPr>
        <w:t xml:space="preserve"> </w:t>
      </w:r>
      <w:r w:rsidRPr="009A4CB0">
        <w:rPr>
          <w:rFonts w:asciiTheme="minorHAnsi" w:hAnsiTheme="minorHAnsi" w:cstheme="minorHAnsi"/>
          <w:b/>
          <w:sz w:val="22"/>
          <w:szCs w:val="22"/>
        </w:rPr>
        <w:t>Pasaje Pampa de la Alianza N° 164</w:t>
      </w:r>
    </w:p>
    <w:p w:rsidR="00FD3217" w:rsidRPr="009A4CB0" w:rsidRDefault="00FD3217" w:rsidP="00CF1414">
      <w:pPr>
        <w:ind w:left="360"/>
        <w:jc w:val="both"/>
        <w:rPr>
          <w:rFonts w:asciiTheme="minorHAnsi" w:hAnsiTheme="minorHAnsi" w:cstheme="minorHAnsi"/>
          <w:sz w:val="22"/>
          <w:szCs w:val="22"/>
        </w:rPr>
      </w:pPr>
      <w:r w:rsidRPr="009A4CB0">
        <w:rPr>
          <w:rFonts w:asciiTheme="minorHAnsi" w:hAnsiTheme="minorHAnsi" w:cstheme="minorHAnsi"/>
          <w:sz w:val="22"/>
          <w:szCs w:val="22"/>
        </w:rPr>
        <w:t>Distrito y Provincia</w:t>
      </w:r>
      <w:r w:rsidR="0039432E" w:rsidRPr="009A4CB0">
        <w:rPr>
          <w:rFonts w:asciiTheme="minorHAnsi" w:hAnsiTheme="minorHAnsi" w:cstheme="minorHAnsi"/>
          <w:sz w:val="22"/>
          <w:szCs w:val="22"/>
        </w:rPr>
        <w:tab/>
      </w:r>
      <w:r w:rsidRPr="009A4CB0">
        <w:rPr>
          <w:rFonts w:asciiTheme="minorHAnsi" w:hAnsiTheme="minorHAnsi" w:cstheme="minorHAnsi"/>
          <w:sz w:val="22"/>
          <w:szCs w:val="22"/>
        </w:rPr>
        <w:t>:</w:t>
      </w:r>
      <w:r w:rsidR="0039432E" w:rsidRPr="009A4CB0">
        <w:rPr>
          <w:rFonts w:asciiTheme="minorHAnsi" w:hAnsiTheme="minorHAnsi" w:cstheme="minorHAnsi"/>
          <w:sz w:val="22"/>
          <w:szCs w:val="22"/>
        </w:rPr>
        <w:t xml:space="preserve"> </w:t>
      </w:r>
      <w:r w:rsidRPr="009A4CB0">
        <w:rPr>
          <w:rFonts w:asciiTheme="minorHAnsi" w:hAnsiTheme="minorHAnsi" w:cstheme="minorHAnsi"/>
          <w:b/>
          <w:sz w:val="22"/>
          <w:szCs w:val="22"/>
        </w:rPr>
        <w:t>Cusco</w:t>
      </w:r>
    </w:p>
    <w:p w:rsidR="00FD3217" w:rsidRPr="009A4CB0" w:rsidRDefault="00FD3217" w:rsidP="00CF1414">
      <w:pPr>
        <w:ind w:left="360"/>
        <w:jc w:val="both"/>
        <w:rPr>
          <w:rFonts w:asciiTheme="minorHAnsi" w:hAnsiTheme="minorHAnsi" w:cstheme="minorHAnsi"/>
          <w:sz w:val="22"/>
          <w:szCs w:val="22"/>
        </w:rPr>
      </w:pPr>
      <w:r w:rsidRPr="009A4CB0">
        <w:rPr>
          <w:rFonts w:asciiTheme="minorHAnsi" w:hAnsiTheme="minorHAnsi" w:cstheme="minorHAnsi"/>
          <w:sz w:val="22"/>
          <w:szCs w:val="22"/>
        </w:rPr>
        <w:t>Departamento</w:t>
      </w:r>
      <w:r w:rsidR="0039432E" w:rsidRPr="009A4CB0">
        <w:rPr>
          <w:rFonts w:asciiTheme="minorHAnsi" w:hAnsiTheme="minorHAnsi" w:cstheme="minorHAnsi"/>
          <w:sz w:val="22"/>
          <w:szCs w:val="22"/>
        </w:rPr>
        <w:tab/>
      </w:r>
      <w:r w:rsidRPr="009A4CB0">
        <w:rPr>
          <w:rFonts w:asciiTheme="minorHAnsi" w:hAnsiTheme="minorHAnsi" w:cstheme="minorHAnsi"/>
          <w:sz w:val="22"/>
          <w:szCs w:val="22"/>
        </w:rPr>
        <w:t>:</w:t>
      </w:r>
      <w:r w:rsidR="0039432E" w:rsidRPr="009A4CB0">
        <w:rPr>
          <w:rFonts w:asciiTheme="minorHAnsi" w:hAnsiTheme="minorHAnsi" w:cstheme="minorHAnsi"/>
          <w:sz w:val="22"/>
          <w:szCs w:val="22"/>
        </w:rPr>
        <w:t xml:space="preserve"> </w:t>
      </w:r>
      <w:r w:rsidRPr="009A4CB0">
        <w:rPr>
          <w:rFonts w:asciiTheme="minorHAnsi" w:hAnsiTheme="minorHAnsi" w:cstheme="minorHAnsi"/>
          <w:b/>
          <w:sz w:val="22"/>
          <w:szCs w:val="22"/>
        </w:rPr>
        <w:t>Cusco</w:t>
      </w:r>
    </w:p>
    <w:p w:rsidR="00FD3217" w:rsidRPr="009A4CB0" w:rsidRDefault="00FD3217" w:rsidP="00CF1414">
      <w:pPr>
        <w:ind w:left="360"/>
        <w:jc w:val="both"/>
        <w:rPr>
          <w:rFonts w:asciiTheme="minorHAnsi" w:hAnsiTheme="minorHAnsi" w:cstheme="minorHAnsi"/>
          <w:sz w:val="22"/>
          <w:szCs w:val="22"/>
        </w:rPr>
      </w:pPr>
      <w:r w:rsidRPr="009A4CB0">
        <w:rPr>
          <w:rFonts w:asciiTheme="minorHAnsi" w:hAnsiTheme="minorHAnsi" w:cstheme="minorHAnsi"/>
          <w:sz w:val="22"/>
          <w:szCs w:val="22"/>
        </w:rPr>
        <w:t>Encargado/Coordinador de la iniciativa.</w:t>
      </w:r>
    </w:p>
    <w:p w:rsidR="00FD3217" w:rsidRPr="009A4CB0" w:rsidRDefault="00FD3217" w:rsidP="00CF1414">
      <w:pPr>
        <w:ind w:left="360"/>
        <w:jc w:val="both"/>
        <w:rPr>
          <w:rFonts w:asciiTheme="minorHAnsi" w:hAnsiTheme="minorHAnsi" w:cstheme="minorHAnsi"/>
          <w:sz w:val="22"/>
          <w:szCs w:val="22"/>
        </w:rPr>
      </w:pPr>
      <w:r w:rsidRPr="009A4CB0">
        <w:rPr>
          <w:rFonts w:asciiTheme="minorHAnsi" w:hAnsiTheme="minorHAnsi" w:cstheme="minorHAnsi"/>
          <w:sz w:val="22"/>
          <w:szCs w:val="22"/>
        </w:rPr>
        <w:t>Nombre</w:t>
      </w:r>
      <w:r w:rsidR="0039432E" w:rsidRPr="009A4CB0">
        <w:rPr>
          <w:rFonts w:asciiTheme="minorHAnsi" w:hAnsiTheme="minorHAnsi" w:cstheme="minorHAnsi"/>
          <w:sz w:val="22"/>
          <w:szCs w:val="22"/>
        </w:rPr>
        <w:tab/>
      </w:r>
      <w:r w:rsidR="0039432E" w:rsidRPr="009A4CB0">
        <w:rPr>
          <w:rFonts w:asciiTheme="minorHAnsi" w:hAnsiTheme="minorHAnsi" w:cstheme="minorHAnsi"/>
          <w:sz w:val="22"/>
          <w:szCs w:val="22"/>
        </w:rPr>
        <w:tab/>
      </w:r>
      <w:r w:rsidRPr="009A4CB0">
        <w:rPr>
          <w:rFonts w:asciiTheme="minorHAnsi" w:hAnsiTheme="minorHAnsi" w:cstheme="minorHAnsi"/>
          <w:sz w:val="22"/>
          <w:szCs w:val="22"/>
        </w:rPr>
        <w:t>:</w:t>
      </w:r>
      <w:r w:rsidR="0039432E" w:rsidRPr="009A4CB0">
        <w:rPr>
          <w:rFonts w:asciiTheme="minorHAnsi" w:hAnsiTheme="minorHAnsi" w:cstheme="minorHAnsi"/>
          <w:sz w:val="22"/>
          <w:szCs w:val="22"/>
        </w:rPr>
        <w:t xml:space="preserve"> </w:t>
      </w:r>
      <w:r w:rsidRPr="009A4CB0">
        <w:rPr>
          <w:rFonts w:asciiTheme="minorHAnsi" w:hAnsiTheme="minorHAnsi" w:cstheme="minorHAnsi"/>
          <w:b/>
          <w:sz w:val="22"/>
          <w:szCs w:val="22"/>
        </w:rPr>
        <w:t xml:space="preserve">Hugo Quispe </w:t>
      </w:r>
      <w:r w:rsidR="000F4506" w:rsidRPr="009A4CB0">
        <w:rPr>
          <w:rFonts w:asciiTheme="minorHAnsi" w:hAnsiTheme="minorHAnsi" w:cstheme="minorHAnsi"/>
          <w:b/>
          <w:sz w:val="22"/>
          <w:szCs w:val="22"/>
        </w:rPr>
        <w:t>Pérez</w:t>
      </w:r>
    </w:p>
    <w:p w:rsidR="00FD3217" w:rsidRPr="009A4CB0" w:rsidRDefault="00FD3217" w:rsidP="00CF1414">
      <w:pPr>
        <w:ind w:left="360"/>
        <w:jc w:val="both"/>
        <w:rPr>
          <w:rFonts w:asciiTheme="minorHAnsi" w:hAnsiTheme="minorHAnsi" w:cstheme="minorHAnsi"/>
          <w:sz w:val="22"/>
          <w:szCs w:val="22"/>
        </w:rPr>
      </w:pPr>
      <w:r w:rsidRPr="009A4CB0">
        <w:rPr>
          <w:rFonts w:asciiTheme="minorHAnsi" w:hAnsiTheme="minorHAnsi" w:cstheme="minorHAnsi"/>
          <w:sz w:val="22"/>
          <w:szCs w:val="22"/>
        </w:rPr>
        <w:t>Dirección</w:t>
      </w:r>
      <w:r w:rsidR="0039432E" w:rsidRPr="009A4CB0">
        <w:rPr>
          <w:rFonts w:asciiTheme="minorHAnsi" w:hAnsiTheme="minorHAnsi" w:cstheme="minorHAnsi"/>
          <w:sz w:val="22"/>
          <w:szCs w:val="22"/>
        </w:rPr>
        <w:tab/>
      </w:r>
      <w:r w:rsidR="0039432E" w:rsidRPr="009A4CB0">
        <w:rPr>
          <w:rFonts w:asciiTheme="minorHAnsi" w:hAnsiTheme="minorHAnsi" w:cstheme="minorHAnsi"/>
          <w:sz w:val="22"/>
          <w:szCs w:val="22"/>
        </w:rPr>
        <w:tab/>
      </w:r>
      <w:r w:rsidRPr="009A4CB0">
        <w:rPr>
          <w:rFonts w:asciiTheme="minorHAnsi" w:hAnsiTheme="minorHAnsi" w:cstheme="minorHAnsi"/>
          <w:sz w:val="22"/>
          <w:szCs w:val="22"/>
        </w:rPr>
        <w:t>:</w:t>
      </w:r>
      <w:r w:rsidR="0039432E" w:rsidRPr="009A4CB0">
        <w:rPr>
          <w:rFonts w:asciiTheme="minorHAnsi" w:hAnsiTheme="minorHAnsi" w:cstheme="minorHAnsi"/>
          <w:sz w:val="22"/>
          <w:szCs w:val="22"/>
        </w:rPr>
        <w:t xml:space="preserve"> </w:t>
      </w:r>
      <w:r w:rsidRPr="009A4CB0">
        <w:rPr>
          <w:rFonts w:asciiTheme="minorHAnsi" w:hAnsiTheme="minorHAnsi" w:cstheme="minorHAnsi"/>
          <w:b/>
          <w:sz w:val="22"/>
          <w:szCs w:val="22"/>
        </w:rPr>
        <w:t>APV. Manahuañunca, Etapa II Mz. B Lt. 05</w:t>
      </w:r>
    </w:p>
    <w:p w:rsidR="00FD3217" w:rsidRPr="009A4CB0" w:rsidRDefault="00FD3217" w:rsidP="00CF1414">
      <w:pPr>
        <w:ind w:left="360"/>
        <w:jc w:val="both"/>
        <w:rPr>
          <w:rFonts w:asciiTheme="minorHAnsi" w:hAnsiTheme="minorHAnsi" w:cstheme="minorHAnsi"/>
          <w:sz w:val="22"/>
          <w:szCs w:val="22"/>
        </w:rPr>
      </w:pPr>
      <w:r w:rsidRPr="009A4CB0">
        <w:rPr>
          <w:rFonts w:asciiTheme="minorHAnsi" w:hAnsiTheme="minorHAnsi" w:cstheme="minorHAnsi"/>
          <w:sz w:val="22"/>
          <w:szCs w:val="22"/>
        </w:rPr>
        <w:t>Teléfono</w:t>
      </w:r>
      <w:r w:rsidR="0039432E" w:rsidRPr="009A4CB0">
        <w:rPr>
          <w:rFonts w:asciiTheme="minorHAnsi" w:hAnsiTheme="minorHAnsi" w:cstheme="minorHAnsi"/>
          <w:sz w:val="22"/>
          <w:szCs w:val="22"/>
        </w:rPr>
        <w:tab/>
      </w:r>
      <w:r w:rsidR="0039432E" w:rsidRPr="009A4CB0">
        <w:rPr>
          <w:rFonts w:asciiTheme="minorHAnsi" w:hAnsiTheme="minorHAnsi" w:cstheme="minorHAnsi"/>
          <w:sz w:val="22"/>
          <w:szCs w:val="22"/>
        </w:rPr>
        <w:tab/>
      </w:r>
      <w:r w:rsidRPr="009A4CB0">
        <w:rPr>
          <w:rFonts w:asciiTheme="minorHAnsi" w:hAnsiTheme="minorHAnsi" w:cstheme="minorHAnsi"/>
          <w:sz w:val="22"/>
          <w:szCs w:val="22"/>
        </w:rPr>
        <w:t>:</w:t>
      </w:r>
      <w:r w:rsidR="0039432E" w:rsidRPr="009A4CB0">
        <w:rPr>
          <w:rFonts w:asciiTheme="minorHAnsi" w:hAnsiTheme="minorHAnsi" w:cstheme="minorHAnsi"/>
          <w:sz w:val="22"/>
          <w:szCs w:val="22"/>
        </w:rPr>
        <w:t xml:space="preserve"> </w:t>
      </w:r>
      <w:r w:rsidRPr="009A4CB0">
        <w:rPr>
          <w:rFonts w:asciiTheme="minorHAnsi" w:hAnsiTheme="minorHAnsi" w:cstheme="minorHAnsi"/>
          <w:b/>
          <w:sz w:val="22"/>
          <w:szCs w:val="22"/>
        </w:rPr>
        <w:t>949 760189</w:t>
      </w:r>
    </w:p>
    <w:p w:rsidR="00FD3217" w:rsidRPr="009A4CB0" w:rsidRDefault="00AB7FBC" w:rsidP="00CF1414">
      <w:pPr>
        <w:ind w:left="360"/>
        <w:jc w:val="both"/>
        <w:rPr>
          <w:rStyle w:val="Hipervnculo"/>
          <w:rFonts w:asciiTheme="minorHAnsi" w:hAnsiTheme="minorHAnsi" w:cstheme="minorHAnsi"/>
          <w:sz w:val="22"/>
          <w:szCs w:val="22"/>
        </w:rPr>
      </w:pPr>
      <w:r w:rsidRPr="009A4CB0">
        <w:rPr>
          <w:rFonts w:asciiTheme="minorHAnsi" w:hAnsiTheme="minorHAnsi" w:cstheme="minorHAnsi"/>
          <w:sz w:val="22"/>
          <w:szCs w:val="22"/>
        </w:rPr>
        <w:t>Email</w:t>
      </w:r>
      <w:r w:rsidR="0039432E" w:rsidRPr="009A4CB0">
        <w:rPr>
          <w:rFonts w:asciiTheme="minorHAnsi" w:hAnsiTheme="minorHAnsi" w:cstheme="minorHAnsi"/>
          <w:sz w:val="22"/>
          <w:szCs w:val="22"/>
        </w:rPr>
        <w:tab/>
      </w:r>
      <w:r w:rsidR="0039432E" w:rsidRPr="009A4CB0">
        <w:rPr>
          <w:rFonts w:asciiTheme="minorHAnsi" w:hAnsiTheme="minorHAnsi" w:cstheme="minorHAnsi"/>
          <w:sz w:val="22"/>
          <w:szCs w:val="22"/>
        </w:rPr>
        <w:tab/>
      </w:r>
      <w:r w:rsidRPr="009A4CB0">
        <w:rPr>
          <w:rFonts w:asciiTheme="minorHAnsi" w:hAnsiTheme="minorHAnsi" w:cstheme="minorHAnsi"/>
          <w:sz w:val="22"/>
          <w:szCs w:val="22"/>
        </w:rPr>
        <w:t>:</w:t>
      </w:r>
      <w:r w:rsidR="0039432E" w:rsidRPr="009A4CB0">
        <w:rPr>
          <w:rFonts w:asciiTheme="minorHAnsi" w:hAnsiTheme="minorHAnsi" w:cstheme="minorHAnsi"/>
          <w:sz w:val="22"/>
          <w:szCs w:val="22"/>
        </w:rPr>
        <w:t xml:space="preserve"> </w:t>
      </w:r>
      <w:hyperlink r:id="rId8" w:history="1">
        <w:r w:rsidR="00FD3217" w:rsidRPr="009A4CB0">
          <w:rPr>
            <w:rStyle w:val="Hipervnculo"/>
            <w:rFonts w:asciiTheme="minorHAnsi" w:hAnsiTheme="minorHAnsi" w:cstheme="minorHAnsi"/>
            <w:sz w:val="22"/>
            <w:szCs w:val="22"/>
          </w:rPr>
          <w:t>hugokilla@hotmail.com</w:t>
        </w:r>
      </w:hyperlink>
    </w:p>
    <w:p w:rsidR="006C17EF" w:rsidRPr="009A4CB0" w:rsidRDefault="006C17EF" w:rsidP="00CF1414">
      <w:pPr>
        <w:ind w:left="360"/>
        <w:jc w:val="both"/>
        <w:rPr>
          <w:rFonts w:asciiTheme="minorHAnsi" w:hAnsiTheme="minorHAnsi" w:cstheme="minorHAnsi"/>
          <w:sz w:val="22"/>
          <w:szCs w:val="22"/>
        </w:rPr>
      </w:pPr>
    </w:p>
    <w:p w:rsidR="00C2434B" w:rsidRPr="009A4CB0" w:rsidRDefault="00C2434B" w:rsidP="00CF1414">
      <w:pPr>
        <w:spacing w:line="360" w:lineRule="auto"/>
        <w:ind w:left="360"/>
        <w:jc w:val="both"/>
        <w:rPr>
          <w:rFonts w:asciiTheme="minorHAnsi" w:hAnsiTheme="minorHAnsi" w:cstheme="minorHAnsi"/>
          <w:sz w:val="22"/>
          <w:szCs w:val="22"/>
        </w:rPr>
      </w:pPr>
    </w:p>
    <w:p w:rsidR="00FD3217" w:rsidRDefault="00FD3217" w:rsidP="00CF1414">
      <w:pPr>
        <w:spacing w:line="360" w:lineRule="auto"/>
        <w:ind w:left="360"/>
        <w:jc w:val="both"/>
        <w:rPr>
          <w:rFonts w:asciiTheme="minorHAnsi" w:hAnsiTheme="minorHAnsi" w:cstheme="minorHAnsi"/>
          <w:b/>
          <w:sz w:val="22"/>
          <w:szCs w:val="22"/>
        </w:rPr>
      </w:pPr>
      <w:r w:rsidRPr="009A4CB0">
        <w:rPr>
          <w:rFonts w:asciiTheme="minorHAnsi" w:hAnsiTheme="minorHAnsi" w:cstheme="minorHAnsi"/>
          <w:sz w:val="22"/>
          <w:szCs w:val="22"/>
        </w:rPr>
        <w:t>País al que postula</w:t>
      </w:r>
      <w:r w:rsidR="0039432E" w:rsidRPr="009A4CB0">
        <w:rPr>
          <w:rFonts w:asciiTheme="minorHAnsi" w:hAnsiTheme="minorHAnsi" w:cstheme="minorHAnsi"/>
          <w:sz w:val="22"/>
          <w:szCs w:val="22"/>
        </w:rPr>
        <w:tab/>
      </w:r>
      <w:r w:rsidRPr="009A4CB0">
        <w:rPr>
          <w:rFonts w:asciiTheme="minorHAnsi" w:hAnsiTheme="minorHAnsi" w:cstheme="minorHAnsi"/>
          <w:sz w:val="22"/>
          <w:szCs w:val="22"/>
        </w:rPr>
        <w:t>:</w:t>
      </w:r>
      <w:r w:rsidR="0039432E" w:rsidRPr="009A4CB0">
        <w:rPr>
          <w:rFonts w:asciiTheme="minorHAnsi" w:hAnsiTheme="minorHAnsi" w:cstheme="minorHAnsi"/>
          <w:sz w:val="22"/>
          <w:szCs w:val="22"/>
        </w:rPr>
        <w:t xml:space="preserve"> </w:t>
      </w:r>
      <w:r w:rsidRPr="009A4CB0">
        <w:rPr>
          <w:rFonts w:asciiTheme="minorHAnsi" w:hAnsiTheme="minorHAnsi" w:cstheme="minorHAnsi"/>
          <w:b/>
          <w:sz w:val="22"/>
          <w:szCs w:val="22"/>
        </w:rPr>
        <w:t>PERÚ</w:t>
      </w:r>
    </w:p>
    <w:p w:rsidR="00D0653C" w:rsidRPr="009A4CB0" w:rsidRDefault="00D0653C" w:rsidP="00CF1414">
      <w:pPr>
        <w:spacing w:line="360" w:lineRule="auto"/>
        <w:ind w:left="360"/>
        <w:jc w:val="both"/>
        <w:rPr>
          <w:rFonts w:asciiTheme="minorHAnsi" w:hAnsiTheme="minorHAnsi" w:cstheme="minorHAnsi"/>
          <w:sz w:val="22"/>
          <w:szCs w:val="22"/>
        </w:rPr>
      </w:pPr>
    </w:p>
    <w:p w:rsidR="00FD3217" w:rsidRPr="009A4CB0" w:rsidRDefault="00FD3217" w:rsidP="00CF1414">
      <w:pPr>
        <w:spacing w:line="360" w:lineRule="auto"/>
        <w:ind w:left="360"/>
        <w:jc w:val="both"/>
        <w:rPr>
          <w:rFonts w:asciiTheme="minorHAnsi" w:hAnsiTheme="minorHAnsi" w:cstheme="minorHAnsi"/>
          <w:sz w:val="22"/>
          <w:szCs w:val="22"/>
        </w:rPr>
      </w:pPr>
      <w:r w:rsidRPr="009A4CB0">
        <w:rPr>
          <w:rFonts w:asciiTheme="minorHAnsi" w:hAnsiTheme="minorHAnsi" w:cstheme="minorHAnsi"/>
          <w:sz w:val="22"/>
          <w:szCs w:val="22"/>
        </w:rPr>
        <w:t>Financiamiento total del Proyecto (Plan):</w:t>
      </w:r>
      <w:r w:rsidRPr="009A4CB0">
        <w:rPr>
          <w:rFonts w:asciiTheme="minorHAnsi" w:hAnsiTheme="minorHAnsi" w:cstheme="minorHAnsi"/>
          <w:sz w:val="22"/>
          <w:szCs w:val="22"/>
        </w:rPr>
        <w:tab/>
      </w:r>
      <w:r w:rsidRPr="009A4CB0">
        <w:rPr>
          <w:rFonts w:asciiTheme="minorHAnsi" w:hAnsiTheme="minorHAnsi" w:cstheme="minorHAnsi"/>
          <w:sz w:val="22"/>
          <w:szCs w:val="22"/>
        </w:rPr>
        <w:tab/>
      </w:r>
      <w:r w:rsidRPr="009A4CB0">
        <w:rPr>
          <w:rFonts w:asciiTheme="minorHAnsi" w:hAnsiTheme="minorHAnsi" w:cstheme="minorHAnsi"/>
          <w:sz w:val="22"/>
          <w:szCs w:val="22"/>
        </w:rPr>
        <w:tab/>
      </w:r>
      <w:r w:rsidRPr="009A4CB0">
        <w:rPr>
          <w:rFonts w:asciiTheme="minorHAnsi" w:hAnsiTheme="minorHAnsi" w:cstheme="minorHAnsi"/>
          <w:b/>
          <w:sz w:val="22"/>
          <w:szCs w:val="22"/>
        </w:rPr>
        <w:t>USD</w:t>
      </w:r>
      <w:r w:rsidR="003133C2" w:rsidRPr="009A4CB0">
        <w:rPr>
          <w:rFonts w:asciiTheme="minorHAnsi" w:hAnsiTheme="minorHAnsi" w:cstheme="minorHAnsi"/>
          <w:b/>
          <w:sz w:val="22"/>
          <w:szCs w:val="22"/>
        </w:rPr>
        <w:t xml:space="preserve">    </w:t>
      </w:r>
      <w:r w:rsidR="00076E83" w:rsidRPr="009A4CB0">
        <w:rPr>
          <w:rFonts w:asciiTheme="minorHAnsi" w:hAnsiTheme="minorHAnsi" w:cstheme="minorHAnsi"/>
          <w:b/>
          <w:sz w:val="22"/>
          <w:szCs w:val="22"/>
        </w:rPr>
        <w:t>301</w:t>
      </w:r>
      <w:r w:rsidR="008E5A2D" w:rsidRPr="009A4CB0">
        <w:rPr>
          <w:rFonts w:asciiTheme="minorHAnsi" w:hAnsiTheme="minorHAnsi" w:cstheme="minorHAnsi"/>
          <w:b/>
          <w:sz w:val="22"/>
          <w:szCs w:val="22"/>
        </w:rPr>
        <w:t>,</w:t>
      </w:r>
      <w:r w:rsidR="00076E83" w:rsidRPr="009A4CB0">
        <w:rPr>
          <w:rFonts w:asciiTheme="minorHAnsi" w:hAnsiTheme="minorHAnsi" w:cstheme="minorHAnsi"/>
          <w:b/>
          <w:sz w:val="22"/>
          <w:szCs w:val="22"/>
        </w:rPr>
        <w:t>697</w:t>
      </w:r>
    </w:p>
    <w:p w:rsidR="00FD3217" w:rsidRPr="009A4CB0" w:rsidRDefault="00FD3217" w:rsidP="00CF1414">
      <w:pPr>
        <w:spacing w:line="360" w:lineRule="auto"/>
        <w:ind w:left="360"/>
        <w:jc w:val="both"/>
        <w:rPr>
          <w:rFonts w:asciiTheme="minorHAnsi" w:hAnsiTheme="minorHAnsi" w:cstheme="minorHAnsi"/>
          <w:sz w:val="22"/>
          <w:szCs w:val="22"/>
        </w:rPr>
      </w:pPr>
      <w:r w:rsidRPr="009A4CB0">
        <w:rPr>
          <w:rFonts w:asciiTheme="minorHAnsi" w:hAnsiTheme="minorHAnsi" w:cstheme="minorHAnsi"/>
          <w:sz w:val="22"/>
          <w:szCs w:val="22"/>
        </w:rPr>
        <w:t>Cofinanciamiento tota</w:t>
      </w:r>
      <w:r w:rsidR="00AB7FBC" w:rsidRPr="009A4CB0">
        <w:rPr>
          <w:rFonts w:asciiTheme="minorHAnsi" w:hAnsiTheme="minorHAnsi" w:cstheme="minorHAnsi"/>
          <w:sz w:val="22"/>
          <w:szCs w:val="22"/>
        </w:rPr>
        <w:t xml:space="preserve">l solicitado al Programa AEA: </w:t>
      </w:r>
      <w:r w:rsidR="00AB7FBC" w:rsidRPr="009A4CB0">
        <w:rPr>
          <w:rFonts w:asciiTheme="minorHAnsi" w:hAnsiTheme="minorHAnsi" w:cstheme="minorHAnsi"/>
          <w:sz w:val="22"/>
          <w:szCs w:val="22"/>
        </w:rPr>
        <w:tab/>
      </w:r>
      <w:r w:rsidRPr="009A4CB0">
        <w:rPr>
          <w:rFonts w:asciiTheme="minorHAnsi" w:hAnsiTheme="minorHAnsi" w:cstheme="minorHAnsi"/>
          <w:b/>
          <w:sz w:val="22"/>
          <w:szCs w:val="22"/>
        </w:rPr>
        <w:t>USD</w:t>
      </w:r>
      <w:r w:rsidR="003133C2" w:rsidRPr="009A4CB0">
        <w:rPr>
          <w:rFonts w:asciiTheme="minorHAnsi" w:hAnsiTheme="minorHAnsi" w:cstheme="minorHAnsi"/>
          <w:b/>
          <w:sz w:val="22"/>
          <w:szCs w:val="22"/>
        </w:rPr>
        <w:t xml:space="preserve">    </w:t>
      </w:r>
      <w:r w:rsidR="00076E83" w:rsidRPr="009A4CB0">
        <w:rPr>
          <w:rFonts w:asciiTheme="minorHAnsi" w:hAnsiTheme="minorHAnsi" w:cstheme="minorHAnsi"/>
          <w:b/>
          <w:sz w:val="22"/>
          <w:szCs w:val="22"/>
        </w:rPr>
        <w:t>138,630</w:t>
      </w:r>
    </w:p>
    <w:p w:rsidR="00FD3217" w:rsidRDefault="00FD3217" w:rsidP="00CF1414">
      <w:pPr>
        <w:spacing w:line="360" w:lineRule="auto"/>
        <w:ind w:left="360"/>
        <w:jc w:val="both"/>
        <w:rPr>
          <w:rFonts w:asciiTheme="minorHAnsi" w:hAnsiTheme="minorHAnsi" w:cstheme="minorHAnsi"/>
          <w:b/>
          <w:sz w:val="22"/>
          <w:szCs w:val="22"/>
        </w:rPr>
      </w:pPr>
      <w:r w:rsidRPr="009A4CB0">
        <w:rPr>
          <w:rFonts w:asciiTheme="minorHAnsi" w:hAnsiTheme="minorHAnsi" w:cstheme="minorHAnsi"/>
          <w:sz w:val="22"/>
          <w:szCs w:val="22"/>
        </w:rPr>
        <w:t>Aporte de la contrapartida para la ejecución del proyecto:</w:t>
      </w:r>
      <w:r w:rsidRPr="009A4CB0">
        <w:rPr>
          <w:rFonts w:asciiTheme="minorHAnsi" w:hAnsiTheme="minorHAnsi" w:cstheme="minorHAnsi"/>
          <w:sz w:val="22"/>
          <w:szCs w:val="22"/>
        </w:rPr>
        <w:tab/>
      </w:r>
      <w:r w:rsidRPr="009A4CB0">
        <w:rPr>
          <w:rFonts w:asciiTheme="minorHAnsi" w:hAnsiTheme="minorHAnsi" w:cstheme="minorHAnsi"/>
          <w:b/>
          <w:sz w:val="22"/>
          <w:szCs w:val="22"/>
        </w:rPr>
        <w:t>USD</w:t>
      </w:r>
      <w:r w:rsidR="003133C2" w:rsidRPr="009A4CB0">
        <w:rPr>
          <w:rFonts w:asciiTheme="minorHAnsi" w:hAnsiTheme="minorHAnsi" w:cstheme="minorHAnsi"/>
          <w:b/>
          <w:sz w:val="22"/>
          <w:szCs w:val="22"/>
        </w:rPr>
        <w:t xml:space="preserve">    </w:t>
      </w:r>
      <w:r w:rsidR="00076E83" w:rsidRPr="009A4CB0">
        <w:rPr>
          <w:rFonts w:asciiTheme="minorHAnsi" w:hAnsiTheme="minorHAnsi" w:cstheme="minorHAnsi"/>
          <w:b/>
          <w:sz w:val="22"/>
          <w:szCs w:val="22"/>
        </w:rPr>
        <w:t>163</w:t>
      </w:r>
      <w:r w:rsidR="008E5A2D" w:rsidRPr="009A4CB0">
        <w:rPr>
          <w:rFonts w:asciiTheme="minorHAnsi" w:hAnsiTheme="minorHAnsi" w:cstheme="minorHAnsi"/>
          <w:b/>
          <w:sz w:val="22"/>
          <w:szCs w:val="22"/>
        </w:rPr>
        <w:t>,</w:t>
      </w:r>
      <w:r w:rsidR="00076E83" w:rsidRPr="009A4CB0">
        <w:rPr>
          <w:rFonts w:asciiTheme="minorHAnsi" w:hAnsiTheme="minorHAnsi" w:cstheme="minorHAnsi"/>
          <w:b/>
          <w:sz w:val="22"/>
          <w:szCs w:val="22"/>
        </w:rPr>
        <w:t>067</w:t>
      </w:r>
    </w:p>
    <w:p w:rsidR="00081742" w:rsidRDefault="00081742" w:rsidP="00CF1414">
      <w:pPr>
        <w:spacing w:line="360" w:lineRule="auto"/>
        <w:ind w:left="360"/>
        <w:jc w:val="both"/>
        <w:rPr>
          <w:rFonts w:asciiTheme="minorHAnsi" w:hAnsiTheme="minorHAnsi" w:cstheme="minorHAnsi"/>
          <w:sz w:val="22"/>
          <w:szCs w:val="22"/>
        </w:rPr>
      </w:pPr>
    </w:p>
    <w:p w:rsidR="000F4506" w:rsidRDefault="000F4506" w:rsidP="00CF1414">
      <w:pPr>
        <w:spacing w:line="360" w:lineRule="auto"/>
        <w:ind w:left="360"/>
        <w:jc w:val="both"/>
        <w:rPr>
          <w:rFonts w:asciiTheme="minorHAnsi" w:hAnsiTheme="minorHAnsi" w:cstheme="minorHAnsi"/>
          <w:sz w:val="22"/>
          <w:szCs w:val="22"/>
        </w:rPr>
      </w:pPr>
    </w:p>
    <w:p w:rsidR="000F4506" w:rsidRPr="009A4CB0" w:rsidRDefault="000F4506" w:rsidP="00CF1414">
      <w:pPr>
        <w:spacing w:line="360" w:lineRule="auto"/>
        <w:ind w:left="360"/>
        <w:jc w:val="both"/>
        <w:rPr>
          <w:rFonts w:asciiTheme="minorHAnsi" w:hAnsiTheme="minorHAnsi" w:cstheme="minorHAnsi"/>
          <w:sz w:val="22"/>
          <w:szCs w:val="22"/>
        </w:rPr>
      </w:pPr>
    </w:p>
    <w:p w:rsidR="00FD3217" w:rsidRDefault="00FD3217" w:rsidP="00CF1414">
      <w:pPr>
        <w:spacing w:line="360" w:lineRule="auto"/>
        <w:ind w:left="360"/>
        <w:jc w:val="right"/>
        <w:rPr>
          <w:rFonts w:asciiTheme="minorHAnsi" w:hAnsiTheme="minorHAnsi" w:cstheme="minorHAnsi"/>
          <w:sz w:val="22"/>
          <w:szCs w:val="22"/>
        </w:rPr>
      </w:pPr>
      <w:r w:rsidRPr="009A4CB0">
        <w:rPr>
          <w:rFonts w:asciiTheme="minorHAnsi" w:hAnsiTheme="minorHAnsi" w:cstheme="minorHAnsi"/>
          <w:sz w:val="22"/>
          <w:szCs w:val="22"/>
        </w:rPr>
        <w:t>Cusco, Abril del 2015</w:t>
      </w:r>
    </w:p>
    <w:p w:rsidR="00081742" w:rsidRDefault="00D0653C" w:rsidP="00D0653C">
      <w:pPr>
        <w:tabs>
          <w:tab w:val="left" w:pos="7395"/>
        </w:tabs>
        <w:spacing w:line="360" w:lineRule="auto"/>
        <w:ind w:left="360"/>
        <w:rPr>
          <w:rFonts w:asciiTheme="minorHAnsi" w:hAnsiTheme="minorHAnsi" w:cstheme="minorHAnsi"/>
          <w:sz w:val="22"/>
          <w:szCs w:val="22"/>
        </w:rPr>
      </w:pPr>
      <w:r>
        <w:rPr>
          <w:rFonts w:asciiTheme="minorHAnsi" w:hAnsiTheme="minorHAnsi" w:cstheme="minorHAnsi"/>
          <w:sz w:val="22"/>
          <w:szCs w:val="22"/>
        </w:rPr>
        <w:tab/>
      </w:r>
    </w:p>
    <w:p w:rsidR="00081742" w:rsidRDefault="00081742" w:rsidP="00CF1414">
      <w:pPr>
        <w:spacing w:line="360" w:lineRule="auto"/>
        <w:ind w:left="360"/>
        <w:jc w:val="right"/>
        <w:rPr>
          <w:rFonts w:asciiTheme="minorHAnsi" w:hAnsiTheme="minorHAnsi" w:cstheme="minorHAnsi"/>
          <w:sz w:val="22"/>
          <w:szCs w:val="22"/>
        </w:rPr>
      </w:pPr>
    </w:p>
    <w:p w:rsidR="000F4506" w:rsidRDefault="000F4506" w:rsidP="00CF1414">
      <w:pPr>
        <w:spacing w:line="360" w:lineRule="auto"/>
        <w:ind w:left="360"/>
        <w:jc w:val="right"/>
        <w:rPr>
          <w:rFonts w:asciiTheme="minorHAnsi" w:hAnsiTheme="minorHAnsi" w:cstheme="minorHAnsi"/>
          <w:sz w:val="22"/>
          <w:szCs w:val="22"/>
        </w:rPr>
      </w:pPr>
    </w:p>
    <w:p w:rsidR="000F4506" w:rsidRDefault="000F4506" w:rsidP="00CF1414">
      <w:pPr>
        <w:spacing w:line="360" w:lineRule="auto"/>
        <w:ind w:left="360"/>
        <w:jc w:val="right"/>
        <w:rPr>
          <w:rFonts w:asciiTheme="minorHAnsi" w:hAnsiTheme="minorHAnsi" w:cstheme="minorHAnsi"/>
          <w:sz w:val="22"/>
          <w:szCs w:val="22"/>
        </w:rPr>
      </w:pPr>
    </w:p>
    <w:p w:rsidR="000F4506" w:rsidRDefault="000F4506" w:rsidP="00CF1414">
      <w:pPr>
        <w:spacing w:line="360" w:lineRule="auto"/>
        <w:ind w:left="360"/>
        <w:jc w:val="right"/>
        <w:rPr>
          <w:rFonts w:asciiTheme="minorHAnsi" w:hAnsiTheme="minorHAnsi" w:cstheme="minorHAnsi"/>
          <w:sz w:val="22"/>
          <w:szCs w:val="22"/>
        </w:rPr>
      </w:pPr>
    </w:p>
    <w:p w:rsidR="00081742" w:rsidRDefault="00081742" w:rsidP="00CF1414">
      <w:pPr>
        <w:spacing w:line="360" w:lineRule="auto"/>
        <w:ind w:left="360"/>
        <w:jc w:val="right"/>
        <w:rPr>
          <w:rFonts w:asciiTheme="minorHAnsi" w:hAnsiTheme="minorHAnsi" w:cstheme="minorHAnsi"/>
          <w:sz w:val="22"/>
          <w:szCs w:val="22"/>
        </w:rPr>
      </w:pPr>
    </w:p>
    <w:p w:rsidR="00081742" w:rsidRPr="009A4CB0" w:rsidRDefault="00081742" w:rsidP="000F4506">
      <w:pPr>
        <w:spacing w:line="360" w:lineRule="auto"/>
        <w:ind w:left="360"/>
        <w:jc w:val="right"/>
        <w:rPr>
          <w:rFonts w:asciiTheme="minorHAnsi" w:hAnsiTheme="minorHAnsi" w:cstheme="minorHAnsi"/>
          <w:sz w:val="22"/>
          <w:szCs w:val="22"/>
        </w:rPr>
      </w:pPr>
    </w:p>
    <w:p w:rsidR="001B490F" w:rsidRDefault="00FD3217" w:rsidP="000F4506">
      <w:pPr>
        <w:tabs>
          <w:tab w:val="left" w:pos="7350"/>
        </w:tabs>
        <w:spacing w:line="360" w:lineRule="auto"/>
        <w:ind w:left="360"/>
        <w:jc w:val="right"/>
        <w:rPr>
          <w:rFonts w:asciiTheme="minorHAnsi" w:hAnsiTheme="minorHAnsi" w:cstheme="minorHAnsi"/>
          <w:sz w:val="22"/>
          <w:szCs w:val="22"/>
        </w:rPr>
      </w:pPr>
      <w:r w:rsidRPr="009A4CB0">
        <w:rPr>
          <w:rFonts w:asciiTheme="minorHAnsi" w:hAnsiTheme="minorHAnsi" w:cstheme="minorHAnsi"/>
          <w:sz w:val="22"/>
          <w:szCs w:val="22"/>
        </w:rPr>
        <w:t>Firma del encargado/responsable</w:t>
      </w:r>
    </w:p>
    <w:p w:rsidR="000F4506" w:rsidRDefault="000F4506" w:rsidP="00CF1414">
      <w:pPr>
        <w:tabs>
          <w:tab w:val="left" w:pos="7350"/>
        </w:tabs>
        <w:spacing w:line="360" w:lineRule="auto"/>
        <w:ind w:left="360"/>
        <w:jc w:val="right"/>
        <w:rPr>
          <w:rFonts w:asciiTheme="minorHAnsi" w:hAnsiTheme="minorHAnsi" w:cstheme="minorHAnsi"/>
          <w:sz w:val="22"/>
          <w:szCs w:val="22"/>
        </w:rPr>
      </w:pPr>
    </w:p>
    <w:p w:rsidR="000F4506" w:rsidRDefault="000F4506" w:rsidP="00CF1414">
      <w:pPr>
        <w:tabs>
          <w:tab w:val="left" w:pos="7350"/>
        </w:tabs>
        <w:spacing w:line="360" w:lineRule="auto"/>
        <w:ind w:left="360"/>
        <w:jc w:val="right"/>
        <w:rPr>
          <w:rFonts w:asciiTheme="minorHAnsi" w:hAnsiTheme="minorHAnsi" w:cstheme="minorHAnsi"/>
          <w:sz w:val="22"/>
          <w:szCs w:val="22"/>
        </w:rPr>
      </w:pPr>
    </w:p>
    <w:p w:rsidR="001B490F" w:rsidRPr="00081742" w:rsidRDefault="001B490F" w:rsidP="00CF1414">
      <w:pPr>
        <w:pStyle w:val="Prrafodelista"/>
        <w:numPr>
          <w:ilvl w:val="0"/>
          <w:numId w:val="1"/>
        </w:numPr>
        <w:spacing w:after="0" w:line="360" w:lineRule="auto"/>
        <w:jc w:val="both"/>
        <w:rPr>
          <w:rFonts w:cstheme="minorHAnsi"/>
          <w:b/>
        </w:rPr>
      </w:pPr>
      <w:r w:rsidRPr="00081742">
        <w:rPr>
          <w:rFonts w:cstheme="minorHAnsi"/>
          <w:b/>
        </w:rPr>
        <w:lastRenderedPageBreak/>
        <w:t>RESUMEN EJECUTIVO</w:t>
      </w:r>
    </w:p>
    <w:p w:rsidR="00081742" w:rsidRDefault="00081742" w:rsidP="00081742">
      <w:pPr>
        <w:jc w:val="both"/>
        <w:rPr>
          <w:rFonts w:asciiTheme="minorHAnsi" w:hAnsiTheme="minorHAnsi" w:cstheme="minorHAnsi"/>
          <w:sz w:val="22"/>
          <w:szCs w:val="22"/>
        </w:rPr>
      </w:pPr>
      <w:r>
        <w:rPr>
          <w:rFonts w:asciiTheme="minorHAnsi" w:hAnsiTheme="minorHAnsi" w:cstheme="minorHAnsi"/>
          <w:sz w:val="22"/>
          <w:szCs w:val="22"/>
        </w:rPr>
        <w:t>El presente plan de negocios, está basado en respuesta a la necesidad de utilizar tecnologías productivas para mejor la producción agrícola en la sierra sur del Perú, en la actualidad se pierde 40% de la producción de zonas alto andinas como consecuencia de los región. Según la FAO sólo en la región Cusco debido a las heladas el 2008 los agricultores perdieron el 46.55% de su producción y por ende de sus ingresos.</w:t>
      </w:r>
    </w:p>
    <w:p w:rsidR="00081742" w:rsidRDefault="00081742" w:rsidP="00081742">
      <w:pPr>
        <w:jc w:val="both"/>
        <w:rPr>
          <w:rFonts w:asciiTheme="minorHAnsi" w:hAnsiTheme="minorHAnsi" w:cstheme="minorHAnsi"/>
          <w:color w:val="000000" w:themeColor="dark1"/>
          <w:kern w:val="24"/>
          <w:sz w:val="22"/>
          <w:szCs w:val="22"/>
        </w:rPr>
      </w:pPr>
      <w:r>
        <w:rPr>
          <w:rFonts w:asciiTheme="minorHAnsi" w:hAnsiTheme="minorHAnsi" w:cstheme="minorHAnsi"/>
          <w:color w:val="000000" w:themeColor="dark1"/>
          <w:kern w:val="24"/>
          <w:sz w:val="22"/>
          <w:szCs w:val="22"/>
        </w:rPr>
        <w:t xml:space="preserve">En tal sentido el Plan de Negocio, consiste en Desarrollar el Mercado de asistencia técnica para el aprovechamiento de la energía solar para la producción agrícola en invernaderos. El cual consiste en la formación de una empresa con personería jurídica integrada por un promedio de 20 personas entre varones y mujeres en un porcentaje de 70 y 30 % respectivamente y la asociación estratégica con la entidad, La primera etapa consiste en la capacitación y especialización de los socios en la construcción de invernaderos y el manejo técnico productivo en invernaderos a través de instituciones especializadas, con el objetivo de conformar el PAT y ofertar los servicios de: 1) Capacitación en: Construcción de invernaderos con uso eficiente de energía solar, sostenibilidad climática, buenas prácticas agrícolas y gestión comercial. 2) Asesoría personalizada en: Construcción de invernaderos con uso eficiente de energía solar, sostenibilidad climática, buenas prácticas agrícolas y gestión comercial. 3) Venta de materiales para el uso de energías renovables (invernaderos): </w:t>
      </w:r>
      <w:r>
        <w:rPr>
          <w:rFonts w:asciiTheme="minorHAnsi" w:hAnsiTheme="minorHAnsi" w:cstheme="minorHAnsi"/>
          <w:sz w:val="22"/>
          <w:szCs w:val="22"/>
        </w:rPr>
        <w:t xml:space="preserve">plásticos agro film, malla raschell y sistemas de riego </w:t>
      </w:r>
      <w:r>
        <w:rPr>
          <w:rFonts w:asciiTheme="minorHAnsi" w:hAnsiTheme="minorHAnsi" w:cstheme="minorHAnsi"/>
          <w:color w:val="000000" w:themeColor="dark1"/>
          <w:kern w:val="24"/>
          <w:sz w:val="22"/>
          <w:szCs w:val="22"/>
        </w:rPr>
        <w:t xml:space="preserve"> 4) Recepción de pasantías. 5) Producción y venta de flores, hortalizas y fresas; Considerando las tres primeras como productos principales y las dos últimas como productos secundarios.</w:t>
      </w:r>
    </w:p>
    <w:p w:rsidR="00081742" w:rsidRDefault="00081742" w:rsidP="00081742">
      <w:pPr>
        <w:jc w:val="both"/>
        <w:rPr>
          <w:rFonts w:asciiTheme="minorHAnsi" w:hAnsiTheme="minorHAnsi" w:cstheme="minorHAnsi"/>
          <w:color w:val="000000" w:themeColor="dark1"/>
          <w:kern w:val="24"/>
          <w:sz w:val="22"/>
          <w:szCs w:val="22"/>
        </w:rPr>
      </w:pPr>
    </w:p>
    <w:p w:rsidR="00081742" w:rsidRDefault="00081742" w:rsidP="00081742">
      <w:pPr>
        <w:jc w:val="both"/>
        <w:rPr>
          <w:rFonts w:asciiTheme="minorHAnsi" w:hAnsiTheme="minorHAnsi" w:cstheme="minorHAnsi"/>
          <w:color w:val="000000" w:themeColor="dark1"/>
          <w:kern w:val="24"/>
          <w:sz w:val="22"/>
          <w:szCs w:val="22"/>
        </w:rPr>
      </w:pPr>
      <w:r>
        <w:rPr>
          <w:rFonts w:asciiTheme="minorHAnsi" w:hAnsiTheme="minorHAnsi" w:cstheme="minorHAnsi"/>
          <w:color w:val="000000" w:themeColor="dark1"/>
          <w:kern w:val="24"/>
          <w:sz w:val="22"/>
          <w:szCs w:val="22"/>
        </w:rPr>
        <w:t>El valor agregado del plan de negocios es la articulación al mercado y colocación de la producción de los invernaderos a los demandantes.</w:t>
      </w:r>
    </w:p>
    <w:p w:rsidR="00081742" w:rsidRDefault="00081742" w:rsidP="00081742">
      <w:pPr>
        <w:jc w:val="both"/>
        <w:rPr>
          <w:rFonts w:asciiTheme="minorHAnsi" w:hAnsiTheme="minorHAnsi" w:cstheme="minorHAnsi"/>
          <w:sz w:val="22"/>
          <w:szCs w:val="22"/>
        </w:rPr>
      </w:pPr>
      <w:r>
        <w:rPr>
          <w:rFonts w:asciiTheme="minorHAnsi" w:hAnsiTheme="minorHAnsi" w:cstheme="minorHAnsi"/>
          <w:sz w:val="22"/>
          <w:szCs w:val="22"/>
        </w:rPr>
        <w:t>La proyección de venta de servicios del primer año tiene compromisos de compra por parte de los municipios de Ccorca y Taray con los cuales se tiene convenios pre establecidos  para la prestación de estos servicios.</w:t>
      </w:r>
    </w:p>
    <w:p w:rsidR="00081742" w:rsidRDefault="00081742" w:rsidP="00081742">
      <w:pPr>
        <w:jc w:val="both"/>
        <w:rPr>
          <w:rFonts w:asciiTheme="minorHAnsi" w:hAnsiTheme="minorHAnsi" w:cstheme="minorHAnsi"/>
          <w:sz w:val="22"/>
          <w:szCs w:val="22"/>
        </w:rPr>
      </w:pPr>
      <w:r>
        <w:rPr>
          <w:rFonts w:asciiTheme="minorHAnsi" w:hAnsiTheme="minorHAnsi" w:cstheme="minorHAnsi"/>
          <w:sz w:val="22"/>
          <w:szCs w:val="22"/>
        </w:rPr>
        <w:t xml:space="preserve">Las estrategias de comercialización están establecidas por: a) La visita y propuesta por parte del coordinador del plan de negocios a las municipalidades aledañas donde se desarrolla esta iniciativa teniendo como política empresarial, ampliar el tamaño a nivel regional, macro región sur y ámbito nacional considerando como estrategia de escalamiento en el mercado. B) Desarrollo de eventos masivos donde se pretende dar a conocer las bondades del uso de energía solar (invernaderos), en la producción agraria, la cual estará dirigida a los 3 segmentos de mercado. C) Se elaborara un material publicitario escrito (brosiur), El cual contendrá toda la información necesaria para promocionar los servicios a prestar. d) Se desarrollara una página web  para tener un alcance  a nivel nacional a los segmentos de mercado identificados que desconocen la existencia de una empresa prestadora de estos servicios. </w:t>
      </w:r>
    </w:p>
    <w:p w:rsidR="00081742" w:rsidRDefault="00081742" w:rsidP="00081742">
      <w:pPr>
        <w:jc w:val="both"/>
        <w:rPr>
          <w:rFonts w:asciiTheme="minorHAnsi" w:hAnsiTheme="minorHAnsi" w:cstheme="minorHAnsi"/>
          <w:sz w:val="22"/>
          <w:szCs w:val="22"/>
        </w:rPr>
      </w:pPr>
      <w:r>
        <w:rPr>
          <w:rFonts w:asciiTheme="minorHAnsi" w:hAnsiTheme="minorHAnsi" w:cstheme="minorHAnsi"/>
          <w:sz w:val="22"/>
          <w:szCs w:val="22"/>
        </w:rPr>
        <w:t>La demanda potencial está compuesta por 23 gobiernos locales integrantes de la red de municipalidades rurales del Cusco (REMUR), quienes han manifestado su voluntad política de promover la producción agraria como actividad promotora de Desarrollo Económico, participación de género y cuidado del medio ambiente.</w:t>
      </w:r>
    </w:p>
    <w:p w:rsidR="00081742" w:rsidRDefault="00081742" w:rsidP="00081742">
      <w:pPr>
        <w:jc w:val="both"/>
        <w:rPr>
          <w:rFonts w:asciiTheme="minorHAnsi" w:hAnsiTheme="minorHAnsi" w:cstheme="minorHAnsi"/>
          <w:sz w:val="22"/>
          <w:szCs w:val="22"/>
        </w:rPr>
      </w:pPr>
      <w:r>
        <w:rPr>
          <w:rFonts w:asciiTheme="minorHAnsi" w:hAnsiTheme="minorHAnsi" w:cstheme="minorHAnsi"/>
          <w:sz w:val="22"/>
          <w:szCs w:val="22"/>
        </w:rPr>
        <w:t>Este proyecto reposa en la experiencia y solidez del CBC que tiene 40 años de experiencia en ejecución de proyectos rurales y más de 10 años de y ha validado su experiencia en gestión de Negocios exitosos.</w:t>
      </w:r>
    </w:p>
    <w:p w:rsidR="00081742" w:rsidRDefault="00081742" w:rsidP="00081742">
      <w:pPr>
        <w:jc w:val="both"/>
        <w:rPr>
          <w:rFonts w:asciiTheme="minorHAnsi" w:hAnsiTheme="minorHAnsi" w:cstheme="minorHAnsi"/>
          <w:sz w:val="22"/>
          <w:szCs w:val="22"/>
        </w:rPr>
      </w:pPr>
    </w:p>
    <w:p w:rsidR="00081742" w:rsidRDefault="00081742" w:rsidP="00081742">
      <w:pPr>
        <w:jc w:val="both"/>
        <w:rPr>
          <w:rFonts w:asciiTheme="minorHAnsi" w:hAnsiTheme="minorHAnsi" w:cstheme="minorHAnsi"/>
          <w:sz w:val="22"/>
          <w:szCs w:val="22"/>
        </w:rPr>
      </w:pPr>
      <w:r>
        <w:rPr>
          <w:rFonts w:asciiTheme="minorHAnsi" w:hAnsiTheme="minorHAnsi" w:cstheme="minorHAnsi"/>
          <w:sz w:val="22"/>
          <w:szCs w:val="22"/>
        </w:rPr>
        <w:t>El Plan de Negocios requiere de una inversión total de 301.697.00 dólares  los cuales son financiados por el fondo concursable en un monto de 138.630 dólares y una contrapartida de 163.067.00 dólares por parte del PAT y la institución proponente.</w:t>
      </w:r>
    </w:p>
    <w:p w:rsidR="00081742" w:rsidRDefault="00081742" w:rsidP="00081742">
      <w:pPr>
        <w:jc w:val="both"/>
        <w:rPr>
          <w:rFonts w:asciiTheme="minorHAnsi" w:hAnsiTheme="minorHAnsi" w:cstheme="minorHAnsi"/>
          <w:sz w:val="22"/>
          <w:szCs w:val="22"/>
        </w:rPr>
      </w:pPr>
      <w:r>
        <w:rPr>
          <w:rFonts w:asciiTheme="minorHAnsi" w:hAnsiTheme="minorHAnsi" w:cstheme="minorHAnsi"/>
          <w:sz w:val="22"/>
          <w:szCs w:val="22"/>
        </w:rPr>
        <w:t>El análisis financiero del Plan de negocios tiene como resultados lo siguiente:</w:t>
      </w:r>
    </w:p>
    <w:p w:rsidR="00081742" w:rsidRDefault="00081742" w:rsidP="00081742">
      <w:pPr>
        <w:pStyle w:val="Prrafodelista"/>
        <w:numPr>
          <w:ilvl w:val="0"/>
          <w:numId w:val="49"/>
        </w:numPr>
        <w:jc w:val="both"/>
        <w:rPr>
          <w:rFonts w:cstheme="minorHAnsi"/>
        </w:rPr>
      </w:pPr>
      <w:r>
        <w:rPr>
          <w:rFonts w:cstheme="minorHAnsi"/>
        </w:rPr>
        <w:t>Valor Actual Neto (VAN) = $ 166,684.22</w:t>
      </w:r>
    </w:p>
    <w:p w:rsidR="00081742" w:rsidRPr="00081742" w:rsidRDefault="00081742" w:rsidP="00081742">
      <w:pPr>
        <w:pStyle w:val="Prrafodelista"/>
        <w:numPr>
          <w:ilvl w:val="0"/>
          <w:numId w:val="49"/>
        </w:numPr>
        <w:spacing w:after="0" w:line="360" w:lineRule="auto"/>
        <w:jc w:val="both"/>
        <w:rPr>
          <w:rFonts w:cstheme="minorHAnsi"/>
          <w:b/>
        </w:rPr>
      </w:pPr>
      <w:r>
        <w:rPr>
          <w:rFonts w:cstheme="minorHAnsi"/>
        </w:rPr>
        <w:t>Tasa Interna de Retorno (TIR) = 5 %</w:t>
      </w:r>
    </w:p>
    <w:p w:rsidR="001B490F" w:rsidRPr="009A4CB0" w:rsidRDefault="001B490F" w:rsidP="00081742">
      <w:pPr>
        <w:pStyle w:val="Prrafodelista"/>
        <w:numPr>
          <w:ilvl w:val="0"/>
          <w:numId w:val="1"/>
        </w:numPr>
        <w:spacing w:after="0" w:line="360" w:lineRule="auto"/>
        <w:jc w:val="both"/>
        <w:rPr>
          <w:rFonts w:cstheme="minorHAnsi"/>
          <w:b/>
        </w:rPr>
      </w:pPr>
      <w:r w:rsidRPr="009A4CB0">
        <w:rPr>
          <w:rFonts w:cstheme="minorHAnsi"/>
          <w:b/>
        </w:rPr>
        <w:lastRenderedPageBreak/>
        <w:t>DESCRIPCIÓN</w:t>
      </w:r>
    </w:p>
    <w:p w:rsidR="001B490F" w:rsidRPr="009A4CB0" w:rsidRDefault="001B490F" w:rsidP="00CF1414">
      <w:pPr>
        <w:pStyle w:val="Prrafodelista"/>
        <w:numPr>
          <w:ilvl w:val="1"/>
          <w:numId w:val="1"/>
        </w:numPr>
        <w:spacing w:after="0" w:line="360" w:lineRule="auto"/>
        <w:jc w:val="both"/>
        <w:rPr>
          <w:rFonts w:cstheme="minorHAnsi"/>
          <w:b/>
        </w:rPr>
      </w:pPr>
      <w:r w:rsidRPr="009A4CB0">
        <w:rPr>
          <w:rFonts w:cstheme="minorHAnsi"/>
          <w:b/>
        </w:rPr>
        <w:t>Origen y evolución de la Entidad proponente.</w:t>
      </w:r>
    </w:p>
    <w:p w:rsidR="00621D4F" w:rsidRPr="009A4CB0" w:rsidRDefault="00764296" w:rsidP="00CF1414">
      <w:pPr>
        <w:spacing w:line="360" w:lineRule="auto"/>
        <w:jc w:val="both"/>
        <w:rPr>
          <w:rFonts w:asciiTheme="minorHAnsi" w:hAnsiTheme="minorHAnsi" w:cstheme="minorHAnsi"/>
          <w:sz w:val="22"/>
          <w:szCs w:val="22"/>
        </w:rPr>
      </w:pPr>
      <w:r w:rsidRPr="009A4CB0">
        <w:rPr>
          <w:rFonts w:asciiTheme="minorHAnsi" w:hAnsiTheme="minorHAnsi" w:cstheme="minorHAnsi"/>
          <w:sz w:val="22"/>
          <w:szCs w:val="22"/>
        </w:rPr>
        <w:t>El Centro de Estudios Regionales Andinos Bartolomé de las Casas</w:t>
      </w:r>
      <w:r w:rsidR="00363492" w:rsidRPr="009A4CB0">
        <w:rPr>
          <w:rFonts w:asciiTheme="minorHAnsi" w:hAnsiTheme="minorHAnsi" w:cstheme="minorHAnsi"/>
          <w:sz w:val="22"/>
          <w:szCs w:val="22"/>
        </w:rPr>
        <w:t xml:space="preserve"> (CBC)</w:t>
      </w:r>
      <w:r w:rsidR="000F0B85" w:rsidRPr="009A4CB0">
        <w:rPr>
          <w:rFonts w:asciiTheme="minorHAnsi" w:hAnsiTheme="minorHAnsi" w:cstheme="minorHAnsi"/>
          <w:sz w:val="22"/>
          <w:szCs w:val="22"/>
        </w:rPr>
        <w:t xml:space="preserve"> es</w:t>
      </w:r>
      <w:r w:rsidRPr="009A4CB0">
        <w:rPr>
          <w:rFonts w:asciiTheme="minorHAnsi" w:hAnsiTheme="minorHAnsi" w:cstheme="minorHAnsi"/>
          <w:sz w:val="22"/>
          <w:szCs w:val="22"/>
        </w:rPr>
        <w:t xml:space="preserve"> una Asoci</w:t>
      </w:r>
      <w:r w:rsidR="00952DF1" w:rsidRPr="009A4CB0">
        <w:rPr>
          <w:rFonts w:asciiTheme="minorHAnsi" w:hAnsiTheme="minorHAnsi" w:cstheme="minorHAnsi"/>
          <w:sz w:val="22"/>
          <w:szCs w:val="22"/>
        </w:rPr>
        <w:t>ación civil sin fines de lucro,</w:t>
      </w:r>
      <w:r w:rsidR="004067CC" w:rsidRPr="009A4CB0">
        <w:rPr>
          <w:rFonts w:asciiTheme="minorHAnsi" w:hAnsiTheme="minorHAnsi" w:cstheme="minorHAnsi"/>
          <w:sz w:val="22"/>
          <w:szCs w:val="22"/>
        </w:rPr>
        <w:t xml:space="preserve"> f</w:t>
      </w:r>
      <w:r w:rsidR="0021084F" w:rsidRPr="009A4CB0">
        <w:rPr>
          <w:rFonts w:asciiTheme="minorHAnsi" w:hAnsiTheme="minorHAnsi" w:cstheme="minorHAnsi"/>
          <w:sz w:val="22"/>
          <w:szCs w:val="22"/>
        </w:rPr>
        <w:t xml:space="preserve">undado el 25 de Mayo de 1974, </w:t>
      </w:r>
      <w:r w:rsidR="00621D4F" w:rsidRPr="009A4CB0">
        <w:rPr>
          <w:rFonts w:asciiTheme="minorHAnsi" w:hAnsiTheme="minorHAnsi" w:cstheme="minorHAnsi"/>
          <w:sz w:val="22"/>
          <w:szCs w:val="22"/>
        </w:rPr>
        <w:t>por un conjunto de personalidades con sensibilidad social hacia el campesinado, t</w:t>
      </w:r>
      <w:r w:rsidR="0021084F" w:rsidRPr="009A4CB0">
        <w:rPr>
          <w:rFonts w:asciiTheme="minorHAnsi" w:hAnsiTheme="minorHAnsi" w:cstheme="minorHAnsi"/>
          <w:sz w:val="22"/>
          <w:szCs w:val="22"/>
        </w:rPr>
        <w:t>iene como Director General a</w:t>
      </w:r>
      <w:r w:rsidR="004067CC" w:rsidRPr="009A4CB0">
        <w:rPr>
          <w:rFonts w:asciiTheme="minorHAnsi" w:hAnsiTheme="minorHAnsi" w:cstheme="minorHAnsi"/>
          <w:sz w:val="22"/>
          <w:szCs w:val="22"/>
        </w:rPr>
        <w:t xml:space="preserve"> Valerio Paucarm</w:t>
      </w:r>
      <w:r w:rsidR="0021084F" w:rsidRPr="009A4CB0">
        <w:rPr>
          <w:rFonts w:asciiTheme="minorHAnsi" w:hAnsiTheme="minorHAnsi" w:cstheme="minorHAnsi"/>
          <w:sz w:val="22"/>
          <w:szCs w:val="22"/>
        </w:rPr>
        <w:t>ayta Tacuri</w:t>
      </w:r>
      <w:r w:rsidR="00621D4F" w:rsidRPr="009A4CB0">
        <w:rPr>
          <w:rFonts w:asciiTheme="minorHAnsi" w:hAnsiTheme="minorHAnsi" w:cstheme="minorHAnsi"/>
          <w:sz w:val="22"/>
          <w:szCs w:val="22"/>
        </w:rPr>
        <w:t xml:space="preserve"> y como</w:t>
      </w:r>
      <w:r w:rsidR="0021084F" w:rsidRPr="009A4CB0">
        <w:rPr>
          <w:rFonts w:asciiTheme="minorHAnsi" w:hAnsiTheme="minorHAnsi" w:cstheme="minorHAnsi"/>
          <w:sz w:val="22"/>
          <w:szCs w:val="22"/>
        </w:rPr>
        <w:t xml:space="preserve"> presidente del consejo directivo </w:t>
      </w:r>
      <w:r w:rsidR="00621D4F" w:rsidRPr="009A4CB0">
        <w:rPr>
          <w:rFonts w:asciiTheme="minorHAnsi" w:hAnsiTheme="minorHAnsi" w:cstheme="minorHAnsi"/>
          <w:sz w:val="22"/>
          <w:szCs w:val="22"/>
        </w:rPr>
        <w:t xml:space="preserve">a </w:t>
      </w:r>
      <w:r w:rsidR="0021084F" w:rsidRPr="009A4CB0">
        <w:rPr>
          <w:rFonts w:asciiTheme="minorHAnsi" w:hAnsiTheme="minorHAnsi" w:cstheme="minorHAnsi"/>
          <w:sz w:val="22"/>
          <w:szCs w:val="22"/>
        </w:rPr>
        <w:t>Jorge Efrain Polo y la Borda Gonzalez</w:t>
      </w:r>
      <w:r w:rsidR="00621D4F" w:rsidRPr="009A4CB0">
        <w:rPr>
          <w:rFonts w:asciiTheme="minorHAnsi" w:hAnsiTheme="minorHAnsi" w:cstheme="minorHAnsi"/>
          <w:sz w:val="22"/>
          <w:szCs w:val="22"/>
        </w:rPr>
        <w:t>.</w:t>
      </w:r>
    </w:p>
    <w:p w:rsidR="00EE447A" w:rsidRPr="009A4CB0" w:rsidRDefault="00EE447A" w:rsidP="00CF1414">
      <w:pPr>
        <w:spacing w:line="360" w:lineRule="auto"/>
        <w:jc w:val="both"/>
        <w:rPr>
          <w:rFonts w:asciiTheme="minorHAnsi" w:hAnsiTheme="minorHAnsi" w:cstheme="minorHAnsi"/>
          <w:sz w:val="22"/>
          <w:szCs w:val="22"/>
        </w:rPr>
      </w:pPr>
      <w:r w:rsidRPr="009A4CB0">
        <w:rPr>
          <w:rFonts w:asciiTheme="minorHAnsi" w:hAnsiTheme="minorHAnsi" w:cstheme="minorHAnsi"/>
          <w:sz w:val="22"/>
          <w:szCs w:val="22"/>
        </w:rPr>
        <w:t>El CBC es una institución al servicio de la región andina para contribuir a generar saberes, valorar la cultura andina, promover y facilitar la formulación de propuestas para un desarrollo sostenible. Nuestra misión se centra en el desarrollo humano como sujeto activo de su propio desarrollo a través de la ampliación de sus capacidades y oportunidades, valorando su ambiente cultural y natural.</w:t>
      </w:r>
    </w:p>
    <w:p w:rsidR="008C4E56" w:rsidRPr="009A4CB0" w:rsidRDefault="00EE447A" w:rsidP="00CF1414">
      <w:pPr>
        <w:shd w:val="clear" w:color="auto" w:fill="FFFFFF"/>
        <w:spacing w:line="360" w:lineRule="auto"/>
        <w:jc w:val="both"/>
        <w:rPr>
          <w:rFonts w:asciiTheme="minorHAnsi" w:hAnsiTheme="minorHAnsi" w:cstheme="minorHAnsi"/>
          <w:sz w:val="22"/>
          <w:szCs w:val="22"/>
        </w:rPr>
      </w:pPr>
      <w:r w:rsidRPr="009A4CB0">
        <w:rPr>
          <w:rFonts w:asciiTheme="minorHAnsi" w:hAnsiTheme="minorHAnsi" w:cstheme="minorHAnsi"/>
          <w:sz w:val="22"/>
          <w:szCs w:val="22"/>
        </w:rPr>
        <w:t>En la actualidad el CBC</w:t>
      </w:r>
      <w:r w:rsidR="008C4E56" w:rsidRPr="009A4CB0">
        <w:rPr>
          <w:rFonts w:asciiTheme="minorHAnsi" w:hAnsiTheme="minorHAnsi" w:cstheme="minorHAnsi"/>
          <w:sz w:val="22"/>
          <w:szCs w:val="22"/>
        </w:rPr>
        <w:t xml:space="preserve"> </w:t>
      </w:r>
      <w:hyperlink r:id="rId9" w:history="1">
        <w:r w:rsidR="008C4E56" w:rsidRPr="009A4CB0">
          <w:rPr>
            <w:rStyle w:val="Hipervnculo"/>
            <w:rFonts w:asciiTheme="minorHAnsi" w:hAnsiTheme="minorHAnsi" w:cstheme="minorHAnsi"/>
            <w:sz w:val="22"/>
            <w:szCs w:val="22"/>
          </w:rPr>
          <w:t>www.cbc.org.pe</w:t>
        </w:r>
      </w:hyperlink>
      <w:r w:rsidRPr="009A4CB0">
        <w:rPr>
          <w:rFonts w:asciiTheme="minorHAnsi" w:hAnsiTheme="minorHAnsi" w:cstheme="minorHAnsi"/>
          <w:sz w:val="22"/>
          <w:szCs w:val="22"/>
        </w:rPr>
        <w:t xml:space="preserve"> </w:t>
      </w:r>
      <w:r w:rsidR="00ED2D1C" w:rsidRPr="009A4CB0">
        <w:rPr>
          <w:rFonts w:asciiTheme="minorHAnsi" w:hAnsiTheme="minorHAnsi" w:cstheme="minorHAnsi"/>
          <w:sz w:val="22"/>
          <w:szCs w:val="22"/>
        </w:rPr>
        <w:t>tiene cuatro</w:t>
      </w:r>
      <w:r w:rsidR="008C4E56" w:rsidRPr="009A4CB0">
        <w:rPr>
          <w:rFonts w:asciiTheme="minorHAnsi" w:hAnsiTheme="minorHAnsi" w:cstheme="minorHAnsi"/>
          <w:sz w:val="22"/>
          <w:szCs w:val="22"/>
        </w:rPr>
        <w:t xml:space="preserve"> ejes </w:t>
      </w:r>
      <w:r w:rsidR="003F680E" w:rsidRPr="009A4CB0">
        <w:rPr>
          <w:rFonts w:asciiTheme="minorHAnsi" w:hAnsiTheme="minorHAnsi" w:cstheme="minorHAnsi"/>
          <w:sz w:val="22"/>
          <w:szCs w:val="22"/>
        </w:rPr>
        <w:t>de trabajo estratégicos:</w:t>
      </w:r>
      <w:r w:rsidR="008C4E56" w:rsidRPr="009A4CB0">
        <w:rPr>
          <w:rFonts w:asciiTheme="minorHAnsi" w:hAnsiTheme="minorHAnsi" w:cstheme="minorHAnsi"/>
          <w:sz w:val="22"/>
          <w:szCs w:val="22"/>
        </w:rPr>
        <w:t xml:space="preserve"> (a)</w:t>
      </w:r>
      <w:hyperlink r:id="rId10" w:history="1">
        <w:r w:rsidR="008C4E56" w:rsidRPr="009A4CB0">
          <w:rPr>
            <w:rStyle w:val="Hipervnculo"/>
            <w:rFonts w:asciiTheme="minorHAnsi" w:hAnsiTheme="minorHAnsi" w:cstheme="minorHAnsi"/>
            <w:color w:val="auto"/>
            <w:sz w:val="22"/>
            <w:szCs w:val="22"/>
            <w:u w:val="none"/>
          </w:rPr>
          <w:t>Diálogo intercultural</w:t>
        </w:r>
      </w:hyperlink>
      <w:r w:rsidR="008C4E56" w:rsidRPr="009A4CB0">
        <w:rPr>
          <w:rFonts w:asciiTheme="minorHAnsi" w:hAnsiTheme="minorHAnsi" w:cstheme="minorHAnsi"/>
          <w:sz w:val="22"/>
          <w:szCs w:val="22"/>
        </w:rPr>
        <w:t xml:space="preserve"> (b)</w:t>
      </w:r>
      <w:hyperlink r:id="rId11" w:history="1">
        <w:r w:rsidR="008C4E56" w:rsidRPr="009A4CB0">
          <w:rPr>
            <w:rStyle w:val="Hipervnculo"/>
            <w:rFonts w:asciiTheme="minorHAnsi" w:hAnsiTheme="minorHAnsi" w:cstheme="minorHAnsi"/>
            <w:color w:val="auto"/>
            <w:sz w:val="22"/>
            <w:szCs w:val="22"/>
            <w:u w:val="none"/>
          </w:rPr>
          <w:t>Estado democracia y descentralización</w:t>
        </w:r>
      </w:hyperlink>
      <w:r w:rsidR="008C4E56" w:rsidRPr="009A4CB0">
        <w:rPr>
          <w:rFonts w:asciiTheme="minorHAnsi" w:hAnsiTheme="minorHAnsi" w:cstheme="minorHAnsi"/>
          <w:sz w:val="22"/>
          <w:szCs w:val="22"/>
        </w:rPr>
        <w:t xml:space="preserve"> (c)E</w:t>
      </w:r>
      <w:hyperlink r:id="rId12" w:history="1">
        <w:r w:rsidR="008C4E56" w:rsidRPr="009A4CB0">
          <w:rPr>
            <w:rStyle w:val="Hipervnculo"/>
            <w:rFonts w:asciiTheme="minorHAnsi" w:hAnsiTheme="minorHAnsi" w:cstheme="minorHAnsi"/>
            <w:color w:val="auto"/>
            <w:sz w:val="22"/>
            <w:szCs w:val="22"/>
            <w:u w:val="none"/>
          </w:rPr>
          <w:t>conomía solidaria</w:t>
        </w:r>
      </w:hyperlink>
      <w:r w:rsidR="008C4E56" w:rsidRPr="009A4CB0">
        <w:rPr>
          <w:rFonts w:asciiTheme="minorHAnsi" w:hAnsiTheme="minorHAnsi" w:cstheme="minorHAnsi"/>
          <w:sz w:val="22"/>
          <w:szCs w:val="22"/>
        </w:rPr>
        <w:t xml:space="preserve"> y (d)</w:t>
      </w:r>
      <w:r w:rsidR="003F680E" w:rsidRPr="009A4CB0">
        <w:rPr>
          <w:rFonts w:asciiTheme="minorHAnsi" w:hAnsiTheme="minorHAnsi" w:cstheme="minorHAnsi"/>
          <w:sz w:val="22"/>
          <w:szCs w:val="22"/>
        </w:rPr>
        <w:t>Gestión social del agua</w:t>
      </w:r>
      <w:r w:rsidR="008C4E56" w:rsidRPr="009A4CB0">
        <w:rPr>
          <w:rFonts w:asciiTheme="minorHAnsi" w:hAnsiTheme="minorHAnsi" w:cstheme="minorHAnsi"/>
          <w:sz w:val="22"/>
          <w:szCs w:val="22"/>
        </w:rPr>
        <w:t>.</w:t>
      </w:r>
      <w:r w:rsidR="003F680E" w:rsidRPr="009A4CB0">
        <w:rPr>
          <w:rFonts w:asciiTheme="minorHAnsi" w:hAnsiTheme="minorHAnsi" w:cstheme="minorHAnsi"/>
          <w:sz w:val="22"/>
          <w:szCs w:val="22"/>
        </w:rPr>
        <w:t xml:space="preserve"> Cuyos enfoques son el desarrollo territorial, la interculturalidad y género.</w:t>
      </w:r>
    </w:p>
    <w:p w:rsidR="003F15E9" w:rsidRPr="009A4CB0" w:rsidRDefault="00ED2D1C" w:rsidP="00CF1414">
      <w:pPr>
        <w:spacing w:line="360" w:lineRule="auto"/>
        <w:jc w:val="both"/>
        <w:rPr>
          <w:rFonts w:asciiTheme="minorHAnsi" w:hAnsiTheme="minorHAnsi" w:cstheme="minorHAnsi"/>
          <w:sz w:val="22"/>
          <w:szCs w:val="22"/>
        </w:rPr>
      </w:pPr>
      <w:r w:rsidRPr="009A4CB0">
        <w:rPr>
          <w:rFonts w:asciiTheme="minorHAnsi" w:hAnsiTheme="minorHAnsi" w:cstheme="minorHAnsi"/>
          <w:sz w:val="22"/>
          <w:szCs w:val="22"/>
        </w:rPr>
        <w:t>El CBC a</w:t>
      </w:r>
      <w:r w:rsidR="00702B44" w:rsidRPr="009A4CB0">
        <w:rPr>
          <w:rFonts w:asciiTheme="minorHAnsi" w:hAnsiTheme="minorHAnsi" w:cstheme="minorHAnsi"/>
          <w:sz w:val="22"/>
          <w:szCs w:val="22"/>
        </w:rPr>
        <w:t>ctualmente tiene los siguientes proyecto</w:t>
      </w:r>
      <w:r w:rsidR="0057236A" w:rsidRPr="009A4CB0">
        <w:rPr>
          <w:rFonts w:asciiTheme="minorHAnsi" w:hAnsiTheme="minorHAnsi" w:cstheme="minorHAnsi"/>
          <w:sz w:val="22"/>
          <w:szCs w:val="22"/>
        </w:rPr>
        <w:t>s</w:t>
      </w:r>
      <w:r w:rsidR="00702B44" w:rsidRPr="009A4CB0">
        <w:rPr>
          <w:rFonts w:asciiTheme="minorHAnsi" w:hAnsiTheme="minorHAnsi" w:cstheme="minorHAnsi"/>
          <w:sz w:val="22"/>
          <w:szCs w:val="22"/>
        </w:rPr>
        <w:t xml:space="preserve"> en ejecución: Justicia Hídrica, Agua y Territorio, Programa regional del agua, Ordenamiento territorial, Qorichacra</w:t>
      </w:r>
      <w:r w:rsidR="00E41414" w:rsidRPr="009A4CB0">
        <w:rPr>
          <w:rFonts w:asciiTheme="minorHAnsi" w:hAnsiTheme="minorHAnsi" w:cstheme="minorHAnsi"/>
          <w:sz w:val="22"/>
          <w:szCs w:val="22"/>
        </w:rPr>
        <w:t xml:space="preserve"> dirigido a la promoción de la pequeña agricultura en invernaderos</w:t>
      </w:r>
      <w:r w:rsidR="00702B44" w:rsidRPr="009A4CB0">
        <w:rPr>
          <w:rFonts w:asciiTheme="minorHAnsi" w:hAnsiTheme="minorHAnsi" w:cstheme="minorHAnsi"/>
          <w:sz w:val="22"/>
          <w:szCs w:val="22"/>
        </w:rPr>
        <w:t xml:space="preserve">, </w:t>
      </w:r>
      <w:r w:rsidR="00E41414" w:rsidRPr="009A4CB0">
        <w:rPr>
          <w:rFonts w:asciiTheme="minorHAnsi" w:hAnsiTheme="minorHAnsi" w:cstheme="minorHAnsi"/>
          <w:sz w:val="22"/>
          <w:szCs w:val="22"/>
        </w:rPr>
        <w:t>Suyunchis destinado a la promoción de la gobernabilidad local. Para tal efecto, el CBC cuenta con un equipo interdisciplinario de 40 profesionales economistas, abogados, de ciencias agrarias, antropólogos, y otros</w:t>
      </w:r>
      <w:r w:rsidR="00702B44" w:rsidRPr="009A4CB0">
        <w:rPr>
          <w:rFonts w:asciiTheme="minorHAnsi" w:hAnsiTheme="minorHAnsi" w:cstheme="minorHAnsi"/>
          <w:sz w:val="22"/>
          <w:szCs w:val="22"/>
        </w:rPr>
        <w:t>.</w:t>
      </w:r>
      <w:r w:rsidR="0057236A" w:rsidRPr="009A4CB0">
        <w:rPr>
          <w:rFonts w:asciiTheme="minorHAnsi" w:hAnsiTheme="minorHAnsi" w:cstheme="minorHAnsi"/>
          <w:sz w:val="22"/>
          <w:szCs w:val="22"/>
        </w:rPr>
        <w:t xml:space="preserve"> </w:t>
      </w:r>
    </w:p>
    <w:p w:rsidR="00E41414" w:rsidRPr="009A4CB0" w:rsidRDefault="00E41414" w:rsidP="00CF1414">
      <w:pPr>
        <w:spacing w:line="360" w:lineRule="auto"/>
        <w:jc w:val="both"/>
        <w:rPr>
          <w:rFonts w:asciiTheme="minorHAnsi" w:hAnsiTheme="minorHAnsi" w:cstheme="minorHAnsi"/>
          <w:sz w:val="22"/>
          <w:szCs w:val="22"/>
        </w:rPr>
      </w:pPr>
      <w:r w:rsidRPr="009A4CB0">
        <w:rPr>
          <w:rFonts w:asciiTheme="minorHAnsi" w:hAnsiTheme="minorHAnsi" w:cstheme="minorHAnsi"/>
          <w:sz w:val="22"/>
          <w:szCs w:val="22"/>
        </w:rPr>
        <w:t xml:space="preserve">El CBC </w:t>
      </w:r>
      <w:r w:rsidR="00A4690D" w:rsidRPr="009A4CB0">
        <w:rPr>
          <w:rFonts w:asciiTheme="minorHAnsi" w:hAnsiTheme="minorHAnsi" w:cstheme="minorHAnsi"/>
          <w:sz w:val="22"/>
          <w:szCs w:val="22"/>
        </w:rPr>
        <w:t>tiene experiencia en desarrollo de emprendimientos, actualmente posee negocios exitosos como</w:t>
      </w:r>
      <w:r w:rsidRPr="009A4CB0">
        <w:rPr>
          <w:rFonts w:asciiTheme="minorHAnsi" w:hAnsiTheme="minorHAnsi" w:cstheme="minorHAnsi"/>
          <w:sz w:val="22"/>
          <w:szCs w:val="22"/>
        </w:rPr>
        <w:t xml:space="preserve"> una empresa de hotelería, una agencia de viajes con </w:t>
      </w:r>
      <w:r w:rsidR="00ED2D1C" w:rsidRPr="009A4CB0">
        <w:rPr>
          <w:rFonts w:asciiTheme="minorHAnsi" w:hAnsiTheme="minorHAnsi" w:cstheme="minorHAnsi"/>
          <w:sz w:val="22"/>
          <w:szCs w:val="22"/>
        </w:rPr>
        <w:t>enfoque de turismo responsable,</w:t>
      </w:r>
      <w:r w:rsidRPr="009A4CB0">
        <w:rPr>
          <w:rFonts w:asciiTheme="minorHAnsi" w:hAnsiTheme="minorHAnsi" w:cstheme="minorHAnsi"/>
          <w:sz w:val="22"/>
          <w:szCs w:val="22"/>
        </w:rPr>
        <w:t xml:space="preserve"> Servicios Académicos</w:t>
      </w:r>
      <w:r w:rsidR="00ED2D1C" w:rsidRPr="009A4CB0">
        <w:rPr>
          <w:rFonts w:asciiTheme="minorHAnsi" w:hAnsiTheme="minorHAnsi" w:cstheme="minorHAnsi"/>
          <w:sz w:val="22"/>
          <w:szCs w:val="22"/>
        </w:rPr>
        <w:t xml:space="preserve"> y</w:t>
      </w:r>
      <w:r w:rsidRPr="009A4CB0">
        <w:rPr>
          <w:rFonts w:asciiTheme="minorHAnsi" w:hAnsiTheme="minorHAnsi" w:cstheme="minorHAnsi"/>
          <w:sz w:val="22"/>
          <w:szCs w:val="22"/>
        </w:rPr>
        <w:t xml:space="preserve"> casa editorial.</w:t>
      </w:r>
    </w:p>
    <w:p w:rsidR="004900EA" w:rsidRPr="009A4CB0" w:rsidRDefault="0057236A" w:rsidP="00CF1414">
      <w:pPr>
        <w:spacing w:line="360" w:lineRule="auto"/>
        <w:jc w:val="both"/>
        <w:rPr>
          <w:rFonts w:asciiTheme="minorHAnsi" w:hAnsiTheme="minorHAnsi" w:cstheme="minorHAnsi"/>
          <w:sz w:val="22"/>
          <w:szCs w:val="22"/>
        </w:rPr>
      </w:pPr>
      <w:r w:rsidRPr="009A4CB0">
        <w:rPr>
          <w:rFonts w:asciiTheme="minorHAnsi" w:hAnsiTheme="minorHAnsi" w:cstheme="minorHAnsi"/>
          <w:sz w:val="22"/>
          <w:szCs w:val="22"/>
        </w:rPr>
        <w:t>Nuestra posición en el me</w:t>
      </w:r>
      <w:r w:rsidR="000F0B85" w:rsidRPr="009A4CB0">
        <w:rPr>
          <w:rFonts w:asciiTheme="minorHAnsi" w:hAnsiTheme="minorHAnsi" w:cstheme="minorHAnsi"/>
          <w:sz w:val="22"/>
          <w:szCs w:val="22"/>
        </w:rPr>
        <w:t>dio regional y nacional</w:t>
      </w:r>
      <w:r w:rsidRPr="009A4CB0">
        <w:rPr>
          <w:rFonts w:asciiTheme="minorHAnsi" w:hAnsiTheme="minorHAnsi" w:cstheme="minorHAnsi"/>
          <w:sz w:val="22"/>
          <w:szCs w:val="22"/>
        </w:rPr>
        <w:t xml:space="preserve"> es muy rec</w:t>
      </w:r>
      <w:r w:rsidR="00ED2D1C" w:rsidRPr="009A4CB0">
        <w:rPr>
          <w:rFonts w:asciiTheme="minorHAnsi" w:hAnsiTheme="minorHAnsi" w:cstheme="minorHAnsi"/>
          <w:sz w:val="22"/>
          <w:szCs w:val="22"/>
        </w:rPr>
        <w:t xml:space="preserve">onocida, pues la institución ha </w:t>
      </w:r>
      <w:r w:rsidRPr="009A4CB0">
        <w:rPr>
          <w:rFonts w:asciiTheme="minorHAnsi" w:hAnsiTheme="minorHAnsi" w:cstheme="minorHAnsi"/>
          <w:sz w:val="22"/>
          <w:szCs w:val="22"/>
        </w:rPr>
        <w:t>logrado concretar muchas investigaciones y promover proyectos con impacto en temas de desarrollo humano sostenible</w:t>
      </w:r>
      <w:r w:rsidR="003F15E9" w:rsidRPr="009A4CB0">
        <w:rPr>
          <w:rFonts w:asciiTheme="minorHAnsi" w:hAnsiTheme="minorHAnsi" w:cstheme="minorHAnsi"/>
          <w:sz w:val="22"/>
          <w:szCs w:val="22"/>
        </w:rPr>
        <w:t xml:space="preserve"> y desarrollo económico local</w:t>
      </w:r>
      <w:r w:rsidRPr="009A4CB0">
        <w:rPr>
          <w:rFonts w:asciiTheme="minorHAnsi" w:hAnsiTheme="minorHAnsi" w:cstheme="minorHAnsi"/>
          <w:sz w:val="22"/>
          <w:szCs w:val="22"/>
        </w:rPr>
        <w:t>.</w:t>
      </w:r>
    </w:p>
    <w:p w:rsidR="000830DC" w:rsidRPr="009A4CB0" w:rsidRDefault="00952DF1" w:rsidP="00CF1414">
      <w:pPr>
        <w:spacing w:line="360" w:lineRule="auto"/>
        <w:jc w:val="both"/>
        <w:rPr>
          <w:rFonts w:asciiTheme="minorHAnsi" w:hAnsiTheme="minorHAnsi" w:cstheme="minorHAnsi"/>
          <w:sz w:val="22"/>
          <w:szCs w:val="22"/>
        </w:rPr>
      </w:pPr>
      <w:r w:rsidRPr="009A4CB0">
        <w:rPr>
          <w:rFonts w:asciiTheme="minorHAnsi" w:hAnsiTheme="minorHAnsi" w:cstheme="minorHAnsi"/>
          <w:sz w:val="22"/>
          <w:szCs w:val="22"/>
        </w:rPr>
        <w:t>La</w:t>
      </w:r>
      <w:r w:rsidR="0057236A" w:rsidRPr="009A4CB0">
        <w:rPr>
          <w:rFonts w:asciiTheme="minorHAnsi" w:hAnsiTheme="minorHAnsi" w:cstheme="minorHAnsi"/>
          <w:sz w:val="22"/>
          <w:szCs w:val="22"/>
        </w:rPr>
        <w:t xml:space="preserve"> experiencia en </w:t>
      </w:r>
      <w:r w:rsidR="00B83A0F" w:rsidRPr="009A4CB0">
        <w:rPr>
          <w:rFonts w:asciiTheme="minorHAnsi" w:hAnsiTheme="minorHAnsi" w:cstheme="minorHAnsi"/>
          <w:sz w:val="22"/>
          <w:szCs w:val="22"/>
        </w:rPr>
        <w:t xml:space="preserve">aprovechamiento de </w:t>
      </w:r>
      <w:r w:rsidR="0057236A" w:rsidRPr="009A4CB0">
        <w:rPr>
          <w:rFonts w:asciiTheme="minorHAnsi" w:hAnsiTheme="minorHAnsi" w:cstheme="minorHAnsi"/>
          <w:sz w:val="22"/>
          <w:szCs w:val="22"/>
        </w:rPr>
        <w:t>energía</w:t>
      </w:r>
      <w:r w:rsidR="00B83A0F" w:rsidRPr="009A4CB0">
        <w:rPr>
          <w:rFonts w:asciiTheme="minorHAnsi" w:hAnsiTheme="minorHAnsi" w:cstheme="minorHAnsi"/>
          <w:sz w:val="22"/>
          <w:szCs w:val="22"/>
        </w:rPr>
        <w:t>s</w:t>
      </w:r>
      <w:r w:rsidR="0057236A" w:rsidRPr="009A4CB0">
        <w:rPr>
          <w:rFonts w:asciiTheme="minorHAnsi" w:hAnsiTheme="minorHAnsi" w:cstheme="minorHAnsi"/>
          <w:sz w:val="22"/>
          <w:szCs w:val="22"/>
        </w:rPr>
        <w:t xml:space="preserve"> renovable</w:t>
      </w:r>
      <w:r w:rsidR="00B83A0F" w:rsidRPr="009A4CB0">
        <w:rPr>
          <w:rFonts w:asciiTheme="minorHAnsi" w:hAnsiTheme="minorHAnsi" w:cstheme="minorHAnsi"/>
          <w:sz w:val="22"/>
          <w:szCs w:val="22"/>
        </w:rPr>
        <w:t>s</w:t>
      </w:r>
      <w:r w:rsidR="0057236A" w:rsidRPr="009A4CB0">
        <w:rPr>
          <w:rFonts w:asciiTheme="minorHAnsi" w:hAnsiTheme="minorHAnsi" w:cstheme="minorHAnsi"/>
          <w:sz w:val="22"/>
          <w:szCs w:val="22"/>
        </w:rPr>
        <w:t xml:space="preserve"> se ha desarrollado </w:t>
      </w:r>
      <w:r w:rsidR="000830DC" w:rsidRPr="009A4CB0">
        <w:rPr>
          <w:rFonts w:asciiTheme="minorHAnsi" w:hAnsiTheme="minorHAnsi" w:cstheme="minorHAnsi"/>
          <w:sz w:val="22"/>
          <w:szCs w:val="22"/>
        </w:rPr>
        <w:t>con la ejecución del</w:t>
      </w:r>
      <w:r w:rsidR="00621D4F" w:rsidRPr="009A4CB0">
        <w:rPr>
          <w:rFonts w:asciiTheme="minorHAnsi" w:hAnsiTheme="minorHAnsi" w:cstheme="minorHAnsi"/>
          <w:sz w:val="22"/>
          <w:szCs w:val="22"/>
        </w:rPr>
        <w:t xml:space="preserve"> programa APOMIPE</w:t>
      </w:r>
      <w:r w:rsidR="00621D4F" w:rsidRPr="009A4CB0">
        <w:rPr>
          <w:rFonts w:asciiTheme="minorHAnsi" w:hAnsiTheme="minorHAnsi" w:cstheme="minorHAnsi"/>
          <w:sz w:val="22"/>
          <w:szCs w:val="22"/>
          <w:vertAlign w:val="superscript"/>
        </w:rPr>
        <w:t>1</w:t>
      </w:r>
      <w:r w:rsidR="00621D4F" w:rsidRPr="009A4CB0">
        <w:rPr>
          <w:rFonts w:asciiTheme="minorHAnsi" w:hAnsiTheme="minorHAnsi" w:cstheme="minorHAnsi"/>
          <w:sz w:val="22"/>
          <w:szCs w:val="22"/>
        </w:rPr>
        <w:t xml:space="preserve"> en el que promocionamos</w:t>
      </w:r>
      <w:r w:rsidR="0057236A" w:rsidRPr="009A4CB0">
        <w:rPr>
          <w:rFonts w:asciiTheme="minorHAnsi" w:hAnsiTheme="minorHAnsi" w:cstheme="minorHAnsi"/>
          <w:sz w:val="22"/>
          <w:szCs w:val="22"/>
        </w:rPr>
        <w:t xml:space="preserve"> el uso eficiente de la energía solar en invernaderos</w:t>
      </w:r>
      <w:r w:rsidR="00B83A0F" w:rsidRPr="009A4CB0">
        <w:rPr>
          <w:rFonts w:asciiTheme="minorHAnsi" w:hAnsiTheme="minorHAnsi" w:cstheme="minorHAnsi"/>
          <w:sz w:val="22"/>
          <w:szCs w:val="22"/>
        </w:rPr>
        <w:t xml:space="preserve"> </w:t>
      </w:r>
      <w:r w:rsidR="003F15E9" w:rsidRPr="009A4CB0">
        <w:rPr>
          <w:rFonts w:asciiTheme="minorHAnsi" w:hAnsiTheme="minorHAnsi" w:cstheme="minorHAnsi"/>
          <w:sz w:val="22"/>
          <w:szCs w:val="22"/>
        </w:rPr>
        <w:t xml:space="preserve">para la producción de flores </w:t>
      </w:r>
      <w:r w:rsidR="00B83A0F" w:rsidRPr="009A4CB0">
        <w:rPr>
          <w:rFonts w:asciiTheme="minorHAnsi" w:hAnsiTheme="minorHAnsi" w:cstheme="minorHAnsi"/>
          <w:sz w:val="22"/>
          <w:szCs w:val="22"/>
        </w:rPr>
        <w:t>(2007-2011)</w:t>
      </w:r>
      <w:r w:rsidR="003F15E9" w:rsidRPr="009A4CB0">
        <w:rPr>
          <w:rFonts w:asciiTheme="minorHAnsi" w:hAnsiTheme="minorHAnsi" w:cstheme="minorHAnsi"/>
          <w:sz w:val="22"/>
          <w:szCs w:val="22"/>
        </w:rPr>
        <w:t xml:space="preserve"> en los que se benefició a 125 familias  </w:t>
      </w:r>
      <w:r w:rsidR="000830DC" w:rsidRPr="009A4CB0">
        <w:rPr>
          <w:rFonts w:asciiTheme="minorHAnsi" w:hAnsiTheme="minorHAnsi" w:cstheme="minorHAnsi"/>
          <w:sz w:val="22"/>
          <w:szCs w:val="22"/>
        </w:rPr>
        <w:t xml:space="preserve">cada uno con sus invernaderos con la metodología de articulación de redes empresariales </w:t>
      </w:r>
      <w:r w:rsidR="003F15E9" w:rsidRPr="009A4CB0">
        <w:rPr>
          <w:rFonts w:asciiTheme="minorHAnsi" w:hAnsiTheme="minorHAnsi" w:cstheme="minorHAnsi"/>
          <w:sz w:val="22"/>
          <w:szCs w:val="22"/>
        </w:rPr>
        <w:t xml:space="preserve"> </w:t>
      </w:r>
      <w:hyperlink r:id="rId13" w:history="1">
        <w:r w:rsidR="003F15E9" w:rsidRPr="009A4CB0">
          <w:rPr>
            <w:rStyle w:val="Hipervnculo"/>
            <w:rFonts w:asciiTheme="minorHAnsi" w:hAnsiTheme="minorHAnsi" w:cstheme="minorHAnsi"/>
            <w:sz w:val="22"/>
            <w:szCs w:val="22"/>
          </w:rPr>
          <w:t>http://peru.helvetas.org/es/proyectos_mandatos/apomipe_flores/</w:t>
        </w:r>
      </w:hyperlink>
      <w:r w:rsidR="0057236A" w:rsidRPr="009A4CB0">
        <w:rPr>
          <w:rFonts w:asciiTheme="minorHAnsi" w:hAnsiTheme="minorHAnsi" w:cstheme="minorHAnsi"/>
          <w:sz w:val="22"/>
          <w:szCs w:val="22"/>
        </w:rPr>
        <w:t xml:space="preserve"> así mism</w:t>
      </w:r>
      <w:r w:rsidR="000830DC" w:rsidRPr="009A4CB0">
        <w:rPr>
          <w:rFonts w:asciiTheme="minorHAnsi" w:hAnsiTheme="minorHAnsi" w:cstheme="minorHAnsi"/>
          <w:sz w:val="22"/>
          <w:szCs w:val="22"/>
        </w:rPr>
        <w:t>o</w:t>
      </w:r>
      <w:r w:rsidR="0057236A" w:rsidRPr="009A4CB0">
        <w:rPr>
          <w:rFonts w:asciiTheme="minorHAnsi" w:hAnsiTheme="minorHAnsi" w:cstheme="minorHAnsi"/>
          <w:sz w:val="22"/>
          <w:szCs w:val="22"/>
        </w:rPr>
        <w:t xml:space="preserve"> actualmente se está ejecutando el proyecto </w:t>
      </w:r>
      <w:r w:rsidR="00B83A0F" w:rsidRPr="009A4CB0">
        <w:rPr>
          <w:rFonts w:asciiTheme="minorHAnsi" w:hAnsiTheme="minorHAnsi" w:cstheme="minorHAnsi"/>
          <w:sz w:val="22"/>
          <w:szCs w:val="22"/>
        </w:rPr>
        <w:t>Q</w:t>
      </w:r>
      <w:r w:rsidR="0057236A" w:rsidRPr="009A4CB0">
        <w:rPr>
          <w:rFonts w:asciiTheme="minorHAnsi" w:hAnsiTheme="minorHAnsi" w:cstheme="minorHAnsi"/>
          <w:sz w:val="22"/>
          <w:szCs w:val="22"/>
        </w:rPr>
        <w:t>orichacra</w:t>
      </w:r>
      <w:r w:rsidR="00B83A0F" w:rsidRPr="009A4CB0">
        <w:rPr>
          <w:rFonts w:asciiTheme="minorHAnsi" w:hAnsiTheme="minorHAnsi" w:cstheme="minorHAnsi"/>
          <w:sz w:val="22"/>
          <w:szCs w:val="22"/>
          <w:vertAlign w:val="superscript"/>
        </w:rPr>
        <w:t>2</w:t>
      </w:r>
      <w:r w:rsidR="00B83A0F" w:rsidRPr="009A4CB0">
        <w:rPr>
          <w:rFonts w:asciiTheme="minorHAnsi" w:hAnsiTheme="minorHAnsi" w:cstheme="minorHAnsi"/>
          <w:sz w:val="22"/>
          <w:szCs w:val="22"/>
        </w:rPr>
        <w:t xml:space="preserve"> </w:t>
      </w:r>
      <w:r w:rsidR="0057236A" w:rsidRPr="009A4CB0">
        <w:rPr>
          <w:rFonts w:asciiTheme="minorHAnsi" w:hAnsiTheme="minorHAnsi" w:cstheme="minorHAnsi"/>
          <w:sz w:val="22"/>
          <w:szCs w:val="22"/>
        </w:rPr>
        <w:t xml:space="preserve">que apoya a productores rurales en </w:t>
      </w:r>
      <w:r w:rsidR="000830DC" w:rsidRPr="009A4CB0">
        <w:rPr>
          <w:rFonts w:asciiTheme="minorHAnsi" w:hAnsiTheme="minorHAnsi" w:cstheme="minorHAnsi"/>
          <w:sz w:val="22"/>
          <w:szCs w:val="22"/>
        </w:rPr>
        <w:t>la instalación</w:t>
      </w:r>
      <w:r w:rsidR="0057236A" w:rsidRPr="009A4CB0">
        <w:rPr>
          <w:rFonts w:asciiTheme="minorHAnsi" w:hAnsiTheme="minorHAnsi" w:cstheme="minorHAnsi"/>
          <w:sz w:val="22"/>
          <w:szCs w:val="22"/>
        </w:rPr>
        <w:t xml:space="preserve"> y manejo de invernaderos en zonas alto</w:t>
      </w:r>
      <w:r w:rsidR="00730916" w:rsidRPr="009A4CB0">
        <w:rPr>
          <w:rFonts w:asciiTheme="minorHAnsi" w:hAnsiTheme="minorHAnsi" w:cstheme="minorHAnsi"/>
          <w:sz w:val="22"/>
          <w:szCs w:val="22"/>
        </w:rPr>
        <w:t xml:space="preserve"> </w:t>
      </w:r>
      <w:r w:rsidR="0057236A" w:rsidRPr="009A4CB0">
        <w:rPr>
          <w:rFonts w:asciiTheme="minorHAnsi" w:hAnsiTheme="minorHAnsi" w:cstheme="minorHAnsi"/>
          <w:sz w:val="22"/>
          <w:szCs w:val="22"/>
        </w:rPr>
        <w:t>andinas</w:t>
      </w:r>
      <w:r w:rsidR="000830DC" w:rsidRPr="009A4CB0">
        <w:rPr>
          <w:rFonts w:asciiTheme="minorHAnsi" w:hAnsiTheme="minorHAnsi" w:cstheme="minorHAnsi"/>
          <w:sz w:val="22"/>
          <w:szCs w:val="22"/>
        </w:rPr>
        <w:t xml:space="preserve"> </w:t>
      </w:r>
      <w:hyperlink r:id="rId14" w:history="1">
        <w:r w:rsidR="000830DC" w:rsidRPr="009A4CB0">
          <w:rPr>
            <w:rStyle w:val="Hipervnculo"/>
            <w:rFonts w:asciiTheme="minorHAnsi" w:hAnsiTheme="minorHAnsi" w:cstheme="minorHAnsi"/>
            <w:sz w:val="22"/>
            <w:szCs w:val="22"/>
          </w:rPr>
          <w:t>http://www.syngentafoundation.org/index.cfm?pageID=677</w:t>
        </w:r>
      </w:hyperlink>
      <w:r w:rsidR="008C4E56" w:rsidRPr="009A4CB0">
        <w:rPr>
          <w:rFonts w:asciiTheme="minorHAnsi" w:hAnsiTheme="minorHAnsi" w:cstheme="minorHAnsi"/>
          <w:sz w:val="22"/>
          <w:szCs w:val="22"/>
        </w:rPr>
        <w:t xml:space="preserve"> .</w:t>
      </w:r>
    </w:p>
    <w:p w:rsidR="003F15E9" w:rsidRPr="009A4CB0" w:rsidRDefault="003F15E9" w:rsidP="00CF1414">
      <w:pPr>
        <w:jc w:val="both"/>
        <w:rPr>
          <w:rFonts w:asciiTheme="minorHAnsi" w:hAnsiTheme="minorHAnsi" w:cstheme="minorHAnsi"/>
          <w:sz w:val="22"/>
          <w:szCs w:val="22"/>
        </w:rPr>
      </w:pPr>
      <w:r w:rsidRPr="009A4CB0">
        <w:rPr>
          <w:rFonts w:asciiTheme="minorHAnsi" w:hAnsiTheme="minorHAnsi" w:cstheme="minorHAnsi"/>
          <w:sz w:val="22"/>
          <w:szCs w:val="22"/>
        </w:rPr>
        <w:t>__________________________________________________________________________</w:t>
      </w:r>
    </w:p>
    <w:p w:rsidR="003F15E9" w:rsidRPr="00CB0977" w:rsidRDefault="003F15E9" w:rsidP="00CF1414">
      <w:pPr>
        <w:jc w:val="both"/>
        <w:rPr>
          <w:rFonts w:asciiTheme="minorHAnsi" w:hAnsiTheme="minorHAnsi" w:cstheme="minorHAnsi"/>
          <w:sz w:val="16"/>
          <w:szCs w:val="16"/>
        </w:rPr>
      </w:pPr>
      <w:r w:rsidRPr="00CB0977">
        <w:rPr>
          <w:rFonts w:asciiTheme="minorHAnsi" w:hAnsiTheme="minorHAnsi" w:cstheme="minorHAnsi"/>
          <w:sz w:val="16"/>
          <w:szCs w:val="16"/>
          <w:vertAlign w:val="superscript"/>
        </w:rPr>
        <w:t xml:space="preserve">1 </w:t>
      </w:r>
      <w:r w:rsidRPr="00CB0977">
        <w:rPr>
          <w:rFonts w:asciiTheme="minorHAnsi" w:hAnsiTheme="minorHAnsi" w:cstheme="minorHAnsi"/>
          <w:sz w:val="16"/>
          <w:szCs w:val="16"/>
        </w:rPr>
        <w:t xml:space="preserve">Programa de apoyo a la micro y pequeña empresa rural </w:t>
      </w:r>
      <w:r w:rsidR="000830DC" w:rsidRPr="00CB0977">
        <w:rPr>
          <w:rFonts w:asciiTheme="minorHAnsi" w:hAnsiTheme="minorHAnsi" w:cstheme="minorHAnsi"/>
          <w:sz w:val="16"/>
          <w:szCs w:val="16"/>
        </w:rPr>
        <w:t>financiado por Helvetas Swiss Intercooperation</w:t>
      </w:r>
      <w:r w:rsidRPr="00CB0977">
        <w:rPr>
          <w:rFonts w:asciiTheme="minorHAnsi" w:hAnsiTheme="minorHAnsi" w:cstheme="minorHAnsi"/>
          <w:sz w:val="16"/>
          <w:szCs w:val="16"/>
        </w:rPr>
        <w:t xml:space="preserve">. </w:t>
      </w:r>
    </w:p>
    <w:p w:rsidR="008C4E56" w:rsidRPr="00CB0977" w:rsidRDefault="003F15E9" w:rsidP="00CF1414">
      <w:pPr>
        <w:jc w:val="both"/>
        <w:rPr>
          <w:rFonts w:asciiTheme="minorHAnsi" w:hAnsiTheme="minorHAnsi" w:cstheme="minorHAnsi"/>
          <w:sz w:val="16"/>
          <w:szCs w:val="16"/>
        </w:rPr>
      </w:pPr>
      <w:r w:rsidRPr="00CB0977">
        <w:rPr>
          <w:rFonts w:asciiTheme="minorHAnsi" w:hAnsiTheme="minorHAnsi" w:cstheme="minorHAnsi"/>
          <w:sz w:val="16"/>
          <w:szCs w:val="16"/>
        </w:rPr>
        <w:t>2 Proyecto</w:t>
      </w:r>
      <w:r w:rsidR="000830DC" w:rsidRPr="00CB0977">
        <w:rPr>
          <w:rFonts w:asciiTheme="minorHAnsi" w:hAnsiTheme="minorHAnsi" w:cstheme="minorHAnsi"/>
          <w:sz w:val="16"/>
          <w:szCs w:val="16"/>
        </w:rPr>
        <w:t xml:space="preserve"> financiado por la</w:t>
      </w:r>
      <w:r w:rsidRPr="00CB0977">
        <w:rPr>
          <w:rFonts w:asciiTheme="minorHAnsi" w:hAnsiTheme="minorHAnsi" w:cstheme="minorHAnsi"/>
          <w:sz w:val="16"/>
          <w:szCs w:val="16"/>
        </w:rPr>
        <w:t xml:space="preserve"> Fundación Syngenta ejecutado desde el 2010 al 2015.</w:t>
      </w:r>
    </w:p>
    <w:p w:rsidR="001B490F" w:rsidRPr="009A4CB0" w:rsidRDefault="001B490F" w:rsidP="00CF1414">
      <w:pPr>
        <w:pStyle w:val="Prrafodelista"/>
        <w:numPr>
          <w:ilvl w:val="1"/>
          <w:numId w:val="1"/>
        </w:numPr>
        <w:spacing w:after="0" w:line="360" w:lineRule="auto"/>
        <w:jc w:val="both"/>
        <w:rPr>
          <w:rFonts w:cstheme="minorHAnsi"/>
          <w:b/>
        </w:rPr>
      </w:pPr>
      <w:r w:rsidRPr="009A4CB0">
        <w:rPr>
          <w:rFonts w:cstheme="minorHAnsi"/>
          <w:b/>
        </w:rPr>
        <w:lastRenderedPageBreak/>
        <w:t>Los Socios estratégicos.</w:t>
      </w:r>
    </w:p>
    <w:p w:rsidR="008F45AD" w:rsidRPr="009A4CB0" w:rsidRDefault="00837460" w:rsidP="00CF1414">
      <w:pPr>
        <w:spacing w:line="360" w:lineRule="auto"/>
        <w:jc w:val="both"/>
        <w:rPr>
          <w:rFonts w:asciiTheme="minorHAnsi" w:hAnsiTheme="minorHAnsi" w:cstheme="minorHAnsi"/>
          <w:sz w:val="22"/>
          <w:szCs w:val="22"/>
        </w:rPr>
      </w:pPr>
      <w:r w:rsidRPr="009A4CB0">
        <w:rPr>
          <w:rFonts w:asciiTheme="minorHAnsi" w:hAnsiTheme="minorHAnsi" w:cstheme="minorHAnsi"/>
          <w:sz w:val="22"/>
          <w:szCs w:val="22"/>
        </w:rPr>
        <w:t>L</w:t>
      </w:r>
      <w:r w:rsidR="008F45AD" w:rsidRPr="009A4CB0">
        <w:rPr>
          <w:rFonts w:asciiTheme="minorHAnsi" w:hAnsiTheme="minorHAnsi" w:cstheme="minorHAnsi"/>
          <w:sz w:val="22"/>
          <w:szCs w:val="22"/>
        </w:rPr>
        <w:t xml:space="preserve">as entidades </w:t>
      </w:r>
      <w:r w:rsidRPr="009A4CB0">
        <w:rPr>
          <w:rFonts w:asciiTheme="minorHAnsi" w:hAnsiTheme="minorHAnsi" w:cstheme="minorHAnsi"/>
          <w:sz w:val="22"/>
          <w:szCs w:val="22"/>
        </w:rPr>
        <w:t xml:space="preserve">que </w:t>
      </w:r>
      <w:r w:rsidR="00952DF1" w:rsidRPr="009A4CB0">
        <w:rPr>
          <w:rFonts w:asciiTheme="minorHAnsi" w:hAnsiTheme="minorHAnsi" w:cstheme="minorHAnsi"/>
          <w:sz w:val="22"/>
          <w:szCs w:val="22"/>
        </w:rPr>
        <w:t>intervi</w:t>
      </w:r>
      <w:r w:rsidR="000F4506">
        <w:rPr>
          <w:rFonts w:asciiTheme="minorHAnsi" w:hAnsiTheme="minorHAnsi" w:cstheme="minorHAnsi"/>
          <w:sz w:val="22"/>
          <w:szCs w:val="22"/>
        </w:rPr>
        <w:t>enen en la presente iniciativa,</w:t>
      </w:r>
      <w:r w:rsidR="00265CDE" w:rsidRPr="009A4CB0">
        <w:rPr>
          <w:rFonts w:asciiTheme="minorHAnsi" w:hAnsiTheme="minorHAnsi" w:cstheme="minorHAnsi"/>
          <w:sz w:val="22"/>
          <w:szCs w:val="22"/>
        </w:rPr>
        <w:t xml:space="preserve"> son:</w:t>
      </w:r>
    </w:p>
    <w:p w:rsidR="00952DF1" w:rsidRPr="009A4CB0" w:rsidRDefault="00952DF1" w:rsidP="00CF1414">
      <w:pPr>
        <w:pStyle w:val="Prrafodelista"/>
        <w:numPr>
          <w:ilvl w:val="0"/>
          <w:numId w:val="7"/>
        </w:numPr>
        <w:spacing w:after="0" w:line="360" w:lineRule="auto"/>
        <w:ind w:left="0" w:hanging="284"/>
        <w:jc w:val="both"/>
        <w:rPr>
          <w:rFonts w:cstheme="minorHAnsi"/>
        </w:rPr>
      </w:pPr>
      <w:r w:rsidRPr="009A4CB0">
        <w:rPr>
          <w:rFonts w:cstheme="minorHAnsi"/>
        </w:rPr>
        <w:t xml:space="preserve">Los </w:t>
      </w:r>
      <w:r w:rsidR="00837460" w:rsidRPr="009A4CB0">
        <w:rPr>
          <w:rFonts w:cstheme="minorHAnsi"/>
        </w:rPr>
        <w:t xml:space="preserve">Municipios Distritales </w:t>
      </w:r>
      <w:r w:rsidRPr="009A4CB0">
        <w:rPr>
          <w:rFonts w:cstheme="minorHAnsi"/>
        </w:rPr>
        <w:t xml:space="preserve">de Ccorca y Taray; Su interés de poner la iniciativa en marcha es aportar en el desarrollo económico local de su jurisdicción, ellos </w:t>
      </w:r>
      <w:r w:rsidR="00FB6CB1">
        <w:rPr>
          <w:rFonts w:cstheme="minorHAnsi"/>
        </w:rPr>
        <w:t>son los principales clientes  que adquirirán los servicios del plan de negocio para sus pobladores</w:t>
      </w:r>
      <w:r w:rsidR="001140CB" w:rsidRPr="009A4CB0">
        <w:rPr>
          <w:rFonts w:cstheme="minorHAnsi"/>
        </w:rPr>
        <w:t xml:space="preserve">. </w:t>
      </w:r>
      <w:r w:rsidR="00FB6CB1">
        <w:rPr>
          <w:rFonts w:cstheme="minorHAnsi"/>
        </w:rPr>
        <w:t>Ambas municipalidades tienen proyectos para la construcción de invernaderos lo que les falta es mayor conocimiento técnico y experiencia por lo que solicitan al C</w:t>
      </w:r>
      <w:r w:rsidR="00CF1249">
        <w:rPr>
          <w:rFonts w:cstheme="minorHAnsi"/>
        </w:rPr>
        <w:t>BC que le podamos apoyar en estos temas, debido a demandas similares es que se realiza este Plan</w:t>
      </w:r>
      <w:r w:rsidR="0041742E" w:rsidRPr="009A4CB0">
        <w:rPr>
          <w:rFonts w:cstheme="minorHAnsi"/>
        </w:rPr>
        <w:t xml:space="preserve"> (Ver Anexo 1, </w:t>
      </w:r>
      <w:r w:rsidR="00FB6CB1">
        <w:rPr>
          <w:rFonts w:cstheme="minorHAnsi"/>
        </w:rPr>
        <w:t>Cartas de Compromiso</w:t>
      </w:r>
      <w:r w:rsidR="0041742E" w:rsidRPr="009A4CB0">
        <w:rPr>
          <w:rFonts w:cstheme="minorHAnsi"/>
        </w:rPr>
        <w:t>)</w:t>
      </w:r>
      <w:r w:rsidRPr="009A4CB0">
        <w:rPr>
          <w:rFonts w:cstheme="minorHAnsi"/>
        </w:rPr>
        <w:t>.</w:t>
      </w:r>
    </w:p>
    <w:p w:rsidR="000F2737" w:rsidRPr="009A4CB0" w:rsidRDefault="000F2737" w:rsidP="00CF1414">
      <w:pPr>
        <w:pStyle w:val="Prrafodelista"/>
        <w:numPr>
          <w:ilvl w:val="0"/>
          <w:numId w:val="7"/>
        </w:numPr>
        <w:spacing w:after="0" w:line="360" w:lineRule="auto"/>
        <w:ind w:left="0" w:hanging="284"/>
        <w:jc w:val="both"/>
        <w:rPr>
          <w:rFonts w:cstheme="minorHAnsi"/>
        </w:rPr>
      </w:pPr>
      <w:r w:rsidRPr="009A4CB0">
        <w:rPr>
          <w:rFonts w:cstheme="minorHAnsi"/>
        </w:rPr>
        <w:t xml:space="preserve">La Fundación SYNGENTA, con quienes en la actualidad se viene ejecutando un proyecto en convenio con el </w:t>
      </w:r>
      <w:r w:rsidR="005049ED" w:rsidRPr="009A4CB0">
        <w:rPr>
          <w:rFonts w:cstheme="minorHAnsi"/>
        </w:rPr>
        <w:t>CBC</w:t>
      </w:r>
      <w:r w:rsidRPr="009A4CB0">
        <w:rPr>
          <w:rFonts w:cstheme="minorHAnsi"/>
        </w:rPr>
        <w:t xml:space="preserve"> y durante el presente año 2015 contribuirán con US$ 34,890, para que el CBC cumpla con actividades en marco del proyecto de invernaderos</w:t>
      </w:r>
      <w:r w:rsidR="00CF1249">
        <w:rPr>
          <w:rFonts w:cstheme="minorHAnsi"/>
        </w:rPr>
        <w:t>, este aporte se canalizará como aporte del CBC para la ejecución del plan de negocio</w:t>
      </w:r>
      <w:r w:rsidR="0041742E" w:rsidRPr="009A4CB0">
        <w:rPr>
          <w:rFonts w:cstheme="minorHAnsi"/>
        </w:rPr>
        <w:t xml:space="preserve"> (Anexo 2, Carta de Apoyo)</w:t>
      </w:r>
      <w:r w:rsidRPr="009A4CB0">
        <w:rPr>
          <w:rFonts w:cstheme="minorHAnsi"/>
        </w:rPr>
        <w:t>.</w:t>
      </w:r>
    </w:p>
    <w:p w:rsidR="005049ED" w:rsidRPr="009A4CB0" w:rsidRDefault="005049ED" w:rsidP="00CF1414">
      <w:pPr>
        <w:pStyle w:val="Prrafodelista"/>
        <w:numPr>
          <w:ilvl w:val="0"/>
          <w:numId w:val="7"/>
        </w:numPr>
        <w:spacing w:after="0" w:line="360" w:lineRule="auto"/>
        <w:ind w:left="0" w:hanging="284"/>
        <w:jc w:val="both"/>
        <w:rPr>
          <w:rFonts w:cstheme="minorHAnsi"/>
        </w:rPr>
      </w:pPr>
      <w:r w:rsidRPr="009A4CB0">
        <w:rPr>
          <w:rFonts w:cstheme="minorHAnsi"/>
        </w:rPr>
        <w:t xml:space="preserve">Los </w:t>
      </w:r>
      <w:r w:rsidR="000F0B85" w:rsidRPr="009A4CB0">
        <w:rPr>
          <w:rFonts w:cstheme="minorHAnsi"/>
        </w:rPr>
        <w:t>P</w:t>
      </w:r>
      <w:r w:rsidRPr="009A4CB0">
        <w:rPr>
          <w:rFonts w:cstheme="minorHAnsi"/>
        </w:rPr>
        <w:t xml:space="preserve">roveedores de </w:t>
      </w:r>
      <w:r w:rsidR="000F0B85" w:rsidRPr="009A4CB0">
        <w:rPr>
          <w:rFonts w:cstheme="minorHAnsi"/>
        </w:rPr>
        <w:t>A</w:t>
      </w:r>
      <w:r w:rsidRPr="009A4CB0">
        <w:rPr>
          <w:rFonts w:cstheme="minorHAnsi"/>
        </w:rPr>
        <w:t xml:space="preserve">sistencia </w:t>
      </w:r>
      <w:r w:rsidR="000F0B85" w:rsidRPr="009A4CB0">
        <w:rPr>
          <w:rFonts w:cstheme="minorHAnsi"/>
        </w:rPr>
        <w:t>T</w:t>
      </w:r>
      <w:r w:rsidRPr="009A4CB0">
        <w:rPr>
          <w:rFonts w:cstheme="minorHAnsi"/>
        </w:rPr>
        <w:t>écnica</w:t>
      </w:r>
      <w:r w:rsidR="005A3A0C" w:rsidRPr="009A4CB0">
        <w:rPr>
          <w:rFonts w:cstheme="minorHAnsi"/>
        </w:rPr>
        <w:t xml:space="preserve"> </w:t>
      </w:r>
      <w:r w:rsidR="000F0B85" w:rsidRPr="009A4CB0">
        <w:rPr>
          <w:rFonts w:cstheme="minorHAnsi"/>
        </w:rPr>
        <w:t>(</w:t>
      </w:r>
      <w:r w:rsidR="005A3A0C" w:rsidRPr="009A4CB0">
        <w:rPr>
          <w:rFonts w:cstheme="minorHAnsi"/>
        </w:rPr>
        <w:t>PAT</w:t>
      </w:r>
      <w:r w:rsidR="000F0B85" w:rsidRPr="009A4CB0">
        <w:rPr>
          <w:rFonts w:cstheme="minorHAnsi"/>
        </w:rPr>
        <w:t>)</w:t>
      </w:r>
      <w:r w:rsidR="00A4690D" w:rsidRPr="009A4CB0">
        <w:rPr>
          <w:rFonts w:cstheme="minorHAnsi"/>
        </w:rPr>
        <w:t>; son 20 productores</w:t>
      </w:r>
      <w:r w:rsidR="0041742E" w:rsidRPr="009A4CB0">
        <w:rPr>
          <w:rFonts w:cstheme="minorHAnsi"/>
        </w:rPr>
        <w:t xml:space="preserve"> quienes serán </w:t>
      </w:r>
      <w:r w:rsidR="000F4506">
        <w:rPr>
          <w:rFonts w:cstheme="minorHAnsi"/>
        </w:rPr>
        <w:t>especializados</w:t>
      </w:r>
      <w:r w:rsidR="00A4690D" w:rsidRPr="009A4CB0">
        <w:rPr>
          <w:rFonts w:cstheme="minorHAnsi"/>
        </w:rPr>
        <w:t xml:space="preserve"> en la instalación y manejo</w:t>
      </w:r>
      <w:r w:rsidR="0041742E" w:rsidRPr="009A4CB0">
        <w:rPr>
          <w:rFonts w:cstheme="minorHAnsi"/>
        </w:rPr>
        <w:t xml:space="preserve"> de invernaderos con </w:t>
      </w:r>
      <w:r w:rsidR="00A4690D" w:rsidRPr="009A4CB0">
        <w:rPr>
          <w:rFonts w:cstheme="minorHAnsi"/>
        </w:rPr>
        <w:t>uso eficiente d</w:t>
      </w:r>
      <w:r w:rsidR="00C2434B" w:rsidRPr="009A4CB0">
        <w:rPr>
          <w:rFonts w:cstheme="minorHAnsi"/>
        </w:rPr>
        <w:t xml:space="preserve">e energía solar para luego vender </w:t>
      </w:r>
      <w:r w:rsidR="00A4690D" w:rsidRPr="009A4CB0">
        <w:rPr>
          <w:rFonts w:cstheme="minorHAnsi"/>
        </w:rPr>
        <w:t>sus servicios</w:t>
      </w:r>
      <w:r w:rsidR="00C2434B" w:rsidRPr="009A4CB0">
        <w:rPr>
          <w:rFonts w:cstheme="minorHAnsi"/>
        </w:rPr>
        <w:t xml:space="preserve"> a los benefic</w:t>
      </w:r>
      <w:r w:rsidR="00195E53">
        <w:rPr>
          <w:rFonts w:cstheme="minorHAnsi"/>
        </w:rPr>
        <w:t>iarios;</w:t>
      </w:r>
      <w:r w:rsidR="00C2434B" w:rsidRPr="009A4CB0">
        <w:rPr>
          <w:rFonts w:cstheme="minorHAnsi"/>
        </w:rPr>
        <w:t xml:space="preserve"> </w:t>
      </w:r>
      <w:r w:rsidR="00195E53">
        <w:rPr>
          <w:rFonts w:cstheme="minorHAnsi"/>
        </w:rPr>
        <w:t>Al final se les transfiere a ellos</w:t>
      </w:r>
      <w:r w:rsidR="00C2434B" w:rsidRPr="009A4CB0">
        <w:rPr>
          <w:rFonts w:cstheme="minorHAnsi"/>
        </w:rPr>
        <w:t xml:space="preserve"> el </w:t>
      </w:r>
      <w:r w:rsidR="0041742E" w:rsidRPr="009A4CB0">
        <w:rPr>
          <w:rFonts w:cstheme="minorHAnsi"/>
        </w:rPr>
        <w:t>plan de negocio</w:t>
      </w:r>
      <w:r w:rsidRPr="009A4CB0">
        <w:rPr>
          <w:rFonts w:cstheme="minorHAnsi"/>
        </w:rPr>
        <w:t>.</w:t>
      </w:r>
    </w:p>
    <w:p w:rsidR="005049ED" w:rsidRPr="009A4CB0" w:rsidRDefault="005049ED" w:rsidP="00CF1414">
      <w:pPr>
        <w:pStyle w:val="Prrafodelista"/>
        <w:numPr>
          <w:ilvl w:val="0"/>
          <w:numId w:val="7"/>
        </w:numPr>
        <w:spacing w:after="0" w:line="360" w:lineRule="auto"/>
        <w:ind w:left="0" w:hanging="284"/>
        <w:jc w:val="both"/>
        <w:rPr>
          <w:rFonts w:cstheme="minorHAnsi"/>
        </w:rPr>
      </w:pPr>
      <w:r w:rsidRPr="009A4CB0">
        <w:rPr>
          <w:rFonts w:cstheme="minorHAnsi"/>
        </w:rPr>
        <w:t>Los productores</w:t>
      </w:r>
      <w:r w:rsidR="00E410CC" w:rsidRPr="009A4CB0">
        <w:rPr>
          <w:rFonts w:cstheme="minorHAnsi"/>
        </w:rPr>
        <w:t xml:space="preserve"> agrícolas</w:t>
      </w:r>
      <w:r w:rsidRPr="009A4CB0">
        <w:rPr>
          <w:rFonts w:cstheme="minorHAnsi"/>
        </w:rPr>
        <w:t xml:space="preserve">; </w:t>
      </w:r>
      <w:r w:rsidR="00E410CC" w:rsidRPr="009A4CB0">
        <w:rPr>
          <w:rFonts w:cstheme="minorHAnsi"/>
        </w:rPr>
        <w:t>serán l</w:t>
      </w:r>
      <w:r w:rsidRPr="009A4CB0">
        <w:rPr>
          <w:rFonts w:cstheme="minorHAnsi"/>
        </w:rPr>
        <w:t xml:space="preserve">os </w:t>
      </w:r>
      <w:r w:rsidR="008051FE" w:rsidRPr="009A4CB0">
        <w:rPr>
          <w:rFonts w:cstheme="minorHAnsi"/>
        </w:rPr>
        <w:t>U</w:t>
      </w:r>
      <w:r w:rsidRPr="009A4CB0">
        <w:rPr>
          <w:rFonts w:cstheme="minorHAnsi"/>
        </w:rPr>
        <w:t>suarios beneficiarios</w:t>
      </w:r>
      <w:r w:rsidR="005A3A0C" w:rsidRPr="009A4CB0">
        <w:rPr>
          <w:rFonts w:cstheme="minorHAnsi"/>
        </w:rPr>
        <w:t xml:space="preserve"> del proyecto, </w:t>
      </w:r>
      <w:r w:rsidR="00C25D3C">
        <w:rPr>
          <w:rFonts w:cstheme="minorHAnsi"/>
        </w:rPr>
        <w:t>inicialmente</w:t>
      </w:r>
      <w:r w:rsidR="005A3A0C" w:rsidRPr="009A4CB0">
        <w:rPr>
          <w:rFonts w:cstheme="minorHAnsi"/>
        </w:rPr>
        <w:t xml:space="preserve"> 300</w:t>
      </w:r>
      <w:r w:rsidRPr="009A4CB0">
        <w:rPr>
          <w:rFonts w:cstheme="minorHAnsi"/>
        </w:rPr>
        <w:t xml:space="preserve"> familias</w:t>
      </w:r>
      <w:r w:rsidR="005A3A0C" w:rsidRPr="009A4CB0">
        <w:rPr>
          <w:rFonts w:cstheme="minorHAnsi"/>
        </w:rPr>
        <w:t xml:space="preserve"> </w:t>
      </w:r>
      <w:r w:rsidR="00C25D3C">
        <w:rPr>
          <w:rFonts w:cstheme="minorHAnsi"/>
        </w:rPr>
        <w:t xml:space="preserve">que </w:t>
      </w:r>
      <w:r w:rsidR="005A3A0C" w:rsidRPr="009A4CB0">
        <w:rPr>
          <w:rFonts w:cstheme="minorHAnsi"/>
        </w:rPr>
        <w:t>adquirirán los servicios de los PAT para construir</w:t>
      </w:r>
      <w:r w:rsidRPr="009A4CB0">
        <w:rPr>
          <w:rFonts w:cstheme="minorHAnsi"/>
        </w:rPr>
        <w:t xml:space="preserve"> sus inv</w:t>
      </w:r>
      <w:r w:rsidR="005A3A0C" w:rsidRPr="009A4CB0">
        <w:rPr>
          <w:rFonts w:cstheme="minorHAnsi"/>
        </w:rPr>
        <w:t>ernaderos para el aprovechamiento de energía solar</w:t>
      </w:r>
      <w:r w:rsidRPr="009A4CB0">
        <w:rPr>
          <w:rFonts w:cstheme="minorHAnsi"/>
        </w:rPr>
        <w:t>,</w:t>
      </w:r>
      <w:r w:rsidR="000A2B0C" w:rsidRPr="009A4CB0">
        <w:rPr>
          <w:rFonts w:cstheme="minorHAnsi"/>
        </w:rPr>
        <w:t xml:space="preserve"> son</w:t>
      </w:r>
      <w:r w:rsidRPr="009A4CB0">
        <w:rPr>
          <w:rFonts w:cstheme="minorHAnsi"/>
        </w:rPr>
        <w:t xml:space="preserve"> pobladores de zonas </w:t>
      </w:r>
      <w:r w:rsidR="000A2B0C" w:rsidRPr="009A4CB0">
        <w:rPr>
          <w:rFonts w:cstheme="minorHAnsi"/>
        </w:rPr>
        <w:t>alto andinas</w:t>
      </w:r>
      <w:r w:rsidRPr="009A4CB0">
        <w:rPr>
          <w:rFonts w:cstheme="minorHAnsi"/>
        </w:rPr>
        <w:t xml:space="preserve"> </w:t>
      </w:r>
      <w:r w:rsidR="000A2B0C" w:rsidRPr="009A4CB0">
        <w:rPr>
          <w:rFonts w:cstheme="minorHAnsi"/>
        </w:rPr>
        <w:t>vulnera</w:t>
      </w:r>
      <w:r w:rsidR="008051FE" w:rsidRPr="009A4CB0">
        <w:rPr>
          <w:rFonts w:cstheme="minorHAnsi"/>
        </w:rPr>
        <w:t xml:space="preserve">bles al cambio climático </w:t>
      </w:r>
      <w:r w:rsidR="008051FE" w:rsidRPr="00C007F2">
        <w:rPr>
          <w:rFonts w:cstheme="minorHAnsi"/>
        </w:rPr>
        <w:t>(Anexo3</w:t>
      </w:r>
      <w:r w:rsidR="000A2B0C" w:rsidRPr="00C007F2">
        <w:rPr>
          <w:rFonts w:cstheme="minorHAnsi"/>
        </w:rPr>
        <w:t xml:space="preserve">) y </w:t>
      </w:r>
      <w:r w:rsidRPr="00C007F2">
        <w:rPr>
          <w:rFonts w:cstheme="minorHAnsi"/>
        </w:rPr>
        <w:t>con bajos ingresos económicos (</w:t>
      </w:r>
      <w:r w:rsidR="008051FE" w:rsidRPr="00C007F2">
        <w:rPr>
          <w:rFonts w:cstheme="minorHAnsi"/>
        </w:rPr>
        <w:t>Anexo 4</w:t>
      </w:r>
      <w:r w:rsidRPr="00C007F2">
        <w:rPr>
          <w:rFonts w:cstheme="minorHAnsi"/>
        </w:rPr>
        <w:t xml:space="preserve">). </w:t>
      </w:r>
      <w:r w:rsidR="00C25D3C" w:rsidRPr="00C007F2">
        <w:rPr>
          <w:rFonts w:cstheme="minorHAnsi"/>
        </w:rPr>
        <w:t>Ellos</w:t>
      </w:r>
      <w:r w:rsidR="00C25D3C">
        <w:rPr>
          <w:rFonts w:cstheme="minorHAnsi"/>
        </w:rPr>
        <w:t xml:space="preserve"> representan uno se los segmentos de mercado además de los gobiernos locales y las ONG’s del ámbito.</w:t>
      </w:r>
      <w:r w:rsidRPr="009A4CB0">
        <w:rPr>
          <w:rFonts w:cstheme="minorHAnsi"/>
        </w:rPr>
        <w:t xml:space="preserve">     </w:t>
      </w:r>
    </w:p>
    <w:p w:rsidR="00952DF1" w:rsidRPr="009A4CB0" w:rsidRDefault="00952DF1" w:rsidP="00CF1414">
      <w:pPr>
        <w:pStyle w:val="Prrafodelista"/>
        <w:numPr>
          <w:ilvl w:val="0"/>
          <w:numId w:val="7"/>
        </w:numPr>
        <w:spacing w:after="0" w:line="360" w:lineRule="auto"/>
        <w:ind w:left="0" w:hanging="284"/>
        <w:jc w:val="both"/>
        <w:rPr>
          <w:rFonts w:cstheme="minorHAnsi"/>
        </w:rPr>
      </w:pPr>
      <w:r w:rsidRPr="009A4CB0">
        <w:rPr>
          <w:rFonts w:cstheme="minorHAnsi"/>
        </w:rPr>
        <w:t>Los clientes</w:t>
      </w:r>
      <w:r w:rsidR="005049ED" w:rsidRPr="009A4CB0">
        <w:rPr>
          <w:rFonts w:cstheme="minorHAnsi"/>
        </w:rPr>
        <w:t xml:space="preserve"> de los productores</w:t>
      </w:r>
      <w:r w:rsidRPr="009A4CB0">
        <w:rPr>
          <w:rFonts w:cstheme="minorHAnsi"/>
        </w:rPr>
        <w:t>; son las empresas que adquirirán l</w:t>
      </w:r>
      <w:r w:rsidR="0041742E" w:rsidRPr="009A4CB0">
        <w:rPr>
          <w:rFonts w:cstheme="minorHAnsi"/>
        </w:rPr>
        <w:t>a</w:t>
      </w:r>
      <w:r w:rsidRPr="009A4CB0">
        <w:rPr>
          <w:rFonts w:cstheme="minorHAnsi"/>
        </w:rPr>
        <w:t xml:space="preserve"> </w:t>
      </w:r>
      <w:r w:rsidR="0041742E" w:rsidRPr="009A4CB0">
        <w:rPr>
          <w:rFonts w:cstheme="minorHAnsi"/>
        </w:rPr>
        <w:t xml:space="preserve">producción de </w:t>
      </w:r>
      <w:r w:rsidRPr="009A4CB0">
        <w:rPr>
          <w:rFonts w:cstheme="minorHAnsi"/>
        </w:rPr>
        <w:t>los invernaderos, su interés</w:t>
      </w:r>
      <w:r w:rsidR="001140CB" w:rsidRPr="009A4CB0">
        <w:rPr>
          <w:rFonts w:cstheme="minorHAnsi"/>
        </w:rPr>
        <w:t xml:space="preserve"> es la compra de productos de calidad e inocuos. Entre estas empresas tenemos a Sodexo, Grupo Gastron</w:t>
      </w:r>
      <w:r w:rsidR="0041742E" w:rsidRPr="009A4CB0">
        <w:rPr>
          <w:rFonts w:cstheme="minorHAnsi"/>
        </w:rPr>
        <w:t>ómico Gy J entre otros, (</w:t>
      </w:r>
      <w:r w:rsidR="008051FE" w:rsidRPr="009A4CB0">
        <w:rPr>
          <w:rFonts w:cstheme="minorHAnsi"/>
        </w:rPr>
        <w:t>Anexo 5</w:t>
      </w:r>
      <w:r w:rsidR="0041742E" w:rsidRPr="009A4CB0">
        <w:rPr>
          <w:rFonts w:cstheme="minorHAnsi"/>
        </w:rPr>
        <w:t xml:space="preserve"> Cartas de intención</w:t>
      </w:r>
      <w:r w:rsidR="001140CB" w:rsidRPr="009A4CB0">
        <w:rPr>
          <w:rFonts w:cstheme="minorHAnsi"/>
        </w:rPr>
        <w:t>)</w:t>
      </w:r>
    </w:p>
    <w:p w:rsidR="001140CB" w:rsidRPr="009A4CB0" w:rsidRDefault="001140CB" w:rsidP="00CF1414">
      <w:pPr>
        <w:pStyle w:val="Prrafodelista"/>
        <w:numPr>
          <w:ilvl w:val="0"/>
          <w:numId w:val="7"/>
        </w:numPr>
        <w:spacing w:after="0" w:line="360" w:lineRule="auto"/>
        <w:ind w:left="0" w:hanging="284"/>
        <w:jc w:val="both"/>
        <w:rPr>
          <w:rFonts w:cstheme="minorHAnsi"/>
        </w:rPr>
      </w:pPr>
      <w:r w:rsidRPr="009A4CB0">
        <w:rPr>
          <w:rFonts w:cstheme="minorHAnsi"/>
        </w:rPr>
        <w:t>Las instituciones financi</w:t>
      </w:r>
      <w:r w:rsidR="0041742E" w:rsidRPr="009A4CB0">
        <w:rPr>
          <w:rFonts w:cstheme="minorHAnsi"/>
        </w:rPr>
        <w:t>eras IFI’s; serán quienes faciliten</w:t>
      </w:r>
      <w:r w:rsidRPr="009A4CB0">
        <w:rPr>
          <w:rFonts w:cstheme="minorHAnsi"/>
        </w:rPr>
        <w:t xml:space="preserve"> el finamiento para la construcción de invernaderos de</w:t>
      </w:r>
      <w:r w:rsidR="0041742E" w:rsidRPr="009A4CB0">
        <w:rPr>
          <w:rFonts w:cstheme="minorHAnsi"/>
        </w:rPr>
        <w:t xml:space="preserve"> los usuarios del proyecto</w:t>
      </w:r>
      <w:r w:rsidR="00C25D3C">
        <w:rPr>
          <w:rFonts w:cstheme="minorHAnsi"/>
        </w:rPr>
        <w:t>, c</w:t>
      </w:r>
      <w:r w:rsidRPr="009A4CB0">
        <w:rPr>
          <w:rFonts w:cstheme="minorHAnsi"/>
        </w:rPr>
        <w:t xml:space="preserve">on </w:t>
      </w:r>
      <w:r w:rsidR="0041742E" w:rsidRPr="009A4CB0">
        <w:rPr>
          <w:rFonts w:cstheme="minorHAnsi"/>
        </w:rPr>
        <w:t>Agrobanco</w:t>
      </w:r>
      <w:r w:rsidR="00C25D3C">
        <w:rPr>
          <w:rFonts w:cstheme="minorHAnsi"/>
        </w:rPr>
        <w:t xml:space="preserve"> se ha asegurado la financiación de productores de los distritos de ccorca y taray para el presente plan </w:t>
      </w:r>
      <w:r w:rsidRPr="009A4CB0">
        <w:rPr>
          <w:rFonts w:cstheme="minorHAnsi"/>
        </w:rPr>
        <w:t>(</w:t>
      </w:r>
      <w:r w:rsidR="0041742E" w:rsidRPr="009A4CB0">
        <w:rPr>
          <w:rFonts w:cstheme="minorHAnsi"/>
        </w:rPr>
        <w:t xml:space="preserve">Anexo </w:t>
      </w:r>
      <w:r w:rsidR="008051FE" w:rsidRPr="009A4CB0">
        <w:rPr>
          <w:rFonts w:cstheme="minorHAnsi"/>
        </w:rPr>
        <w:t>6</w:t>
      </w:r>
      <w:r w:rsidR="0041742E" w:rsidRPr="009A4CB0">
        <w:rPr>
          <w:rFonts w:cstheme="minorHAnsi"/>
        </w:rPr>
        <w:t xml:space="preserve"> </w:t>
      </w:r>
      <w:r w:rsidR="00C25D3C">
        <w:rPr>
          <w:rFonts w:cstheme="minorHAnsi"/>
        </w:rPr>
        <w:t>Carta</w:t>
      </w:r>
      <w:r w:rsidRPr="009A4CB0">
        <w:rPr>
          <w:rFonts w:cstheme="minorHAnsi"/>
        </w:rPr>
        <w:t xml:space="preserve"> de </w:t>
      </w:r>
      <w:r w:rsidR="00C25D3C">
        <w:rPr>
          <w:rFonts w:cstheme="minorHAnsi"/>
        </w:rPr>
        <w:t>apoyo</w:t>
      </w:r>
      <w:r w:rsidRPr="009A4CB0">
        <w:rPr>
          <w:rFonts w:cstheme="minorHAnsi"/>
        </w:rPr>
        <w:t>)</w:t>
      </w:r>
    </w:p>
    <w:p w:rsidR="001B490F" w:rsidRPr="009A4CB0" w:rsidRDefault="001B490F" w:rsidP="00CF1414">
      <w:pPr>
        <w:pStyle w:val="Prrafodelista"/>
        <w:numPr>
          <w:ilvl w:val="1"/>
          <w:numId w:val="1"/>
        </w:numPr>
        <w:spacing w:after="0" w:line="360" w:lineRule="auto"/>
        <w:jc w:val="both"/>
        <w:rPr>
          <w:rFonts w:cstheme="minorHAnsi"/>
          <w:b/>
        </w:rPr>
      </w:pPr>
      <w:r w:rsidRPr="009A4CB0">
        <w:rPr>
          <w:rFonts w:cstheme="minorHAnsi"/>
          <w:b/>
        </w:rPr>
        <w:t>La idea.</w:t>
      </w:r>
    </w:p>
    <w:p w:rsidR="00765E83" w:rsidRPr="009A4CB0" w:rsidRDefault="00C2434B" w:rsidP="00CF1414">
      <w:pPr>
        <w:spacing w:line="360" w:lineRule="auto"/>
        <w:jc w:val="both"/>
        <w:rPr>
          <w:rFonts w:asciiTheme="minorHAnsi" w:hAnsiTheme="minorHAnsi" w:cstheme="minorHAnsi"/>
          <w:sz w:val="22"/>
          <w:szCs w:val="22"/>
        </w:rPr>
      </w:pPr>
      <w:r w:rsidRPr="009A4CB0">
        <w:rPr>
          <w:rFonts w:asciiTheme="minorHAnsi" w:hAnsiTheme="minorHAnsi" w:cstheme="minorHAnsi"/>
          <w:sz w:val="22"/>
          <w:szCs w:val="22"/>
        </w:rPr>
        <w:t>En la sierra del Perú</w:t>
      </w:r>
      <w:r w:rsidR="00053955" w:rsidRPr="009A4CB0">
        <w:rPr>
          <w:rFonts w:asciiTheme="minorHAnsi" w:hAnsiTheme="minorHAnsi" w:cstheme="minorHAnsi"/>
          <w:sz w:val="22"/>
          <w:szCs w:val="22"/>
        </w:rPr>
        <w:t xml:space="preserve"> </w:t>
      </w:r>
      <w:r w:rsidR="00EC7F43" w:rsidRPr="009A4CB0">
        <w:rPr>
          <w:rFonts w:asciiTheme="minorHAnsi" w:hAnsiTheme="minorHAnsi" w:cstheme="minorHAnsi"/>
          <w:sz w:val="22"/>
          <w:szCs w:val="22"/>
        </w:rPr>
        <w:t>el</w:t>
      </w:r>
      <w:r w:rsidRPr="009A4CB0">
        <w:rPr>
          <w:rFonts w:asciiTheme="minorHAnsi" w:hAnsiTheme="minorHAnsi" w:cstheme="minorHAnsi"/>
          <w:sz w:val="22"/>
          <w:szCs w:val="22"/>
        </w:rPr>
        <w:t xml:space="preserve"> 40% de la producción de zonas altoandinas se pierde como consecuencia de los desastres relacionados con el clima</w:t>
      </w:r>
      <w:r w:rsidR="00053955" w:rsidRPr="009A4CB0">
        <w:rPr>
          <w:rFonts w:asciiTheme="minorHAnsi" w:hAnsiTheme="minorHAnsi" w:cstheme="minorHAnsi"/>
          <w:sz w:val="22"/>
          <w:szCs w:val="22"/>
        </w:rPr>
        <w:t xml:space="preserve"> (</w:t>
      </w:r>
      <w:r w:rsidR="00053955" w:rsidRPr="009A4CB0">
        <w:rPr>
          <w:rFonts w:asciiTheme="minorHAnsi" w:hAnsiTheme="minorHAnsi" w:cstheme="minorHAnsi"/>
          <w:i/>
          <w:sz w:val="22"/>
          <w:szCs w:val="22"/>
        </w:rPr>
        <w:t>según el historiador Peter Klaren</w:t>
      </w:r>
      <w:r w:rsidR="00053955" w:rsidRPr="009A4CB0">
        <w:rPr>
          <w:rFonts w:asciiTheme="minorHAnsi" w:hAnsiTheme="minorHAnsi" w:cstheme="minorHAnsi"/>
          <w:sz w:val="22"/>
          <w:szCs w:val="22"/>
        </w:rPr>
        <w:t>)</w:t>
      </w:r>
      <w:r w:rsidRPr="009A4CB0">
        <w:rPr>
          <w:rFonts w:asciiTheme="minorHAnsi" w:hAnsiTheme="minorHAnsi" w:cstheme="minorHAnsi"/>
          <w:sz w:val="22"/>
          <w:szCs w:val="22"/>
        </w:rPr>
        <w:t xml:space="preserve">, </w:t>
      </w:r>
      <w:r w:rsidR="00053955" w:rsidRPr="009A4CB0">
        <w:rPr>
          <w:rFonts w:asciiTheme="minorHAnsi" w:hAnsiTheme="minorHAnsi" w:cstheme="minorHAnsi"/>
          <w:sz w:val="22"/>
          <w:szCs w:val="22"/>
        </w:rPr>
        <w:t>esto se ha</w:t>
      </w:r>
      <w:r w:rsidR="00765E83" w:rsidRPr="009A4CB0">
        <w:rPr>
          <w:rFonts w:asciiTheme="minorHAnsi" w:hAnsiTheme="minorHAnsi" w:cstheme="minorHAnsi"/>
          <w:sz w:val="22"/>
          <w:szCs w:val="22"/>
        </w:rPr>
        <w:t xml:space="preserve"> acentuado en los últimos años debido al cambio climático</w:t>
      </w:r>
      <w:r w:rsidR="00053955" w:rsidRPr="009A4CB0">
        <w:rPr>
          <w:rFonts w:asciiTheme="minorHAnsi" w:hAnsiTheme="minorHAnsi" w:cstheme="minorHAnsi"/>
          <w:sz w:val="22"/>
          <w:szCs w:val="22"/>
        </w:rPr>
        <w:t xml:space="preserve">; </w:t>
      </w:r>
      <w:r w:rsidR="00765E83" w:rsidRPr="009A4CB0">
        <w:rPr>
          <w:rFonts w:asciiTheme="minorHAnsi" w:hAnsiTheme="minorHAnsi" w:cstheme="minorHAnsi"/>
          <w:sz w:val="22"/>
          <w:szCs w:val="22"/>
        </w:rPr>
        <w:t>granizadas, heladas y nevadas son impredecibles, lo que genera pérdida de la</w:t>
      </w:r>
      <w:r w:rsidRPr="009A4CB0">
        <w:rPr>
          <w:rFonts w:asciiTheme="minorHAnsi" w:hAnsiTheme="minorHAnsi" w:cstheme="minorHAnsi"/>
          <w:sz w:val="22"/>
          <w:szCs w:val="22"/>
        </w:rPr>
        <w:t xml:space="preserve"> producción </w:t>
      </w:r>
      <w:r w:rsidR="00765E83" w:rsidRPr="009A4CB0">
        <w:rPr>
          <w:rFonts w:asciiTheme="minorHAnsi" w:hAnsiTheme="minorHAnsi" w:cstheme="minorHAnsi"/>
          <w:sz w:val="22"/>
          <w:szCs w:val="22"/>
        </w:rPr>
        <w:t>agrícola</w:t>
      </w:r>
      <w:r w:rsidRPr="009A4CB0">
        <w:rPr>
          <w:rFonts w:asciiTheme="minorHAnsi" w:hAnsiTheme="minorHAnsi" w:cstheme="minorHAnsi"/>
          <w:sz w:val="22"/>
          <w:szCs w:val="22"/>
        </w:rPr>
        <w:t xml:space="preserve"> y por ende de sus ingresos económicos </w:t>
      </w:r>
      <w:r w:rsidR="00765E83" w:rsidRPr="009A4CB0">
        <w:rPr>
          <w:rFonts w:asciiTheme="minorHAnsi" w:hAnsiTheme="minorHAnsi" w:cstheme="minorHAnsi"/>
          <w:sz w:val="22"/>
          <w:szCs w:val="22"/>
        </w:rPr>
        <w:t xml:space="preserve">cayendo estas familias en un círculo vicioso de pobreza </w:t>
      </w:r>
      <w:r w:rsidRPr="009A4CB0">
        <w:rPr>
          <w:rFonts w:asciiTheme="minorHAnsi" w:hAnsiTheme="minorHAnsi" w:cstheme="minorHAnsi"/>
          <w:i/>
          <w:sz w:val="22"/>
          <w:szCs w:val="22"/>
        </w:rPr>
        <w:t>(</w:t>
      </w:r>
      <w:r w:rsidR="00765E83" w:rsidRPr="009A4CB0">
        <w:rPr>
          <w:rFonts w:asciiTheme="minorHAnsi" w:hAnsiTheme="minorHAnsi" w:cstheme="minorHAnsi"/>
          <w:i/>
          <w:sz w:val="22"/>
          <w:szCs w:val="22"/>
        </w:rPr>
        <w:t>esto se conoce como trampa de la pobreza, según Costas Azariadis y John Stachurski, "Poverty Traps," </w:t>
      </w:r>
      <w:r w:rsidR="00765E83" w:rsidRPr="009A4CB0">
        <w:rPr>
          <w:rFonts w:asciiTheme="minorHAnsi" w:hAnsiTheme="minorHAnsi" w:cstheme="minorHAnsi"/>
          <w:i/>
          <w:iCs/>
          <w:sz w:val="22"/>
          <w:szCs w:val="22"/>
        </w:rPr>
        <w:t>Handbook of Economic Growth</w:t>
      </w:r>
      <w:r w:rsidRPr="009A4CB0">
        <w:rPr>
          <w:rFonts w:asciiTheme="minorHAnsi" w:hAnsiTheme="minorHAnsi" w:cstheme="minorHAnsi"/>
          <w:i/>
          <w:sz w:val="22"/>
          <w:szCs w:val="22"/>
        </w:rPr>
        <w:t>)</w:t>
      </w:r>
      <w:r w:rsidRPr="009A4CB0">
        <w:rPr>
          <w:rFonts w:asciiTheme="minorHAnsi" w:hAnsiTheme="minorHAnsi" w:cstheme="minorHAnsi"/>
          <w:sz w:val="22"/>
          <w:szCs w:val="22"/>
        </w:rPr>
        <w:t xml:space="preserve"> condenando a los campesinos a perpetuar en la pobreza a sus generaciones futuras.</w:t>
      </w:r>
      <w:r w:rsidR="00BD78DC" w:rsidRPr="009A4CB0">
        <w:rPr>
          <w:rFonts w:asciiTheme="minorHAnsi" w:hAnsiTheme="minorHAnsi" w:cstheme="minorHAnsi"/>
          <w:sz w:val="22"/>
          <w:szCs w:val="22"/>
        </w:rPr>
        <w:t xml:space="preserve"> </w:t>
      </w:r>
      <w:r w:rsidR="00EC7F43" w:rsidRPr="009A4CB0">
        <w:rPr>
          <w:rFonts w:asciiTheme="minorHAnsi" w:hAnsiTheme="minorHAnsi" w:cstheme="minorHAnsi"/>
          <w:sz w:val="22"/>
          <w:szCs w:val="22"/>
        </w:rPr>
        <w:t xml:space="preserve">Según </w:t>
      </w:r>
      <w:r w:rsidR="00EC7F43" w:rsidRPr="009A4CB0">
        <w:rPr>
          <w:rFonts w:asciiTheme="minorHAnsi" w:hAnsiTheme="minorHAnsi" w:cstheme="minorHAnsi"/>
          <w:i/>
          <w:sz w:val="22"/>
          <w:szCs w:val="22"/>
        </w:rPr>
        <w:t>Pedro Ferradas de OXFAM</w:t>
      </w:r>
      <w:r w:rsidR="00EC7F43" w:rsidRPr="009A4CB0">
        <w:rPr>
          <w:rFonts w:asciiTheme="minorHAnsi" w:hAnsiTheme="minorHAnsi" w:cstheme="minorHAnsi"/>
          <w:sz w:val="22"/>
          <w:szCs w:val="22"/>
        </w:rPr>
        <w:t xml:space="preserve">, </w:t>
      </w:r>
      <w:r w:rsidR="00765E83" w:rsidRPr="009A4CB0">
        <w:rPr>
          <w:rFonts w:asciiTheme="minorHAnsi" w:hAnsiTheme="minorHAnsi" w:cstheme="minorHAnsi"/>
          <w:sz w:val="22"/>
          <w:szCs w:val="22"/>
        </w:rPr>
        <w:t xml:space="preserve">en el año 2013, </w:t>
      </w:r>
      <w:r w:rsidR="00BD78DC" w:rsidRPr="009A4CB0">
        <w:rPr>
          <w:rFonts w:asciiTheme="minorHAnsi" w:hAnsiTheme="minorHAnsi" w:cstheme="minorHAnsi"/>
          <w:sz w:val="22"/>
          <w:szCs w:val="22"/>
        </w:rPr>
        <w:lastRenderedPageBreak/>
        <w:t xml:space="preserve">solamente, </w:t>
      </w:r>
      <w:r w:rsidR="00765E83" w:rsidRPr="009A4CB0">
        <w:rPr>
          <w:rFonts w:asciiTheme="minorHAnsi" w:hAnsiTheme="minorHAnsi" w:cstheme="minorHAnsi"/>
          <w:sz w:val="22"/>
          <w:szCs w:val="22"/>
        </w:rPr>
        <w:t xml:space="preserve">heladas afectaron </w:t>
      </w:r>
      <w:r w:rsidR="00BD78DC" w:rsidRPr="009A4CB0">
        <w:rPr>
          <w:rFonts w:asciiTheme="minorHAnsi" w:hAnsiTheme="minorHAnsi" w:cstheme="minorHAnsi"/>
          <w:sz w:val="22"/>
          <w:szCs w:val="22"/>
        </w:rPr>
        <w:t xml:space="preserve">en el </w:t>
      </w:r>
      <w:r w:rsidR="00765E83" w:rsidRPr="009A4CB0">
        <w:rPr>
          <w:rFonts w:asciiTheme="minorHAnsi" w:hAnsiTheme="minorHAnsi" w:cstheme="minorHAnsi"/>
          <w:sz w:val="22"/>
          <w:szCs w:val="22"/>
        </w:rPr>
        <w:t xml:space="preserve">centro y sur del Perú, y dejaron 83,444 personas afectadas por la pérdida de cultivos y más de 25,000 cabezas de ganado muerto, </w:t>
      </w:r>
      <w:r w:rsidR="00C007F2">
        <w:rPr>
          <w:rFonts w:asciiTheme="minorHAnsi" w:hAnsiTheme="minorHAnsi" w:cstheme="minorHAnsi"/>
          <w:sz w:val="22"/>
          <w:szCs w:val="22"/>
        </w:rPr>
        <w:t>a continuación</w:t>
      </w:r>
      <w:r w:rsidR="00765E83" w:rsidRPr="009A4CB0">
        <w:rPr>
          <w:rFonts w:asciiTheme="minorHAnsi" w:hAnsiTheme="minorHAnsi" w:cstheme="minorHAnsi"/>
          <w:sz w:val="22"/>
          <w:szCs w:val="22"/>
        </w:rPr>
        <w:t xml:space="preserve"> datos</w:t>
      </w:r>
      <w:r w:rsidR="00BD78DC" w:rsidRPr="009A4CB0">
        <w:rPr>
          <w:rFonts w:asciiTheme="minorHAnsi" w:hAnsiTheme="minorHAnsi" w:cstheme="minorHAnsi"/>
          <w:sz w:val="22"/>
          <w:szCs w:val="22"/>
        </w:rPr>
        <w:t xml:space="preserve"> de heladas</w:t>
      </w:r>
      <w:r w:rsidR="00765E83" w:rsidRPr="009A4CB0">
        <w:rPr>
          <w:rFonts w:asciiTheme="minorHAnsi" w:hAnsiTheme="minorHAnsi" w:cstheme="minorHAnsi"/>
          <w:sz w:val="22"/>
          <w:szCs w:val="22"/>
        </w:rPr>
        <w:t xml:space="preserve"> del año 2008:</w:t>
      </w:r>
    </w:p>
    <w:p w:rsidR="00EC7F43" w:rsidRPr="009A4CB0" w:rsidRDefault="00EC7F43" w:rsidP="00CF1414">
      <w:pPr>
        <w:jc w:val="center"/>
        <w:rPr>
          <w:rFonts w:asciiTheme="minorHAnsi" w:hAnsiTheme="minorHAnsi" w:cstheme="minorHAnsi"/>
          <w:sz w:val="22"/>
          <w:szCs w:val="22"/>
        </w:rPr>
      </w:pPr>
      <w:r w:rsidRPr="009A4CB0">
        <w:rPr>
          <w:rFonts w:asciiTheme="minorHAnsi" w:hAnsiTheme="minorHAnsi" w:cstheme="minorHAnsi"/>
          <w:noProof/>
          <w:sz w:val="22"/>
          <w:szCs w:val="22"/>
        </w:rPr>
        <w:drawing>
          <wp:inline distT="0" distB="0" distL="0" distR="0" wp14:anchorId="4AA9678A" wp14:editId="5FF5FAB0">
            <wp:extent cx="4410075" cy="190870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20632" t="20204" r="29212" b="14333"/>
                    <a:stretch/>
                  </pic:blipFill>
                  <pic:spPr bwMode="auto">
                    <a:xfrm>
                      <a:off x="0" y="0"/>
                      <a:ext cx="4410075" cy="1908708"/>
                    </a:xfrm>
                    <a:prstGeom prst="rect">
                      <a:avLst/>
                    </a:prstGeom>
                    <a:ln>
                      <a:noFill/>
                    </a:ln>
                    <a:extLst>
                      <a:ext uri="{53640926-AAD7-44D8-BBD7-CCE9431645EC}">
                        <a14:shadowObscured xmlns:a14="http://schemas.microsoft.com/office/drawing/2010/main"/>
                      </a:ext>
                    </a:extLst>
                  </pic:spPr>
                </pic:pic>
              </a:graphicData>
            </a:graphic>
          </wp:inline>
        </w:drawing>
      </w:r>
    </w:p>
    <w:p w:rsidR="00765E83" w:rsidRPr="009A4CB0" w:rsidRDefault="00765E83" w:rsidP="00CF1414">
      <w:pPr>
        <w:spacing w:line="360" w:lineRule="auto"/>
        <w:jc w:val="center"/>
        <w:rPr>
          <w:rFonts w:asciiTheme="minorHAnsi" w:hAnsiTheme="minorHAnsi" w:cstheme="minorHAnsi"/>
          <w:b/>
          <w:i/>
          <w:sz w:val="22"/>
          <w:szCs w:val="22"/>
        </w:rPr>
      </w:pPr>
      <w:r w:rsidRPr="009A4CB0">
        <w:rPr>
          <w:rFonts w:asciiTheme="minorHAnsi" w:hAnsiTheme="minorHAnsi" w:cstheme="minorHAnsi"/>
          <w:b/>
          <w:i/>
          <w:sz w:val="22"/>
          <w:szCs w:val="22"/>
        </w:rPr>
        <w:t>Fuente: FAO.</w:t>
      </w:r>
    </w:p>
    <w:p w:rsidR="00765E83" w:rsidRPr="009A4CB0" w:rsidRDefault="00765E83" w:rsidP="00CF1414">
      <w:pPr>
        <w:spacing w:line="360" w:lineRule="auto"/>
        <w:jc w:val="both"/>
        <w:rPr>
          <w:rFonts w:asciiTheme="minorHAnsi" w:hAnsiTheme="minorHAnsi" w:cstheme="minorHAnsi"/>
          <w:sz w:val="22"/>
          <w:szCs w:val="22"/>
        </w:rPr>
      </w:pPr>
      <w:r w:rsidRPr="009A4CB0">
        <w:rPr>
          <w:rFonts w:asciiTheme="minorHAnsi" w:hAnsiTheme="minorHAnsi" w:cstheme="minorHAnsi"/>
          <w:sz w:val="22"/>
          <w:szCs w:val="22"/>
        </w:rPr>
        <w:t xml:space="preserve">Ante este problema el CBC ha venido ensayando la implementación de invernaderos con singular éxito. De manera que ha despertado el interés de numerosos agricultores y autoridades municipales de replicar la experiencia. </w:t>
      </w:r>
      <w:r w:rsidR="00053955" w:rsidRPr="009A4CB0">
        <w:rPr>
          <w:rFonts w:asciiTheme="minorHAnsi" w:hAnsiTheme="minorHAnsi" w:cstheme="minorHAnsi"/>
          <w:sz w:val="22"/>
          <w:szCs w:val="22"/>
        </w:rPr>
        <w:t>La tecnología de uso eficiente de energía en invernaderos de producción agrícola se viene trabajando cerca de 10 años en el CBC teniendo amplia experiencia en instalación y manejo de los mismos.</w:t>
      </w:r>
    </w:p>
    <w:p w:rsidR="00924752" w:rsidRPr="009A4CB0" w:rsidRDefault="00924752" w:rsidP="00CF1414">
      <w:pPr>
        <w:spacing w:line="360" w:lineRule="auto"/>
        <w:jc w:val="both"/>
        <w:rPr>
          <w:rFonts w:asciiTheme="minorHAnsi" w:hAnsiTheme="minorHAnsi" w:cstheme="minorHAnsi"/>
          <w:color w:val="000000" w:themeColor="dark1"/>
          <w:kern w:val="24"/>
          <w:sz w:val="22"/>
          <w:szCs w:val="22"/>
        </w:rPr>
      </w:pPr>
      <w:r w:rsidRPr="009A4CB0">
        <w:rPr>
          <w:rFonts w:asciiTheme="minorHAnsi" w:hAnsiTheme="minorHAnsi" w:cstheme="minorHAnsi"/>
          <w:color w:val="000000" w:themeColor="dark1"/>
          <w:kern w:val="24"/>
          <w:sz w:val="22"/>
          <w:szCs w:val="22"/>
        </w:rPr>
        <w:t>El Plan de Negocio, consiste en Desarrollar el Mercado de asistencia técnica con la formación de un grupo de 20 p</w:t>
      </w:r>
      <w:r w:rsidR="00053955" w:rsidRPr="009A4CB0">
        <w:rPr>
          <w:rFonts w:asciiTheme="minorHAnsi" w:hAnsiTheme="minorHAnsi" w:cstheme="minorHAnsi"/>
          <w:color w:val="000000" w:themeColor="dark1"/>
          <w:kern w:val="24"/>
          <w:sz w:val="22"/>
          <w:szCs w:val="22"/>
        </w:rPr>
        <w:t>roductore</w:t>
      </w:r>
      <w:r w:rsidRPr="009A4CB0">
        <w:rPr>
          <w:rFonts w:asciiTheme="minorHAnsi" w:hAnsiTheme="minorHAnsi" w:cstheme="minorHAnsi"/>
          <w:color w:val="000000" w:themeColor="dark1"/>
          <w:kern w:val="24"/>
          <w:sz w:val="22"/>
          <w:szCs w:val="22"/>
        </w:rPr>
        <w:t xml:space="preserve">s con experiencia en </w:t>
      </w:r>
      <w:r w:rsidR="00053955" w:rsidRPr="009A4CB0">
        <w:rPr>
          <w:rFonts w:asciiTheme="minorHAnsi" w:hAnsiTheme="minorHAnsi" w:cstheme="minorHAnsi"/>
          <w:color w:val="000000" w:themeColor="dark1"/>
          <w:kern w:val="24"/>
          <w:sz w:val="22"/>
          <w:szCs w:val="22"/>
        </w:rPr>
        <w:t>construcción y manejo</w:t>
      </w:r>
      <w:r w:rsidRPr="009A4CB0">
        <w:rPr>
          <w:rFonts w:asciiTheme="minorHAnsi" w:hAnsiTheme="minorHAnsi" w:cstheme="minorHAnsi"/>
          <w:color w:val="000000" w:themeColor="dark1"/>
          <w:kern w:val="24"/>
          <w:sz w:val="22"/>
          <w:szCs w:val="22"/>
        </w:rPr>
        <w:t xml:space="preserve"> de invernaderos quienes serán capacitados en instalación y manejo de invernaderos </w:t>
      </w:r>
      <w:r w:rsidR="00B2787B" w:rsidRPr="009A4CB0">
        <w:rPr>
          <w:rFonts w:asciiTheme="minorHAnsi" w:hAnsiTheme="minorHAnsi" w:cstheme="minorHAnsi"/>
          <w:color w:val="000000" w:themeColor="dark1"/>
          <w:kern w:val="24"/>
          <w:sz w:val="22"/>
          <w:szCs w:val="22"/>
        </w:rPr>
        <w:t>con el uso eficiente de energía sola</w:t>
      </w:r>
      <w:r w:rsidRPr="009A4CB0">
        <w:rPr>
          <w:rFonts w:asciiTheme="minorHAnsi" w:hAnsiTheme="minorHAnsi" w:cstheme="minorHAnsi"/>
          <w:color w:val="000000" w:themeColor="dark1"/>
          <w:kern w:val="24"/>
          <w:sz w:val="22"/>
          <w:szCs w:val="22"/>
        </w:rPr>
        <w:t>r, en sostenibilidad climática, en manejo adecuado de recursos suelo y agua; luego del cual se conformaran en Proveedores de Asistencia Té</w:t>
      </w:r>
      <w:r w:rsidR="00B2787B" w:rsidRPr="009A4CB0">
        <w:rPr>
          <w:rFonts w:asciiTheme="minorHAnsi" w:hAnsiTheme="minorHAnsi" w:cstheme="minorHAnsi"/>
          <w:color w:val="000000" w:themeColor="dark1"/>
          <w:kern w:val="24"/>
          <w:sz w:val="22"/>
          <w:szCs w:val="22"/>
        </w:rPr>
        <w:t>cnica PAT, y</w:t>
      </w:r>
      <w:r w:rsidRPr="009A4CB0">
        <w:rPr>
          <w:rFonts w:asciiTheme="minorHAnsi" w:hAnsiTheme="minorHAnsi" w:cstheme="minorHAnsi"/>
          <w:color w:val="000000" w:themeColor="dark1"/>
          <w:kern w:val="24"/>
          <w:sz w:val="22"/>
          <w:szCs w:val="22"/>
        </w:rPr>
        <w:t xml:space="preserve"> durante la ejecución del Plan de Negocio brindarán sus servicios a los Municipios distritales de Ccorca y Taray en donde se beneficiará a 300 familias quienes mejorarán sus ingresos económicos en un 120% con la producción agrícola en invernaderos, que se articulará a clientes que pagan mejor precio por productos de calidad e inocuo</w:t>
      </w:r>
      <w:r w:rsidR="00BC35CB" w:rsidRPr="009A4CB0">
        <w:rPr>
          <w:rFonts w:asciiTheme="minorHAnsi" w:hAnsiTheme="minorHAnsi" w:cstheme="minorHAnsi"/>
          <w:color w:val="000000" w:themeColor="dark1"/>
          <w:kern w:val="24"/>
          <w:sz w:val="22"/>
          <w:szCs w:val="22"/>
        </w:rPr>
        <w:t>s y valoran una oferta continua a lo largo de año.</w:t>
      </w:r>
    </w:p>
    <w:p w:rsidR="0041580B" w:rsidRPr="00B82C3A" w:rsidRDefault="0041580B" w:rsidP="00CF1414">
      <w:pPr>
        <w:spacing w:line="360" w:lineRule="auto"/>
        <w:jc w:val="center"/>
        <w:rPr>
          <w:rFonts w:asciiTheme="minorHAnsi" w:hAnsiTheme="minorHAnsi" w:cstheme="minorHAnsi"/>
          <w:color w:val="000000" w:themeColor="dark1"/>
          <w:kern w:val="24"/>
        </w:rPr>
      </w:pPr>
      <w:r w:rsidRPr="00B82C3A">
        <w:rPr>
          <w:rFonts w:asciiTheme="minorHAnsi" w:hAnsiTheme="minorHAnsi" w:cstheme="minorHAnsi"/>
          <w:noProof/>
          <w:color w:val="002060"/>
        </w:rPr>
        <mc:AlternateContent>
          <mc:Choice Requires="wps">
            <w:drawing>
              <wp:anchor distT="0" distB="0" distL="114300" distR="114300" simplePos="0" relativeHeight="251687424" behindDoc="0" locked="0" layoutInCell="1" allowOverlap="1" wp14:anchorId="2D6CB866" wp14:editId="3EEADB20">
                <wp:simplePos x="0" y="0"/>
                <wp:positionH relativeFrom="column">
                  <wp:posOffset>6988175</wp:posOffset>
                </wp:positionH>
                <wp:positionV relativeFrom="paragraph">
                  <wp:posOffset>4672330</wp:posOffset>
                </wp:positionV>
                <wp:extent cx="1038225" cy="595630"/>
                <wp:effectExtent l="57150" t="38100" r="85725" b="90170"/>
                <wp:wrapNone/>
                <wp:docPr id="35" name="22 Esquina doblada"/>
                <wp:cNvGraphicFramePr/>
                <a:graphic xmlns:a="http://schemas.openxmlformats.org/drawingml/2006/main">
                  <a:graphicData uri="http://schemas.microsoft.com/office/word/2010/wordprocessingShape">
                    <wps:wsp>
                      <wps:cNvSpPr/>
                      <wps:spPr>
                        <a:xfrm>
                          <a:off x="0" y="0"/>
                          <a:ext cx="1038225" cy="595630"/>
                        </a:xfrm>
                        <a:prstGeom prst="foldedCorner">
                          <a:avLst>
                            <a:gd name="adj" fmla="val 29302"/>
                          </a:avLst>
                        </a:prstGeom>
                      </wps:spPr>
                      <wps:style>
                        <a:lnRef idx="1">
                          <a:schemeClr val="accent6"/>
                        </a:lnRef>
                        <a:fillRef idx="2">
                          <a:schemeClr val="accent6"/>
                        </a:fillRef>
                        <a:effectRef idx="1">
                          <a:schemeClr val="accent6"/>
                        </a:effectRef>
                        <a:fontRef idx="minor">
                          <a:schemeClr val="dk1"/>
                        </a:fontRef>
                      </wps:style>
                      <wps:txbx>
                        <w:txbxContent>
                          <w:p w:rsidR="00931BB6" w:rsidRPr="0041580B" w:rsidRDefault="00931BB6" w:rsidP="0041580B">
                            <w:pPr>
                              <w:pStyle w:val="NormalWeb"/>
                              <w:spacing w:before="0" w:beforeAutospacing="0" w:after="0" w:afterAutospacing="0"/>
                              <w:jc w:val="center"/>
                              <w:rPr>
                                <w:sz w:val="22"/>
                                <w:szCs w:val="22"/>
                              </w:rPr>
                            </w:pPr>
                            <w:r w:rsidRPr="0041580B">
                              <w:rPr>
                                <w:rFonts w:asciiTheme="minorHAnsi" w:hAnsi="Calibri" w:cstheme="minorBidi"/>
                                <w:color w:val="000000" w:themeColor="dark1"/>
                                <w:kern w:val="24"/>
                                <w:sz w:val="22"/>
                                <w:szCs w:val="22"/>
                              </w:rPr>
                              <w:t>REMUR</w:t>
                            </w:r>
                          </w:p>
                          <w:p w:rsidR="00931BB6" w:rsidRPr="0041580B" w:rsidRDefault="00931BB6" w:rsidP="0041580B">
                            <w:pPr>
                              <w:pStyle w:val="NormalWeb"/>
                              <w:spacing w:before="0" w:beforeAutospacing="0" w:after="0" w:afterAutospacing="0"/>
                              <w:jc w:val="center"/>
                              <w:rPr>
                                <w:sz w:val="22"/>
                                <w:szCs w:val="22"/>
                              </w:rPr>
                            </w:pPr>
                            <w:r w:rsidRPr="0041580B">
                              <w:rPr>
                                <w:rFonts w:asciiTheme="minorHAnsi" w:hAnsi="Calibri" w:cstheme="minorBidi"/>
                                <w:color w:val="000000" w:themeColor="dark1"/>
                                <w:kern w:val="24"/>
                                <w:sz w:val="22"/>
                                <w:szCs w:val="22"/>
                              </w:rPr>
                              <w:t>DRAC</w:t>
                            </w:r>
                          </w:p>
                          <w:p w:rsidR="00931BB6" w:rsidRPr="0041580B" w:rsidRDefault="00931BB6" w:rsidP="0041580B">
                            <w:pPr>
                              <w:pStyle w:val="NormalWeb"/>
                              <w:spacing w:before="0" w:beforeAutospacing="0" w:after="0" w:afterAutospacing="0"/>
                              <w:jc w:val="center"/>
                              <w:rPr>
                                <w:sz w:val="22"/>
                                <w:szCs w:val="22"/>
                              </w:rPr>
                            </w:pPr>
                            <w:r w:rsidRPr="0041580B">
                              <w:rPr>
                                <w:rFonts w:asciiTheme="minorHAnsi" w:hAnsi="Calibri" w:cstheme="minorBidi"/>
                                <w:color w:val="000000" w:themeColor="dark1"/>
                                <w:kern w:val="24"/>
                                <w:sz w:val="22"/>
                                <w:szCs w:val="22"/>
                              </w:rPr>
                              <w:t>ONG’s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2D6CB866"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22 Esquina doblada" o:spid="_x0000_s1026" type="#_x0000_t65" style="position:absolute;left:0;text-align:left;margin-left:550.25pt;margin-top:367.9pt;width:81.75pt;height:46.9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" adj="15271" fillcolor="#fbcaa2 [1625]" strokecolor="#f68c36 [3049]">
                <v:fill color2="#fdefe3 [505]" rotate="t" angle="180" colors="0 #ffbe86;22938f #ffd0aa;1 #ffebdb" focus="100%" type="gradient"/>
                <v:shadow on="t" color="black" opacity="24903f" origin=",.5" offset="0,.55556mm"/>
                <v:textbox>
                  <w:txbxContent>
                    <w:p w:rsidR="00931BB6" w:rsidRPr="0041580B" w:rsidRDefault="00931BB6" w:rsidP="0041580B">
                      <w:pPr>
                        <w:pStyle w:val="NormalWeb"/>
                        <w:spacing w:before="0" w:beforeAutospacing="0" w:after="0" w:afterAutospacing="0"/>
                        <w:jc w:val="center"/>
                        <w:rPr>
                          <w:sz w:val="22"/>
                          <w:szCs w:val="22"/>
                        </w:rPr>
                      </w:pPr>
                      <w:r w:rsidRPr="0041580B">
                        <w:rPr>
                          <w:rFonts w:asciiTheme="minorHAnsi" w:hAnsi="Calibri" w:cstheme="minorBidi"/>
                          <w:color w:val="000000" w:themeColor="dark1"/>
                          <w:kern w:val="24"/>
                          <w:sz w:val="22"/>
                          <w:szCs w:val="22"/>
                        </w:rPr>
                        <w:t>REMUR</w:t>
                      </w:r>
                    </w:p>
                    <w:p w:rsidR="00931BB6" w:rsidRPr="0041580B" w:rsidRDefault="00931BB6" w:rsidP="0041580B">
                      <w:pPr>
                        <w:pStyle w:val="NormalWeb"/>
                        <w:spacing w:before="0" w:beforeAutospacing="0" w:after="0" w:afterAutospacing="0"/>
                        <w:jc w:val="center"/>
                        <w:rPr>
                          <w:sz w:val="22"/>
                          <w:szCs w:val="22"/>
                        </w:rPr>
                      </w:pPr>
                      <w:r w:rsidRPr="0041580B">
                        <w:rPr>
                          <w:rFonts w:asciiTheme="minorHAnsi" w:hAnsi="Calibri" w:cstheme="minorBidi"/>
                          <w:color w:val="000000" w:themeColor="dark1"/>
                          <w:kern w:val="24"/>
                          <w:sz w:val="22"/>
                          <w:szCs w:val="22"/>
                        </w:rPr>
                        <w:t>DRAC</w:t>
                      </w:r>
                    </w:p>
                    <w:p w:rsidR="00931BB6" w:rsidRPr="0041580B" w:rsidRDefault="00931BB6" w:rsidP="0041580B">
                      <w:pPr>
                        <w:pStyle w:val="NormalWeb"/>
                        <w:spacing w:before="0" w:beforeAutospacing="0" w:after="0" w:afterAutospacing="0"/>
                        <w:jc w:val="center"/>
                        <w:rPr>
                          <w:sz w:val="22"/>
                          <w:szCs w:val="22"/>
                        </w:rPr>
                      </w:pPr>
                      <w:r w:rsidRPr="0041580B">
                        <w:rPr>
                          <w:rFonts w:asciiTheme="minorHAnsi" w:hAnsi="Calibri" w:cstheme="minorBidi"/>
                          <w:color w:val="000000" w:themeColor="dark1"/>
                          <w:kern w:val="24"/>
                          <w:sz w:val="22"/>
                          <w:szCs w:val="22"/>
                        </w:rPr>
                        <w:t>ONG’s</w:t>
                      </w:r>
                    </w:p>
                  </w:txbxContent>
                </v:textbox>
              </v:shape>
            </w:pict>
          </mc:Fallback>
        </mc:AlternateContent>
      </w:r>
      <w:r w:rsidRPr="00B82C3A">
        <w:rPr>
          <w:rFonts w:asciiTheme="minorHAnsi" w:hAnsiTheme="minorHAnsi" w:cstheme="minorHAnsi"/>
          <w:noProof/>
          <w:color w:val="002060"/>
        </w:rPr>
        <mc:AlternateContent>
          <mc:Choice Requires="wps">
            <w:drawing>
              <wp:anchor distT="0" distB="0" distL="114300" distR="114300" simplePos="0" relativeHeight="251686400" behindDoc="0" locked="0" layoutInCell="1" allowOverlap="1" wp14:anchorId="52E52BB2" wp14:editId="3CCA3A09">
                <wp:simplePos x="0" y="0"/>
                <wp:positionH relativeFrom="column">
                  <wp:posOffset>6988175</wp:posOffset>
                </wp:positionH>
                <wp:positionV relativeFrom="paragraph">
                  <wp:posOffset>3465195</wp:posOffset>
                </wp:positionV>
                <wp:extent cx="1038225" cy="439420"/>
                <wp:effectExtent l="57150" t="38100" r="85725" b="93980"/>
                <wp:wrapNone/>
                <wp:docPr id="34" name="18 Esquina doblada"/>
                <wp:cNvGraphicFramePr/>
                <a:graphic xmlns:a="http://schemas.openxmlformats.org/drawingml/2006/main">
                  <a:graphicData uri="http://schemas.microsoft.com/office/word/2010/wordprocessingShape">
                    <wps:wsp>
                      <wps:cNvSpPr/>
                      <wps:spPr>
                        <a:xfrm>
                          <a:off x="0" y="0"/>
                          <a:ext cx="1038225" cy="439420"/>
                        </a:xfrm>
                        <a:prstGeom prst="foldedCorner">
                          <a:avLst>
                            <a:gd name="adj" fmla="val 21432"/>
                          </a:avLst>
                        </a:prstGeom>
                      </wps:spPr>
                      <wps:style>
                        <a:lnRef idx="1">
                          <a:schemeClr val="accent2"/>
                        </a:lnRef>
                        <a:fillRef idx="2">
                          <a:schemeClr val="accent2"/>
                        </a:fillRef>
                        <a:effectRef idx="1">
                          <a:schemeClr val="accent2"/>
                        </a:effectRef>
                        <a:fontRef idx="minor">
                          <a:schemeClr val="dk1"/>
                        </a:fontRef>
                      </wps:style>
                      <wps:txbx>
                        <w:txbxContent>
                          <w:p w:rsidR="00931BB6" w:rsidRPr="0041580B" w:rsidRDefault="00931BB6" w:rsidP="0041580B">
                            <w:pPr>
                              <w:pStyle w:val="NormalWeb"/>
                              <w:spacing w:before="0" w:beforeAutospacing="0" w:after="0" w:afterAutospacing="0"/>
                              <w:jc w:val="center"/>
                              <w:rPr>
                                <w:sz w:val="22"/>
                                <w:szCs w:val="22"/>
                              </w:rPr>
                            </w:pPr>
                            <w:r w:rsidRPr="0041580B">
                              <w:rPr>
                                <w:rFonts w:asciiTheme="minorHAnsi" w:hAnsi="Calibri" w:cstheme="minorBidi"/>
                                <w:color w:val="000000" w:themeColor="dark1"/>
                                <w:kern w:val="24"/>
                                <w:sz w:val="22"/>
                                <w:szCs w:val="22"/>
                              </w:rPr>
                              <w:t>Municipalidades de Ccorca y Taray</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52E52BB2" id="18 Esquina doblada" o:spid="_x0000_s1027" type="#_x0000_t65" style="position:absolute;left:0;text-align:left;margin-left:550.25pt;margin-top:272.85pt;width:81.75pt;height:34.6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" adj="16971" fillcolor="#dfa7a6 [1621]" strokecolor="#bc4542 [3045]">
                <v:fill color2="#f5e4e4 [501]" rotate="t" angle="180" colors="0 #ffa2a1;22938f #ffbebd;1 #ffe5e5" focus="100%" type="gradient"/>
                <v:shadow on="t" color="black" opacity="24903f" origin=",.5" offset="0,.55556mm"/>
                <v:textbox>
                  <w:txbxContent>
                    <w:p w:rsidR="00931BB6" w:rsidRPr="0041580B" w:rsidRDefault="00931BB6" w:rsidP="0041580B">
                      <w:pPr>
                        <w:pStyle w:val="NormalWeb"/>
                        <w:spacing w:before="0" w:beforeAutospacing="0" w:after="0" w:afterAutospacing="0"/>
                        <w:jc w:val="center"/>
                        <w:rPr>
                          <w:sz w:val="22"/>
                          <w:szCs w:val="22"/>
                        </w:rPr>
                      </w:pPr>
                      <w:r w:rsidRPr="0041580B">
                        <w:rPr>
                          <w:rFonts w:asciiTheme="minorHAnsi" w:hAnsi="Calibri" w:cstheme="minorBidi"/>
                          <w:color w:val="000000" w:themeColor="dark1"/>
                          <w:kern w:val="24"/>
                          <w:sz w:val="22"/>
                          <w:szCs w:val="22"/>
                        </w:rPr>
                        <w:t>Municipalidades de Ccorca y Taray</w:t>
                      </w:r>
                    </w:p>
                  </w:txbxContent>
                </v:textbox>
              </v:shape>
            </w:pict>
          </mc:Fallback>
        </mc:AlternateContent>
      </w:r>
      <w:r w:rsidR="006C17EF" w:rsidRPr="00B82C3A">
        <w:rPr>
          <w:rFonts w:asciiTheme="minorHAnsi" w:hAnsiTheme="minorHAnsi" w:cstheme="minorHAnsi"/>
          <w:color w:val="000000" w:themeColor="dark1"/>
          <w:kern w:val="24"/>
        </w:rPr>
        <w:t>FLUJOGRAMA DEL PLAN DE NEGOCIO:</w:t>
      </w:r>
    </w:p>
    <w:p w:rsidR="006C17EF" w:rsidRPr="00B82C3A" w:rsidRDefault="00BD78DC" w:rsidP="00CF1414">
      <w:pPr>
        <w:ind w:left="-142" w:right="-1276"/>
        <w:jc w:val="center"/>
        <w:rPr>
          <w:rFonts w:asciiTheme="minorHAnsi" w:hAnsiTheme="minorHAnsi" w:cstheme="minorHAnsi"/>
          <w:b/>
          <w:color w:val="000000" w:themeColor="dark1"/>
          <w:kern w:val="24"/>
        </w:rPr>
      </w:pPr>
      <w:r w:rsidRPr="00B82C3A">
        <w:rPr>
          <w:rFonts w:asciiTheme="minorHAnsi" w:hAnsiTheme="minorHAnsi" w:cstheme="minorHAnsi"/>
          <w:noProof/>
          <w:color w:val="002060"/>
        </w:rPr>
        <mc:AlternateContent>
          <mc:Choice Requires="wps">
            <w:drawing>
              <wp:anchor distT="0" distB="0" distL="114300" distR="114300" simplePos="0" relativeHeight="251620864" behindDoc="0" locked="0" layoutInCell="1" allowOverlap="1" wp14:anchorId="585AA7E3" wp14:editId="28E795BE">
                <wp:simplePos x="0" y="0"/>
                <wp:positionH relativeFrom="column">
                  <wp:posOffset>1234440</wp:posOffset>
                </wp:positionH>
                <wp:positionV relativeFrom="paragraph">
                  <wp:posOffset>161925</wp:posOffset>
                </wp:positionV>
                <wp:extent cx="1295400" cy="2066925"/>
                <wp:effectExtent l="57150" t="38100" r="76200" b="104775"/>
                <wp:wrapNone/>
                <wp:docPr id="25" name="7 Elipse"/>
                <wp:cNvGraphicFramePr/>
                <a:graphic xmlns:a="http://schemas.openxmlformats.org/drawingml/2006/main">
                  <a:graphicData uri="http://schemas.microsoft.com/office/word/2010/wordprocessingShape">
                    <wps:wsp>
                      <wps:cNvSpPr/>
                      <wps:spPr>
                        <a:xfrm>
                          <a:off x="0" y="0"/>
                          <a:ext cx="1295400" cy="2066925"/>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931BB6" w:rsidRPr="00BD78DC" w:rsidRDefault="00931BB6" w:rsidP="0041580B">
                            <w:pPr>
                              <w:pStyle w:val="NormalWeb"/>
                              <w:spacing w:before="0" w:beforeAutospacing="0" w:after="0" w:afterAutospacing="0"/>
                              <w:ind w:left="-142" w:right="-163" w:hanging="142"/>
                              <w:jc w:val="center"/>
                              <w:rPr>
                                <w:sz w:val="18"/>
                                <w:szCs w:val="18"/>
                              </w:rPr>
                            </w:pPr>
                            <w:r w:rsidRPr="00BD78DC">
                              <w:rPr>
                                <w:rFonts w:asciiTheme="minorHAnsi" w:hAnsi="Calibri" w:cstheme="minorBidi"/>
                                <w:color w:val="000000" w:themeColor="dark1"/>
                                <w:kern w:val="24"/>
                                <w:sz w:val="18"/>
                                <w:szCs w:val="18"/>
                                <w:u w:val="single"/>
                              </w:rPr>
                              <w:t>CAPACITACIÓN</w:t>
                            </w:r>
                          </w:p>
                          <w:p w:rsidR="00931BB6" w:rsidRPr="00BD78DC" w:rsidRDefault="00931BB6" w:rsidP="0041580B">
                            <w:pPr>
                              <w:pStyle w:val="Prrafodelista"/>
                              <w:numPr>
                                <w:ilvl w:val="0"/>
                                <w:numId w:val="10"/>
                              </w:numPr>
                              <w:spacing w:after="0" w:line="240" w:lineRule="auto"/>
                              <w:ind w:left="-142" w:right="-163" w:hanging="142"/>
                              <w:jc w:val="center"/>
                              <w:rPr>
                                <w:rFonts w:eastAsia="Times New Roman"/>
                                <w:sz w:val="18"/>
                                <w:szCs w:val="18"/>
                              </w:rPr>
                            </w:pPr>
                            <w:r w:rsidRPr="00BD78DC">
                              <w:rPr>
                                <w:rFonts w:hAnsi="Calibri"/>
                                <w:color w:val="000000" w:themeColor="dark1"/>
                                <w:kern w:val="24"/>
                                <w:sz w:val="18"/>
                                <w:szCs w:val="18"/>
                              </w:rPr>
                              <w:t>Construcción y manejo de invernaderos para el aprovechamiento de energía solar.</w:t>
                            </w:r>
                          </w:p>
                          <w:p w:rsidR="00931BB6" w:rsidRPr="00BD78DC" w:rsidRDefault="00931BB6" w:rsidP="0041580B">
                            <w:pPr>
                              <w:pStyle w:val="Prrafodelista"/>
                              <w:numPr>
                                <w:ilvl w:val="0"/>
                                <w:numId w:val="10"/>
                              </w:numPr>
                              <w:spacing w:after="0" w:line="240" w:lineRule="auto"/>
                              <w:ind w:left="-142" w:right="-163" w:hanging="142"/>
                              <w:jc w:val="center"/>
                              <w:rPr>
                                <w:rFonts w:eastAsia="Times New Roman"/>
                                <w:sz w:val="18"/>
                                <w:szCs w:val="18"/>
                              </w:rPr>
                            </w:pPr>
                            <w:r w:rsidRPr="00BD78DC">
                              <w:rPr>
                                <w:rFonts w:hAnsi="Calibri"/>
                                <w:color w:val="000000" w:themeColor="dark1"/>
                                <w:kern w:val="24"/>
                                <w:sz w:val="18"/>
                                <w:szCs w:val="18"/>
                              </w:rPr>
                              <w:t>Pasantía a experiencias</w:t>
                            </w:r>
                          </w:p>
                          <w:p w:rsidR="00931BB6" w:rsidRPr="00BD78DC" w:rsidRDefault="00931BB6" w:rsidP="0041580B">
                            <w:pPr>
                              <w:pStyle w:val="Prrafodelista"/>
                              <w:numPr>
                                <w:ilvl w:val="0"/>
                                <w:numId w:val="10"/>
                              </w:numPr>
                              <w:spacing w:after="0" w:line="240" w:lineRule="auto"/>
                              <w:ind w:left="-142" w:right="-163" w:hanging="142"/>
                              <w:jc w:val="center"/>
                              <w:rPr>
                                <w:rFonts w:eastAsia="Times New Roman"/>
                                <w:sz w:val="18"/>
                                <w:szCs w:val="18"/>
                              </w:rPr>
                            </w:pPr>
                            <w:r w:rsidRPr="00BD78DC">
                              <w:rPr>
                                <w:rFonts w:hAnsi="Calibri"/>
                                <w:color w:val="000000" w:themeColor="dark1"/>
                                <w:kern w:val="24"/>
                                <w:sz w:val="18"/>
                                <w:szCs w:val="18"/>
                              </w:rPr>
                              <w:t>Gestión comercial.</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585AA7E3" id="7 Elipse" o:spid="_x0000_s1028" style="position:absolute;left:0;text-align:left;margin-left:97.2pt;margin-top:12.75pt;width:102pt;height:162.7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" fillcolor="#fbcaa2 [1625]" strokecolor="#f68c36 [3049]">
                <v:fill color2="#fdefe3 [505]" rotate="t" angle="180" colors="0 #ffbe86;22938f #ffd0aa;1 #ffebdb" focus="100%" type="gradient"/>
                <v:shadow on="t" color="black" opacity="24903f" origin=",.5" offset="0,.55556mm"/>
                <v:textbox>
                  <w:txbxContent>
                    <w:p w:rsidR="00931BB6" w:rsidRPr="00BD78DC" w:rsidRDefault="00931BB6" w:rsidP="0041580B">
                      <w:pPr>
                        <w:pStyle w:val="NormalWeb"/>
                        <w:spacing w:before="0" w:beforeAutospacing="0" w:after="0" w:afterAutospacing="0"/>
                        <w:ind w:left="-142" w:right="-163" w:hanging="142"/>
                        <w:jc w:val="center"/>
                        <w:rPr>
                          <w:sz w:val="18"/>
                          <w:szCs w:val="18"/>
                        </w:rPr>
                      </w:pPr>
                      <w:r w:rsidRPr="00BD78DC">
                        <w:rPr>
                          <w:rFonts w:asciiTheme="minorHAnsi" w:hAnsi="Calibri" w:cstheme="minorBidi"/>
                          <w:color w:val="000000" w:themeColor="dark1"/>
                          <w:kern w:val="24"/>
                          <w:sz w:val="18"/>
                          <w:szCs w:val="18"/>
                          <w:u w:val="single"/>
                        </w:rPr>
                        <w:t>CAPACITACIÓN</w:t>
                      </w:r>
                    </w:p>
                    <w:p w:rsidR="00931BB6" w:rsidRPr="00BD78DC" w:rsidRDefault="00931BB6" w:rsidP="0041580B">
                      <w:pPr>
                        <w:pStyle w:val="Prrafodelista"/>
                        <w:numPr>
                          <w:ilvl w:val="0"/>
                          <w:numId w:val="10"/>
                        </w:numPr>
                        <w:spacing w:after="0" w:line="240" w:lineRule="auto"/>
                        <w:ind w:left="-142" w:right="-163" w:hanging="142"/>
                        <w:jc w:val="center"/>
                        <w:rPr>
                          <w:rFonts w:eastAsia="Times New Roman"/>
                          <w:sz w:val="18"/>
                          <w:szCs w:val="18"/>
                        </w:rPr>
                      </w:pPr>
                      <w:r w:rsidRPr="00BD78DC">
                        <w:rPr>
                          <w:rFonts w:hAnsi="Calibri"/>
                          <w:color w:val="000000" w:themeColor="dark1"/>
                          <w:kern w:val="24"/>
                          <w:sz w:val="18"/>
                          <w:szCs w:val="18"/>
                        </w:rPr>
                        <w:t>Construcción y manejo de invernaderos para el aprovechamiento de energía solar.</w:t>
                      </w:r>
                    </w:p>
                    <w:p w:rsidR="00931BB6" w:rsidRPr="00BD78DC" w:rsidRDefault="00931BB6" w:rsidP="0041580B">
                      <w:pPr>
                        <w:pStyle w:val="Prrafodelista"/>
                        <w:numPr>
                          <w:ilvl w:val="0"/>
                          <w:numId w:val="10"/>
                        </w:numPr>
                        <w:spacing w:after="0" w:line="240" w:lineRule="auto"/>
                        <w:ind w:left="-142" w:right="-163" w:hanging="142"/>
                        <w:jc w:val="center"/>
                        <w:rPr>
                          <w:rFonts w:eastAsia="Times New Roman"/>
                          <w:sz w:val="18"/>
                          <w:szCs w:val="18"/>
                        </w:rPr>
                      </w:pPr>
                      <w:r w:rsidRPr="00BD78DC">
                        <w:rPr>
                          <w:rFonts w:hAnsi="Calibri"/>
                          <w:color w:val="000000" w:themeColor="dark1"/>
                          <w:kern w:val="24"/>
                          <w:sz w:val="18"/>
                          <w:szCs w:val="18"/>
                        </w:rPr>
                        <w:t>Pasantía a experiencias</w:t>
                      </w:r>
                    </w:p>
                    <w:p w:rsidR="00931BB6" w:rsidRPr="00BD78DC" w:rsidRDefault="00931BB6" w:rsidP="0041580B">
                      <w:pPr>
                        <w:pStyle w:val="Prrafodelista"/>
                        <w:numPr>
                          <w:ilvl w:val="0"/>
                          <w:numId w:val="10"/>
                        </w:numPr>
                        <w:spacing w:after="0" w:line="240" w:lineRule="auto"/>
                        <w:ind w:left="-142" w:right="-163" w:hanging="142"/>
                        <w:jc w:val="center"/>
                        <w:rPr>
                          <w:rFonts w:eastAsia="Times New Roman"/>
                          <w:sz w:val="18"/>
                          <w:szCs w:val="18"/>
                        </w:rPr>
                      </w:pPr>
                      <w:r w:rsidRPr="00BD78DC">
                        <w:rPr>
                          <w:rFonts w:hAnsi="Calibri"/>
                          <w:color w:val="000000" w:themeColor="dark1"/>
                          <w:kern w:val="24"/>
                          <w:sz w:val="18"/>
                          <w:szCs w:val="18"/>
                        </w:rPr>
                        <w:t>Gestión comercial.</w:t>
                      </w:r>
                    </w:p>
                  </w:txbxContent>
                </v:textbox>
              </v:oval>
            </w:pict>
          </mc:Fallback>
        </mc:AlternateContent>
      </w:r>
      <w:r w:rsidRPr="00B82C3A">
        <w:rPr>
          <w:rFonts w:asciiTheme="minorHAnsi" w:hAnsiTheme="minorHAnsi" w:cstheme="minorHAnsi"/>
          <w:noProof/>
          <w:color w:val="000000" w:themeColor="dark1"/>
          <w:kern w:val="24"/>
          <w:sz w:val="28"/>
          <w:szCs w:val="28"/>
        </w:rPr>
        <mc:AlternateContent>
          <mc:Choice Requires="wps">
            <w:drawing>
              <wp:anchor distT="0" distB="0" distL="114300" distR="114300" simplePos="0" relativeHeight="251627008" behindDoc="0" locked="0" layoutInCell="1" allowOverlap="1" wp14:anchorId="5768718A" wp14:editId="5CD89AF7">
                <wp:simplePos x="0" y="0"/>
                <wp:positionH relativeFrom="column">
                  <wp:posOffset>3872865</wp:posOffset>
                </wp:positionH>
                <wp:positionV relativeFrom="paragraph">
                  <wp:posOffset>712470</wp:posOffset>
                </wp:positionV>
                <wp:extent cx="895350" cy="1276350"/>
                <wp:effectExtent l="57150" t="38100" r="76200" b="95250"/>
                <wp:wrapNone/>
                <wp:docPr id="36" name="22 Esquina doblada"/>
                <wp:cNvGraphicFramePr/>
                <a:graphic xmlns:a="http://schemas.openxmlformats.org/drawingml/2006/main">
                  <a:graphicData uri="http://schemas.microsoft.com/office/word/2010/wordprocessingShape">
                    <wps:wsp>
                      <wps:cNvSpPr/>
                      <wps:spPr>
                        <a:xfrm>
                          <a:off x="0" y="0"/>
                          <a:ext cx="895350" cy="1276350"/>
                        </a:xfrm>
                        <a:prstGeom prst="foldedCorner">
                          <a:avLst>
                            <a:gd name="adj" fmla="val 21490"/>
                          </a:avLst>
                        </a:prstGeom>
                      </wps:spPr>
                      <wps:style>
                        <a:lnRef idx="1">
                          <a:schemeClr val="accent6"/>
                        </a:lnRef>
                        <a:fillRef idx="2">
                          <a:schemeClr val="accent6"/>
                        </a:fillRef>
                        <a:effectRef idx="1">
                          <a:schemeClr val="accent6"/>
                        </a:effectRef>
                        <a:fontRef idx="minor">
                          <a:schemeClr val="dk1"/>
                        </a:fontRef>
                      </wps:style>
                      <wps:txbx>
                        <w:txbxContent>
                          <w:p w:rsidR="00931BB6" w:rsidRPr="00BD78DC" w:rsidRDefault="00931BB6" w:rsidP="00BD4442">
                            <w:pPr>
                              <w:pStyle w:val="NormalWeb"/>
                              <w:spacing w:before="0" w:beforeAutospacing="0" w:after="0" w:afterAutospacing="0"/>
                              <w:jc w:val="center"/>
                              <w:rPr>
                                <w:sz w:val="18"/>
                                <w:szCs w:val="18"/>
                              </w:rPr>
                            </w:pPr>
                            <w:r w:rsidRPr="00BD78DC">
                              <w:rPr>
                                <w:rFonts w:asciiTheme="minorHAnsi" w:hAnsi="Calibri" w:cstheme="minorBidi"/>
                                <w:b/>
                                <w:color w:val="000000" w:themeColor="dark1"/>
                                <w:kern w:val="24"/>
                                <w:sz w:val="18"/>
                                <w:szCs w:val="18"/>
                              </w:rPr>
                              <w:t>Instalación de 300 invernaderos</w:t>
                            </w:r>
                            <w:r w:rsidRPr="00BD78DC">
                              <w:rPr>
                                <w:rFonts w:asciiTheme="minorHAnsi" w:hAnsi="Calibri" w:cstheme="minorBidi"/>
                                <w:color w:val="000000" w:themeColor="dark1"/>
                                <w:kern w:val="24"/>
                                <w:sz w:val="18"/>
                                <w:szCs w:val="18"/>
                              </w:rPr>
                              <w:t xml:space="preserve"> en Distritos de Ccorca y Taray</w:t>
                            </w:r>
                          </w:p>
                          <w:p w:rsidR="00931BB6" w:rsidRPr="00BD78DC" w:rsidRDefault="00931BB6" w:rsidP="006C17EF">
                            <w:pPr>
                              <w:pStyle w:val="NormalWeb"/>
                              <w:spacing w:before="0" w:beforeAutospacing="0" w:after="0" w:afterAutospacing="0"/>
                              <w:jc w:val="center"/>
                              <w:rPr>
                                <w:rFonts w:asciiTheme="minorHAnsi" w:hAnsi="Calibri" w:cstheme="minorBidi"/>
                                <w:color w:val="000000" w:themeColor="dark1"/>
                                <w:kern w:val="24"/>
                                <w:sz w:val="18"/>
                                <w:szCs w:val="18"/>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5768718A" id="_x0000_s1029" type="#_x0000_t65" style="position:absolute;left:0;text-align:left;margin-left:304.95pt;margin-top:56.1pt;width:70.5pt;height:100.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" adj="16958" fillcolor="#fbcaa2 [1625]" strokecolor="#f68c36 [3049]">
                <v:fill color2="#fdefe3 [505]" rotate="t" angle="180" colors="0 #ffbe86;22938f #ffd0aa;1 #ffebdb" focus="100%" type="gradient"/>
                <v:shadow on="t" color="black" opacity="24903f" origin=",.5" offset="0,.55556mm"/>
                <v:textbox>
                  <w:txbxContent>
                    <w:p w:rsidR="00931BB6" w:rsidRPr="00BD78DC" w:rsidRDefault="00931BB6" w:rsidP="00BD4442">
                      <w:pPr>
                        <w:pStyle w:val="NormalWeb"/>
                        <w:spacing w:before="0" w:beforeAutospacing="0" w:after="0" w:afterAutospacing="0"/>
                        <w:jc w:val="center"/>
                        <w:rPr>
                          <w:sz w:val="18"/>
                          <w:szCs w:val="18"/>
                        </w:rPr>
                      </w:pPr>
                      <w:r w:rsidRPr="00BD78DC">
                        <w:rPr>
                          <w:rFonts w:asciiTheme="minorHAnsi" w:hAnsi="Calibri" w:cstheme="minorBidi"/>
                          <w:b/>
                          <w:color w:val="000000" w:themeColor="dark1"/>
                          <w:kern w:val="24"/>
                          <w:sz w:val="18"/>
                          <w:szCs w:val="18"/>
                        </w:rPr>
                        <w:t>Instalación de 300 invernaderos</w:t>
                      </w:r>
                      <w:r w:rsidRPr="00BD78DC">
                        <w:rPr>
                          <w:rFonts w:asciiTheme="minorHAnsi" w:hAnsi="Calibri" w:cstheme="minorBidi"/>
                          <w:color w:val="000000" w:themeColor="dark1"/>
                          <w:kern w:val="24"/>
                          <w:sz w:val="18"/>
                          <w:szCs w:val="18"/>
                        </w:rPr>
                        <w:t xml:space="preserve"> en Distritos de Ccorca y Taray</w:t>
                      </w:r>
                    </w:p>
                    <w:p w:rsidR="00931BB6" w:rsidRPr="00BD78DC" w:rsidRDefault="00931BB6" w:rsidP="006C17EF">
                      <w:pPr>
                        <w:pStyle w:val="NormalWeb"/>
                        <w:spacing w:before="0" w:beforeAutospacing="0" w:after="0" w:afterAutospacing="0"/>
                        <w:jc w:val="center"/>
                        <w:rPr>
                          <w:rFonts w:asciiTheme="minorHAnsi" w:hAnsi="Calibri" w:cstheme="minorBidi"/>
                          <w:color w:val="000000" w:themeColor="dark1"/>
                          <w:kern w:val="24"/>
                          <w:sz w:val="18"/>
                          <w:szCs w:val="18"/>
                        </w:rPr>
                      </w:pPr>
                    </w:p>
                  </w:txbxContent>
                </v:textbox>
              </v:shape>
            </w:pict>
          </mc:Fallback>
        </mc:AlternateContent>
      </w:r>
      <w:r w:rsidRPr="00B82C3A">
        <w:rPr>
          <w:rFonts w:asciiTheme="minorHAnsi" w:hAnsiTheme="minorHAnsi" w:cstheme="minorHAnsi"/>
          <w:noProof/>
          <w:color w:val="002060"/>
        </w:rPr>
        <mc:AlternateContent>
          <mc:Choice Requires="wps">
            <w:drawing>
              <wp:anchor distT="0" distB="0" distL="114300" distR="114300" simplePos="0" relativeHeight="251622912" behindDoc="0" locked="0" layoutInCell="1" allowOverlap="1" wp14:anchorId="7CBDDBC8" wp14:editId="1AA570A2">
                <wp:simplePos x="0" y="0"/>
                <wp:positionH relativeFrom="column">
                  <wp:posOffset>2548890</wp:posOffset>
                </wp:positionH>
                <wp:positionV relativeFrom="paragraph">
                  <wp:posOffset>1256030</wp:posOffset>
                </wp:positionV>
                <wp:extent cx="1104900" cy="952500"/>
                <wp:effectExtent l="57150" t="38100" r="76200" b="95250"/>
                <wp:wrapNone/>
                <wp:docPr id="27" name="9 Recortar rectángulo de esquina diagonal"/>
                <wp:cNvGraphicFramePr/>
                <a:graphic xmlns:a="http://schemas.openxmlformats.org/drawingml/2006/main">
                  <a:graphicData uri="http://schemas.microsoft.com/office/word/2010/wordprocessingShape">
                    <wps:wsp>
                      <wps:cNvSpPr/>
                      <wps:spPr>
                        <a:xfrm>
                          <a:off x="0" y="0"/>
                          <a:ext cx="1104900" cy="952500"/>
                        </a:xfrm>
                        <a:prstGeom prst="snip2DiagRect">
                          <a:avLst>
                            <a:gd name="adj1" fmla="val 0"/>
                            <a:gd name="adj2" fmla="val 30515"/>
                          </a:avLst>
                        </a:prstGeom>
                      </wps:spPr>
                      <wps:style>
                        <a:lnRef idx="1">
                          <a:schemeClr val="accent4"/>
                        </a:lnRef>
                        <a:fillRef idx="2">
                          <a:schemeClr val="accent4"/>
                        </a:fillRef>
                        <a:effectRef idx="1">
                          <a:schemeClr val="accent4"/>
                        </a:effectRef>
                        <a:fontRef idx="minor">
                          <a:schemeClr val="dk1"/>
                        </a:fontRef>
                      </wps:style>
                      <wps:txbx>
                        <w:txbxContent>
                          <w:p w:rsidR="00931BB6" w:rsidRPr="00BD78DC" w:rsidRDefault="00931BB6" w:rsidP="0041580B">
                            <w:pPr>
                              <w:pStyle w:val="NormalWeb"/>
                              <w:spacing w:before="0" w:beforeAutospacing="0" w:after="0" w:afterAutospacing="0"/>
                              <w:ind w:left="-142"/>
                              <w:jc w:val="center"/>
                              <w:rPr>
                                <w:sz w:val="18"/>
                                <w:szCs w:val="18"/>
                              </w:rPr>
                            </w:pPr>
                            <w:r w:rsidRPr="00BD78DC">
                              <w:rPr>
                                <w:rFonts w:asciiTheme="minorHAnsi" w:hAnsi="Calibri" w:cstheme="minorBidi"/>
                                <w:color w:val="000000" w:themeColor="dark1"/>
                                <w:kern w:val="24"/>
                                <w:sz w:val="18"/>
                                <w:szCs w:val="18"/>
                              </w:rPr>
                              <w:t>Organización de prestación de servicios.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7CBDDBC8" id="9 Recortar rectángulo de esquina diagonal" o:spid="_x0000_s1030" style="position:absolute;left:0;text-align:left;margin-left:200.7pt;margin-top:98.9pt;width:87pt;height:7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04900,952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" adj="-11796480,,5400" path="m,l814245,r290655,290655l1104900,952500r,l290655,952500,,661845,,xe" fillcolor="#bfb1d0 [1623]" strokecolor="#795d9b [3047]">
                <v:fill color2="#ece7f1 [503]" rotate="t" angle="180" colors="0 #c9b5e8;22938f #d9cbee;1 #f0eaf9" focus="100%" type="gradient"/>
                <v:stroke joinstyle="miter"/>
                <v:shadow on="t" color="black" opacity="24903f" origin=",.5" offset="0,.55556mm"/>
                <v:formulas/>
                <v:path arrowok="t" o:connecttype="custom" o:connectlocs="0,0;814245,0;1104900,290655;1104900,952500;1104900,952500;290655,952500;0,661845;0,0" o:connectangles="0,0,0,0,0,0,0,0" textboxrect="0,0,1104900,952500"/>
                <v:textbox>
                  <w:txbxContent>
                    <w:p w:rsidR="00931BB6" w:rsidRPr="00BD78DC" w:rsidRDefault="00931BB6" w:rsidP="0041580B">
                      <w:pPr>
                        <w:pStyle w:val="NormalWeb"/>
                        <w:spacing w:before="0" w:beforeAutospacing="0" w:after="0" w:afterAutospacing="0"/>
                        <w:ind w:left="-142"/>
                        <w:jc w:val="center"/>
                        <w:rPr>
                          <w:sz w:val="18"/>
                          <w:szCs w:val="18"/>
                        </w:rPr>
                      </w:pPr>
                      <w:r w:rsidRPr="00BD78DC">
                        <w:rPr>
                          <w:rFonts w:asciiTheme="minorHAnsi" w:hAnsi="Calibri" w:cstheme="minorBidi"/>
                          <w:color w:val="000000" w:themeColor="dark1"/>
                          <w:kern w:val="24"/>
                          <w:sz w:val="18"/>
                          <w:szCs w:val="18"/>
                        </w:rPr>
                        <w:t>Organización de prestación de servicios.</w:t>
                      </w:r>
                    </w:p>
                  </w:txbxContent>
                </v:textbox>
              </v:shape>
            </w:pict>
          </mc:Fallback>
        </mc:AlternateContent>
      </w:r>
      <w:r w:rsidRPr="00B82C3A">
        <w:rPr>
          <w:rFonts w:asciiTheme="minorHAnsi" w:hAnsiTheme="minorHAnsi" w:cstheme="minorHAnsi"/>
          <w:noProof/>
          <w:color w:val="002060"/>
        </w:rPr>
        <mc:AlternateContent>
          <mc:Choice Requires="wps">
            <w:drawing>
              <wp:anchor distT="0" distB="0" distL="114300" distR="114300" simplePos="0" relativeHeight="251621888" behindDoc="0" locked="0" layoutInCell="1" allowOverlap="1" wp14:anchorId="57DEBCC2" wp14:editId="16FC4A60">
                <wp:simplePos x="0" y="0"/>
                <wp:positionH relativeFrom="column">
                  <wp:posOffset>2548890</wp:posOffset>
                </wp:positionH>
                <wp:positionV relativeFrom="paragraph">
                  <wp:posOffset>303530</wp:posOffset>
                </wp:positionV>
                <wp:extent cx="1085850" cy="914400"/>
                <wp:effectExtent l="57150" t="38100" r="76200" b="95250"/>
                <wp:wrapNone/>
                <wp:docPr id="26" name="8 Recortar rectángulo de esquina diagonal"/>
                <wp:cNvGraphicFramePr/>
                <a:graphic xmlns:a="http://schemas.openxmlformats.org/drawingml/2006/main">
                  <a:graphicData uri="http://schemas.microsoft.com/office/word/2010/wordprocessingShape">
                    <wps:wsp>
                      <wps:cNvSpPr/>
                      <wps:spPr>
                        <a:xfrm>
                          <a:off x="0" y="0"/>
                          <a:ext cx="1085850" cy="914400"/>
                        </a:xfrm>
                        <a:prstGeom prst="snip2DiagRect">
                          <a:avLst>
                            <a:gd name="adj1" fmla="val 0"/>
                            <a:gd name="adj2" fmla="val 17010"/>
                          </a:avLst>
                        </a:prstGeom>
                      </wps:spPr>
                      <wps:style>
                        <a:lnRef idx="1">
                          <a:schemeClr val="accent4"/>
                        </a:lnRef>
                        <a:fillRef idx="2">
                          <a:schemeClr val="accent4"/>
                        </a:fillRef>
                        <a:effectRef idx="1">
                          <a:schemeClr val="accent4"/>
                        </a:effectRef>
                        <a:fontRef idx="minor">
                          <a:schemeClr val="dk1"/>
                        </a:fontRef>
                      </wps:style>
                      <wps:txbx>
                        <w:txbxContent>
                          <w:p w:rsidR="00931BB6" w:rsidRPr="00BD78DC" w:rsidRDefault="00931BB6" w:rsidP="0041580B">
                            <w:pPr>
                              <w:pStyle w:val="NormalWeb"/>
                              <w:spacing w:before="0" w:beforeAutospacing="0" w:after="0" w:afterAutospacing="0"/>
                              <w:jc w:val="center"/>
                              <w:rPr>
                                <w:sz w:val="18"/>
                                <w:szCs w:val="18"/>
                              </w:rPr>
                            </w:pPr>
                            <w:r w:rsidRPr="00BD78DC">
                              <w:rPr>
                                <w:rFonts w:asciiTheme="minorHAnsi" w:hAnsi="Calibri" w:cstheme="minorBidi"/>
                                <w:color w:val="000000" w:themeColor="dark1"/>
                                <w:kern w:val="24"/>
                                <w:sz w:val="18"/>
                                <w:szCs w:val="18"/>
                              </w:rPr>
                              <w:t>Manual de construcción de invernaderos en altura</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57DEBCC2" id="8 Recortar rectángulo de esquina diagonal" o:spid="_x0000_s1031" style="position:absolute;left:0;text-align:left;margin-left:200.7pt;margin-top:23.9pt;width:85.5pt;height:1in;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85850,914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" adj="-11796480,,5400" path="m,l930311,r155539,155539l1085850,914400r,l155539,914400,,758861,,xe" fillcolor="#bfb1d0 [1623]" strokecolor="#795d9b [3047]">
                <v:fill color2="#ece7f1 [503]" rotate="t" angle="180" colors="0 #c9b5e8;22938f #d9cbee;1 #f0eaf9" focus="100%" type="gradient"/>
                <v:stroke joinstyle="miter"/>
                <v:shadow on="t" color="black" opacity="24903f" origin=",.5" offset="0,.55556mm"/>
                <v:formulas/>
                <v:path arrowok="t" o:connecttype="custom" o:connectlocs="0,0;930311,0;1085850,155539;1085850,914400;1085850,914400;155539,914400;0,758861;0,0" o:connectangles="0,0,0,0,0,0,0,0" textboxrect="0,0,1085850,914400"/>
                <v:textbox>
                  <w:txbxContent>
                    <w:p w:rsidR="00931BB6" w:rsidRPr="00BD78DC" w:rsidRDefault="00931BB6" w:rsidP="0041580B">
                      <w:pPr>
                        <w:pStyle w:val="NormalWeb"/>
                        <w:spacing w:before="0" w:beforeAutospacing="0" w:after="0" w:afterAutospacing="0"/>
                        <w:jc w:val="center"/>
                        <w:rPr>
                          <w:sz w:val="18"/>
                          <w:szCs w:val="18"/>
                        </w:rPr>
                      </w:pPr>
                      <w:r w:rsidRPr="00BD78DC">
                        <w:rPr>
                          <w:rFonts w:asciiTheme="minorHAnsi" w:hAnsi="Calibri" w:cstheme="minorBidi"/>
                          <w:color w:val="000000" w:themeColor="dark1"/>
                          <w:kern w:val="24"/>
                          <w:sz w:val="18"/>
                          <w:szCs w:val="18"/>
                        </w:rPr>
                        <w:t>Manual de construcción de invernaderos en altura</w:t>
                      </w:r>
                    </w:p>
                  </w:txbxContent>
                </v:textbox>
              </v:shape>
            </w:pict>
          </mc:Fallback>
        </mc:AlternateContent>
      </w:r>
      <w:r w:rsidR="006C17EF" w:rsidRPr="00B82C3A">
        <w:rPr>
          <w:rFonts w:asciiTheme="minorHAnsi" w:hAnsiTheme="minorHAnsi" w:cstheme="minorHAnsi"/>
          <w:b/>
          <w:color w:val="000000" w:themeColor="dark1"/>
          <w:kern w:val="24"/>
        </w:rPr>
        <w:t xml:space="preserve">Desarrollo del mercado de asistencia técnica para el </w:t>
      </w:r>
      <w:r w:rsidR="00C007F2">
        <w:rPr>
          <w:rFonts w:asciiTheme="minorHAnsi" w:hAnsiTheme="minorHAnsi" w:cstheme="minorHAnsi"/>
          <w:b/>
          <w:color w:val="000000" w:themeColor="dark1"/>
          <w:kern w:val="24"/>
        </w:rPr>
        <w:t>uso eficiente</w:t>
      </w:r>
      <w:r w:rsidR="006C17EF" w:rsidRPr="00B82C3A">
        <w:rPr>
          <w:rFonts w:asciiTheme="minorHAnsi" w:hAnsiTheme="minorHAnsi" w:cstheme="minorHAnsi"/>
          <w:b/>
          <w:color w:val="000000" w:themeColor="dark1"/>
          <w:kern w:val="24"/>
        </w:rPr>
        <w:t xml:space="preserve"> de energía solar en invernaderos.</w:t>
      </w:r>
    </w:p>
    <w:p w:rsidR="0041580B" w:rsidRPr="00B82C3A" w:rsidRDefault="00C007F2" w:rsidP="00CF1414">
      <w:pPr>
        <w:spacing w:line="360" w:lineRule="auto"/>
        <w:jc w:val="both"/>
        <w:rPr>
          <w:rFonts w:asciiTheme="minorHAnsi" w:hAnsiTheme="minorHAnsi" w:cstheme="minorHAnsi"/>
          <w:color w:val="000000" w:themeColor="dark1"/>
          <w:kern w:val="24"/>
          <w:sz w:val="28"/>
          <w:szCs w:val="28"/>
        </w:rPr>
      </w:pPr>
      <w:r w:rsidRPr="00B82C3A">
        <w:rPr>
          <w:rFonts w:asciiTheme="minorHAnsi" w:hAnsiTheme="minorHAnsi" w:cstheme="minorHAnsi"/>
          <w:noProof/>
          <w:color w:val="002060"/>
        </w:rPr>
        <mc:AlternateContent>
          <mc:Choice Requires="wps">
            <w:drawing>
              <wp:anchor distT="0" distB="0" distL="114300" distR="114300" simplePos="0" relativeHeight="251619840" behindDoc="0" locked="0" layoutInCell="1" allowOverlap="1" wp14:anchorId="67BE0DEE" wp14:editId="01294120">
                <wp:simplePos x="0" y="0"/>
                <wp:positionH relativeFrom="column">
                  <wp:posOffset>-280035</wp:posOffset>
                </wp:positionH>
                <wp:positionV relativeFrom="paragraph">
                  <wp:posOffset>97790</wp:posOffset>
                </wp:positionV>
                <wp:extent cx="1431290" cy="1981200"/>
                <wp:effectExtent l="57150" t="38100" r="73660" b="95250"/>
                <wp:wrapNone/>
                <wp:docPr id="24" name="6 Elipse"/>
                <wp:cNvGraphicFramePr/>
                <a:graphic xmlns:a="http://schemas.openxmlformats.org/drawingml/2006/main">
                  <a:graphicData uri="http://schemas.microsoft.com/office/word/2010/wordprocessingShape">
                    <wps:wsp>
                      <wps:cNvSpPr/>
                      <wps:spPr>
                        <a:xfrm>
                          <a:off x="0" y="0"/>
                          <a:ext cx="1431290" cy="198120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931BB6" w:rsidRPr="00BD78DC" w:rsidRDefault="00931BB6" w:rsidP="0041580B">
                            <w:pPr>
                              <w:jc w:val="center"/>
                              <w:rPr>
                                <w:rFonts w:hAnsi="Calibri"/>
                                <w:b/>
                                <w:color w:val="000000" w:themeColor="dark1"/>
                                <w:kern w:val="24"/>
                                <w:sz w:val="18"/>
                                <w:szCs w:val="18"/>
                              </w:rPr>
                            </w:pPr>
                            <w:r w:rsidRPr="00BD78DC">
                              <w:rPr>
                                <w:rFonts w:hAnsi="Calibri"/>
                                <w:b/>
                                <w:color w:val="000000" w:themeColor="dark1"/>
                                <w:kern w:val="24"/>
                                <w:sz w:val="18"/>
                                <w:szCs w:val="18"/>
                              </w:rPr>
                              <w:t>20 PAT</w:t>
                            </w:r>
                          </w:p>
                          <w:p w:rsidR="00931BB6" w:rsidRPr="00BD78DC" w:rsidRDefault="00931BB6" w:rsidP="0041580B">
                            <w:pPr>
                              <w:pStyle w:val="Prrafodelista"/>
                              <w:numPr>
                                <w:ilvl w:val="0"/>
                                <w:numId w:val="9"/>
                              </w:numPr>
                              <w:tabs>
                                <w:tab w:val="clear" w:pos="720"/>
                              </w:tabs>
                              <w:spacing w:after="0" w:line="240" w:lineRule="auto"/>
                              <w:ind w:left="0" w:hanging="284"/>
                              <w:jc w:val="center"/>
                              <w:rPr>
                                <w:rFonts w:eastAsia="Times New Roman"/>
                                <w:sz w:val="18"/>
                                <w:szCs w:val="18"/>
                              </w:rPr>
                            </w:pPr>
                            <w:r w:rsidRPr="00BD78DC">
                              <w:rPr>
                                <w:rFonts w:hAnsi="Calibri"/>
                                <w:color w:val="000000" w:themeColor="dark1"/>
                                <w:kern w:val="24"/>
                                <w:sz w:val="18"/>
                                <w:szCs w:val="18"/>
                              </w:rPr>
                              <w:t>Productores especializados.</w:t>
                            </w:r>
                          </w:p>
                          <w:p w:rsidR="00931BB6" w:rsidRPr="00BD78DC" w:rsidRDefault="00931BB6" w:rsidP="0041580B">
                            <w:pPr>
                              <w:pStyle w:val="Prrafodelista"/>
                              <w:numPr>
                                <w:ilvl w:val="0"/>
                                <w:numId w:val="9"/>
                              </w:numPr>
                              <w:tabs>
                                <w:tab w:val="clear" w:pos="720"/>
                              </w:tabs>
                              <w:spacing w:after="0" w:line="240" w:lineRule="auto"/>
                              <w:ind w:left="0" w:hanging="284"/>
                              <w:jc w:val="center"/>
                              <w:rPr>
                                <w:rFonts w:eastAsia="Times New Roman"/>
                                <w:sz w:val="18"/>
                                <w:szCs w:val="18"/>
                              </w:rPr>
                            </w:pPr>
                            <w:r w:rsidRPr="00BD78DC">
                              <w:rPr>
                                <w:rFonts w:hAnsi="Calibri"/>
                                <w:color w:val="000000" w:themeColor="dark1"/>
                                <w:kern w:val="24"/>
                                <w:sz w:val="18"/>
                                <w:szCs w:val="18"/>
                              </w:rPr>
                              <w:t>Técnicos y profesionales con experiencia.</w:t>
                            </w:r>
                          </w:p>
                          <w:p w:rsidR="00931BB6" w:rsidRPr="00BD78DC" w:rsidRDefault="00931BB6" w:rsidP="0041580B">
                            <w:pPr>
                              <w:pStyle w:val="Prrafodelista"/>
                              <w:numPr>
                                <w:ilvl w:val="0"/>
                                <w:numId w:val="9"/>
                              </w:numPr>
                              <w:tabs>
                                <w:tab w:val="clear" w:pos="720"/>
                              </w:tabs>
                              <w:spacing w:after="0" w:line="240" w:lineRule="auto"/>
                              <w:ind w:left="0" w:hanging="284"/>
                              <w:jc w:val="center"/>
                              <w:rPr>
                                <w:rFonts w:eastAsia="Times New Roman"/>
                                <w:sz w:val="18"/>
                                <w:szCs w:val="18"/>
                              </w:rPr>
                            </w:pPr>
                            <w:r w:rsidRPr="00BD78DC">
                              <w:rPr>
                                <w:rFonts w:hAnsi="Calibri"/>
                                <w:color w:val="000000" w:themeColor="dark1"/>
                                <w:kern w:val="24"/>
                                <w:sz w:val="18"/>
                                <w:szCs w:val="18"/>
                              </w:rPr>
                              <w:t>Técnicos de municipalidades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67BE0DEE" id="6 Elipse" o:spid="_x0000_s1032" style="position:absolute;left:0;text-align:left;margin-left:-22.05pt;margin-top:7.7pt;width:112.7pt;height:156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" fillcolor="#fbcaa2 [1625]" strokecolor="#f68c36 [3049]">
                <v:fill color2="#fdefe3 [505]" rotate="t" angle="180" colors="0 #ffbe86;22938f #ffd0aa;1 #ffebdb" focus="100%" type="gradient"/>
                <v:shadow on="t" color="black" opacity="24903f" origin=",.5" offset="0,.55556mm"/>
                <v:textbox>
                  <w:txbxContent>
                    <w:p w:rsidR="00931BB6" w:rsidRPr="00BD78DC" w:rsidRDefault="00931BB6" w:rsidP="0041580B">
                      <w:pPr>
                        <w:jc w:val="center"/>
                        <w:rPr>
                          <w:rFonts w:hAnsi="Calibri"/>
                          <w:b/>
                          <w:color w:val="000000" w:themeColor="dark1"/>
                          <w:kern w:val="24"/>
                          <w:sz w:val="18"/>
                          <w:szCs w:val="18"/>
                        </w:rPr>
                      </w:pPr>
                      <w:r w:rsidRPr="00BD78DC">
                        <w:rPr>
                          <w:rFonts w:hAnsi="Calibri"/>
                          <w:b/>
                          <w:color w:val="000000" w:themeColor="dark1"/>
                          <w:kern w:val="24"/>
                          <w:sz w:val="18"/>
                          <w:szCs w:val="18"/>
                        </w:rPr>
                        <w:t>20 PAT</w:t>
                      </w:r>
                    </w:p>
                    <w:p w:rsidR="00931BB6" w:rsidRPr="00BD78DC" w:rsidRDefault="00931BB6" w:rsidP="0041580B">
                      <w:pPr>
                        <w:pStyle w:val="Prrafodelista"/>
                        <w:numPr>
                          <w:ilvl w:val="0"/>
                          <w:numId w:val="9"/>
                        </w:numPr>
                        <w:tabs>
                          <w:tab w:val="clear" w:pos="720"/>
                        </w:tabs>
                        <w:spacing w:after="0" w:line="240" w:lineRule="auto"/>
                        <w:ind w:left="0" w:hanging="284"/>
                        <w:jc w:val="center"/>
                        <w:rPr>
                          <w:rFonts w:eastAsia="Times New Roman"/>
                          <w:sz w:val="18"/>
                          <w:szCs w:val="18"/>
                        </w:rPr>
                      </w:pPr>
                      <w:r w:rsidRPr="00BD78DC">
                        <w:rPr>
                          <w:rFonts w:hAnsi="Calibri"/>
                          <w:color w:val="000000" w:themeColor="dark1"/>
                          <w:kern w:val="24"/>
                          <w:sz w:val="18"/>
                          <w:szCs w:val="18"/>
                        </w:rPr>
                        <w:t>Productores especializados.</w:t>
                      </w:r>
                    </w:p>
                    <w:p w:rsidR="00931BB6" w:rsidRPr="00BD78DC" w:rsidRDefault="00931BB6" w:rsidP="0041580B">
                      <w:pPr>
                        <w:pStyle w:val="Prrafodelista"/>
                        <w:numPr>
                          <w:ilvl w:val="0"/>
                          <w:numId w:val="9"/>
                        </w:numPr>
                        <w:tabs>
                          <w:tab w:val="clear" w:pos="720"/>
                        </w:tabs>
                        <w:spacing w:after="0" w:line="240" w:lineRule="auto"/>
                        <w:ind w:left="0" w:hanging="284"/>
                        <w:jc w:val="center"/>
                        <w:rPr>
                          <w:rFonts w:eastAsia="Times New Roman"/>
                          <w:sz w:val="18"/>
                          <w:szCs w:val="18"/>
                        </w:rPr>
                      </w:pPr>
                      <w:r w:rsidRPr="00BD78DC">
                        <w:rPr>
                          <w:rFonts w:hAnsi="Calibri"/>
                          <w:color w:val="000000" w:themeColor="dark1"/>
                          <w:kern w:val="24"/>
                          <w:sz w:val="18"/>
                          <w:szCs w:val="18"/>
                        </w:rPr>
                        <w:t>Técnicos y profesionales con experiencia.</w:t>
                      </w:r>
                    </w:p>
                    <w:p w:rsidR="00931BB6" w:rsidRPr="00BD78DC" w:rsidRDefault="00931BB6" w:rsidP="0041580B">
                      <w:pPr>
                        <w:pStyle w:val="Prrafodelista"/>
                        <w:numPr>
                          <w:ilvl w:val="0"/>
                          <w:numId w:val="9"/>
                        </w:numPr>
                        <w:tabs>
                          <w:tab w:val="clear" w:pos="720"/>
                        </w:tabs>
                        <w:spacing w:after="0" w:line="240" w:lineRule="auto"/>
                        <w:ind w:left="0" w:hanging="284"/>
                        <w:jc w:val="center"/>
                        <w:rPr>
                          <w:rFonts w:eastAsia="Times New Roman"/>
                          <w:sz w:val="18"/>
                          <w:szCs w:val="18"/>
                        </w:rPr>
                      </w:pPr>
                      <w:r w:rsidRPr="00BD78DC">
                        <w:rPr>
                          <w:rFonts w:hAnsi="Calibri"/>
                          <w:color w:val="000000" w:themeColor="dark1"/>
                          <w:kern w:val="24"/>
                          <w:sz w:val="18"/>
                          <w:szCs w:val="18"/>
                        </w:rPr>
                        <w:t>Técnicos de municipalidades</w:t>
                      </w:r>
                    </w:p>
                  </w:txbxContent>
                </v:textbox>
              </v:oval>
            </w:pict>
          </mc:Fallback>
        </mc:AlternateContent>
      </w:r>
      <w:r w:rsidR="00BD78DC" w:rsidRPr="00B82C3A">
        <w:rPr>
          <w:rFonts w:asciiTheme="minorHAnsi" w:hAnsiTheme="minorHAnsi" w:cstheme="minorHAnsi"/>
          <w:noProof/>
          <w:color w:val="002060"/>
        </w:rPr>
        <mc:AlternateContent>
          <mc:Choice Requires="wps">
            <w:drawing>
              <wp:anchor distT="0" distB="0" distL="114300" distR="114300" simplePos="0" relativeHeight="251629056" behindDoc="0" locked="0" layoutInCell="1" allowOverlap="1" wp14:anchorId="2476CC8F" wp14:editId="7C925566">
                <wp:simplePos x="0" y="0"/>
                <wp:positionH relativeFrom="column">
                  <wp:posOffset>3634740</wp:posOffset>
                </wp:positionH>
                <wp:positionV relativeFrom="paragraph">
                  <wp:posOffset>151765</wp:posOffset>
                </wp:positionV>
                <wp:extent cx="283210" cy="2181225"/>
                <wp:effectExtent l="0" t="19050" r="21590" b="28575"/>
                <wp:wrapNone/>
                <wp:docPr id="28" name="10 Cerrar llave"/>
                <wp:cNvGraphicFramePr/>
                <a:graphic xmlns:a="http://schemas.openxmlformats.org/drawingml/2006/main">
                  <a:graphicData uri="http://schemas.microsoft.com/office/word/2010/wordprocessingShape">
                    <wps:wsp>
                      <wps:cNvSpPr/>
                      <wps:spPr>
                        <a:xfrm>
                          <a:off x="0" y="0"/>
                          <a:ext cx="283210" cy="2181225"/>
                        </a:xfrm>
                        <a:prstGeom prst="rightBrace">
                          <a:avLst/>
                        </a:prstGeom>
                        <a:ln w="28575"/>
                      </wps:spPr>
                      <wps:style>
                        <a:lnRef idx="1">
                          <a:schemeClr val="accent1"/>
                        </a:lnRef>
                        <a:fillRef idx="0">
                          <a:schemeClr val="accent1"/>
                        </a:fillRef>
                        <a:effectRef idx="0">
                          <a:schemeClr val="accent1"/>
                        </a:effectRef>
                        <a:fontRef idx="minor">
                          <a:schemeClr val="tx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20624CA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10 Cerrar llave" o:spid="_x0000_s1026" type="#_x0000_t88" style="position:absolute;margin-left:286.2pt;margin-top:11.95pt;width:22.3pt;height:171.7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" adj="234" strokecolor="#4579b8 [3044]" strokeweight="2.25pt"/>
            </w:pict>
          </mc:Fallback>
        </mc:AlternateContent>
      </w:r>
      <w:r w:rsidR="00BD78DC" w:rsidRPr="00B82C3A">
        <w:rPr>
          <w:rFonts w:asciiTheme="minorHAnsi" w:hAnsiTheme="minorHAnsi" w:cstheme="minorHAnsi"/>
          <w:noProof/>
          <w:color w:val="002060"/>
        </w:rPr>
        <mc:AlternateContent>
          <mc:Choice Requires="wps">
            <w:drawing>
              <wp:anchor distT="0" distB="0" distL="114300" distR="114300" simplePos="0" relativeHeight="251618816" behindDoc="0" locked="0" layoutInCell="1" allowOverlap="1" wp14:anchorId="14E326E3" wp14:editId="69579D9E">
                <wp:simplePos x="0" y="0"/>
                <wp:positionH relativeFrom="column">
                  <wp:posOffset>-356235</wp:posOffset>
                </wp:positionH>
                <wp:positionV relativeFrom="paragraph">
                  <wp:posOffset>96520</wp:posOffset>
                </wp:positionV>
                <wp:extent cx="5981700" cy="2428875"/>
                <wp:effectExtent l="57150" t="38100" r="76200" b="104775"/>
                <wp:wrapNone/>
                <wp:docPr id="23" name="4 Elipse"/>
                <wp:cNvGraphicFramePr/>
                <a:graphic xmlns:a="http://schemas.openxmlformats.org/drawingml/2006/main">
                  <a:graphicData uri="http://schemas.microsoft.com/office/word/2010/wordprocessingShape">
                    <wps:wsp>
                      <wps:cNvSpPr/>
                      <wps:spPr>
                        <a:xfrm>
                          <a:off x="0" y="0"/>
                          <a:ext cx="5981700" cy="2428875"/>
                        </a:xfrm>
                        <a:prstGeom prst="ellipse">
                          <a:avLst/>
                        </a:prstGeom>
                      </wps:spPr>
                      <wps:style>
                        <a:lnRef idx="1">
                          <a:schemeClr val="accent5"/>
                        </a:lnRef>
                        <a:fillRef idx="2">
                          <a:schemeClr val="accent5"/>
                        </a:fillRef>
                        <a:effectRef idx="1">
                          <a:schemeClr val="accent5"/>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4441CB67" id="4 Elipse" o:spid="_x0000_s1026" style="position:absolute;margin-left:-28.05pt;margin-top:7.6pt;width:471pt;height:191.2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" fillcolor="#a5d5e2 [1624]" strokecolor="#40a7c2 [3048]">
                <v:fill color2="#e4f2f6 [504]" rotate="t" angle="180" colors="0 #9eeaff;22938f #bbefff;1 #e4f9ff" focus="100%" type="gradient"/>
                <v:shadow on="t" color="black" opacity="24903f" origin=",.5" offset="0,.55556mm"/>
              </v:oval>
            </w:pict>
          </mc:Fallback>
        </mc:AlternateContent>
      </w:r>
    </w:p>
    <w:p w:rsidR="0041580B" w:rsidRPr="00B82C3A" w:rsidRDefault="00234354" w:rsidP="00CF1414">
      <w:pPr>
        <w:spacing w:line="360" w:lineRule="auto"/>
        <w:jc w:val="both"/>
        <w:rPr>
          <w:rFonts w:asciiTheme="minorHAnsi" w:hAnsiTheme="minorHAnsi" w:cstheme="minorHAnsi"/>
          <w:color w:val="000000" w:themeColor="dark1"/>
          <w:kern w:val="24"/>
          <w:sz w:val="28"/>
          <w:szCs w:val="28"/>
        </w:rPr>
      </w:pPr>
      <w:r w:rsidRPr="00B82C3A">
        <w:rPr>
          <w:rFonts w:asciiTheme="minorHAnsi" w:hAnsiTheme="minorHAnsi" w:cstheme="minorHAnsi"/>
          <w:noProof/>
          <w:color w:val="002060"/>
        </w:rPr>
        <mc:AlternateContent>
          <mc:Choice Requires="wps">
            <w:drawing>
              <wp:anchor distT="0" distB="0" distL="114300" distR="114300" simplePos="0" relativeHeight="251623936" behindDoc="0" locked="0" layoutInCell="1" allowOverlap="1" wp14:anchorId="6146975B" wp14:editId="6C29598B">
                <wp:simplePos x="0" y="0"/>
                <wp:positionH relativeFrom="column">
                  <wp:posOffset>4853940</wp:posOffset>
                </wp:positionH>
                <wp:positionV relativeFrom="paragraph">
                  <wp:posOffset>134620</wp:posOffset>
                </wp:positionV>
                <wp:extent cx="1258570" cy="1095375"/>
                <wp:effectExtent l="57150" t="38100" r="74930" b="104775"/>
                <wp:wrapNone/>
                <wp:docPr id="29" name="11 Multidocumento"/>
                <wp:cNvGraphicFramePr/>
                <a:graphic xmlns:a="http://schemas.openxmlformats.org/drawingml/2006/main">
                  <a:graphicData uri="http://schemas.microsoft.com/office/word/2010/wordprocessingShape">
                    <wps:wsp>
                      <wps:cNvSpPr/>
                      <wps:spPr>
                        <a:xfrm>
                          <a:off x="0" y="0"/>
                          <a:ext cx="1258570" cy="1095375"/>
                        </a:xfrm>
                        <a:prstGeom prst="flowChartMultidocument">
                          <a:avLst/>
                        </a:prstGeom>
                      </wps:spPr>
                      <wps:style>
                        <a:lnRef idx="1">
                          <a:schemeClr val="accent2"/>
                        </a:lnRef>
                        <a:fillRef idx="2">
                          <a:schemeClr val="accent2"/>
                        </a:fillRef>
                        <a:effectRef idx="1">
                          <a:schemeClr val="accent2"/>
                        </a:effectRef>
                        <a:fontRef idx="minor">
                          <a:schemeClr val="dk1"/>
                        </a:fontRef>
                      </wps:style>
                      <wps:txbx>
                        <w:txbxContent>
                          <w:p w:rsidR="00931BB6" w:rsidRPr="00BD78DC" w:rsidRDefault="00931BB6" w:rsidP="0041580B">
                            <w:pPr>
                              <w:pStyle w:val="NormalWeb"/>
                              <w:spacing w:before="0" w:beforeAutospacing="0" w:after="0" w:afterAutospacing="0"/>
                              <w:jc w:val="center"/>
                              <w:rPr>
                                <w:rFonts w:asciiTheme="minorHAnsi" w:hAnsiTheme="minorHAnsi" w:cstheme="minorHAnsi"/>
                                <w:b/>
                                <w:sz w:val="18"/>
                                <w:szCs w:val="18"/>
                              </w:rPr>
                            </w:pPr>
                            <w:r w:rsidRPr="00BD78DC">
                              <w:rPr>
                                <w:rFonts w:asciiTheme="minorHAnsi" w:hAnsiTheme="minorHAnsi" w:cstheme="minorHAnsi"/>
                                <w:b/>
                                <w:sz w:val="18"/>
                                <w:szCs w:val="18"/>
                              </w:rPr>
                              <w:t>DEMANDA:</w:t>
                            </w:r>
                          </w:p>
                          <w:p w:rsidR="00931BB6" w:rsidRPr="00BD78DC" w:rsidRDefault="00931BB6" w:rsidP="0041580B">
                            <w:pPr>
                              <w:pStyle w:val="NormalWeb"/>
                              <w:spacing w:before="0" w:beforeAutospacing="0" w:after="0" w:afterAutospacing="0"/>
                              <w:jc w:val="center"/>
                              <w:rPr>
                                <w:rFonts w:asciiTheme="minorHAnsi" w:hAnsiTheme="minorHAnsi" w:cstheme="minorHAnsi"/>
                                <w:sz w:val="18"/>
                                <w:szCs w:val="18"/>
                              </w:rPr>
                            </w:pPr>
                            <w:r w:rsidRPr="00BD78DC">
                              <w:rPr>
                                <w:rFonts w:asciiTheme="minorHAnsi" w:hAnsiTheme="minorHAnsi" w:cstheme="minorHAnsi"/>
                                <w:sz w:val="18"/>
                                <w:szCs w:val="18"/>
                              </w:rPr>
                              <w:t>28 Municipios</w:t>
                            </w:r>
                          </w:p>
                          <w:p w:rsidR="00931BB6" w:rsidRPr="00BD78DC" w:rsidRDefault="00931BB6" w:rsidP="0041580B">
                            <w:pPr>
                              <w:pStyle w:val="NormalWeb"/>
                              <w:spacing w:before="0" w:beforeAutospacing="0" w:after="0" w:afterAutospacing="0"/>
                              <w:jc w:val="center"/>
                              <w:rPr>
                                <w:rFonts w:asciiTheme="minorHAnsi" w:hAnsiTheme="minorHAnsi" w:cstheme="minorHAnsi"/>
                                <w:sz w:val="18"/>
                                <w:szCs w:val="18"/>
                              </w:rPr>
                            </w:pPr>
                            <w:r w:rsidRPr="00BD78DC">
                              <w:rPr>
                                <w:rFonts w:asciiTheme="minorHAnsi" w:hAnsiTheme="minorHAnsi" w:cstheme="minorHAnsi"/>
                                <w:sz w:val="18"/>
                                <w:szCs w:val="18"/>
                              </w:rPr>
                              <w:t>Gobierno Regional</w:t>
                            </w:r>
                          </w:p>
                          <w:p w:rsidR="00931BB6" w:rsidRPr="00BD78DC" w:rsidRDefault="00931BB6" w:rsidP="0041580B">
                            <w:pPr>
                              <w:pStyle w:val="NormalWeb"/>
                              <w:spacing w:before="0" w:beforeAutospacing="0" w:after="0" w:afterAutospacing="0"/>
                              <w:jc w:val="center"/>
                              <w:rPr>
                                <w:rFonts w:asciiTheme="minorHAnsi" w:hAnsiTheme="minorHAnsi" w:cstheme="minorHAnsi"/>
                                <w:sz w:val="18"/>
                                <w:szCs w:val="18"/>
                              </w:rPr>
                            </w:pPr>
                            <w:r w:rsidRPr="00BD78DC">
                              <w:rPr>
                                <w:rFonts w:asciiTheme="minorHAnsi" w:hAnsiTheme="minorHAnsi" w:cstheme="minorHAnsi"/>
                                <w:sz w:val="18"/>
                                <w:szCs w:val="18"/>
                              </w:rPr>
                              <w:t>ONG’s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6146975B"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11 Multidocumento" o:spid="_x0000_s1033" type="#_x0000_t115" style="position:absolute;left:0;text-align:left;margin-left:382.2pt;margin-top:10.6pt;width:99.1pt;height:86.2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" fillcolor="#dfa7a6 [1621]" strokecolor="#bc4542 [3045]">
                <v:fill color2="#f5e4e4 [501]" rotate="t" angle="180" colors="0 #ffa2a1;22938f #ffbebd;1 #ffe5e5" focus="100%" type="gradient"/>
                <v:shadow on="t" color="black" opacity="24903f" origin=",.5" offset="0,.55556mm"/>
                <v:textbox>
                  <w:txbxContent>
                    <w:p w:rsidR="00931BB6" w:rsidRPr="00BD78DC" w:rsidRDefault="00931BB6" w:rsidP="0041580B">
                      <w:pPr>
                        <w:pStyle w:val="NormalWeb"/>
                        <w:spacing w:before="0" w:beforeAutospacing="0" w:after="0" w:afterAutospacing="0"/>
                        <w:jc w:val="center"/>
                        <w:rPr>
                          <w:rFonts w:asciiTheme="minorHAnsi" w:hAnsiTheme="minorHAnsi" w:cstheme="minorHAnsi"/>
                          <w:b/>
                          <w:sz w:val="18"/>
                          <w:szCs w:val="18"/>
                        </w:rPr>
                      </w:pPr>
                      <w:r w:rsidRPr="00BD78DC">
                        <w:rPr>
                          <w:rFonts w:asciiTheme="minorHAnsi" w:hAnsiTheme="minorHAnsi" w:cstheme="minorHAnsi"/>
                          <w:b/>
                          <w:sz w:val="18"/>
                          <w:szCs w:val="18"/>
                        </w:rPr>
                        <w:t>DEMANDA:</w:t>
                      </w:r>
                    </w:p>
                    <w:p w:rsidR="00931BB6" w:rsidRPr="00BD78DC" w:rsidRDefault="00931BB6" w:rsidP="0041580B">
                      <w:pPr>
                        <w:pStyle w:val="NormalWeb"/>
                        <w:spacing w:before="0" w:beforeAutospacing="0" w:after="0" w:afterAutospacing="0"/>
                        <w:jc w:val="center"/>
                        <w:rPr>
                          <w:rFonts w:asciiTheme="minorHAnsi" w:hAnsiTheme="minorHAnsi" w:cstheme="minorHAnsi"/>
                          <w:sz w:val="18"/>
                          <w:szCs w:val="18"/>
                        </w:rPr>
                      </w:pPr>
                      <w:r w:rsidRPr="00BD78DC">
                        <w:rPr>
                          <w:rFonts w:asciiTheme="minorHAnsi" w:hAnsiTheme="minorHAnsi" w:cstheme="minorHAnsi"/>
                          <w:sz w:val="18"/>
                          <w:szCs w:val="18"/>
                        </w:rPr>
                        <w:t>28 Municipios</w:t>
                      </w:r>
                    </w:p>
                    <w:p w:rsidR="00931BB6" w:rsidRPr="00BD78DC" w:rsidRDefault="00931BB6" w:rsidP="0041580B">
                      <w:pPr>
                        <w:pStyle w:val="NormalWeb"/>
                        <w:spacing w:before="0" w:beforeAutospacing="0" w:after="0" w:afterAutospacing="0"/>
                        <w:jc w:val="center"/>
                        <w:rPr>
                          <w:rFonts w:asciiTheme="minorHAnsi" w:hAnsiTheme="minorHAnsi" w:cstheme="minorHAnsi"/>
                          <w:sz w:val="18"/>
                          <w:szCs w:val="18"/>
                        </w:rPr>
                      </w:pPr>
                      <w:r w:rsidRPr="00BD78DC">
                        <w:rPr>
                          <w:rFonts w:asciiTheme="minorHAnsi" w:hAnsiTheme="minorHAnsi" w:cstheme="minorHAnsi"/>
                          <w:sz w:val="18"/>
                          <w:szCs w:val="18"/>
                        </w:rPr>
                        <w:t>Gobierno Regional</w:t>
                      </w:r>
                    </w:p>
                    <w:p w:rsidR="00931BB6" w:rsidRPr="00BD78DC" w:rsidRDefault="00931BB6" w:rsidP="0041580B">
                      <w:pPr>
                        <w:pStyle w:val="NormalWeb"/>
                        <w:spacing w:before="0" w:beforeAutospacing="0" w:after="0" w:afterAutospacing="0"/>
                        <w:jc w:val="center"/>
                        <w:rPr>
                          <w:rFonts w:asciiTheme="minorHAnsi" w:hAnsiTheme="minorHAnsi" w:cstheme="minorHAnsi"/>
                          <w:sz w:val="18"/>
                          <w:szCs w:val="18"/>
                        </w:rPr>
                      </w:pPr>
                      <w:r w:rsidRPr="00BD78DC">
                        <w:rPr>
                          <w:rFonts w:asciiTheme="minorHAnsi" w:hAnsiTheme="minorHAnsi" w:cstheme="minorHAnsi"/>
                          <w:sz w:val="18"/>
                          <w:szCs w:val="18"/>
                        </w:rPr>
                        <w:t>ONG’s</w:t>
                      </w:r>
                    </w:p>
                  </w:txbxContent>
                </v:textbox>
              </v:shape>
            </w:pict>
          </mc:Fallback>
        </mc:AlternateContent>
      </w:r>
    </w:p>
    <w:p w:rsidR="0041580B" w:rsidRPr="00B82C3A" w:rsidRDefault="00BD4442" w:rsidP="00CF1414">
      <w:pPr>
        <w:spacing w:line="360" w:lineRule="auto"/>
        <w:jc w:val="both"/>
        <w:rPr>
          <w:rFonts w:asciiTheme="minorHAnsi" w:hAnsiTheme="minorHAnsi" w:cstheme="minorHAnsi"/>
          <w:color w:val="000000" w:themeColor="dark1"/>
          <w:kern w:val="24"/>
          <w:sz w:val="28"/>
          <w:szCs w:val="28"/>
        </w:rPr>
      </w:pPr>
      <w:r w:rsidRPr="00B82C3A">
        <w:rPr>
          <w:rFonts w:asciiTheme="minorHAnsi" w:hAnsiTheme="minorHAnsi" w:cstheme="minorHAnsi"/>
          <w:noProof/>
          <w:color w:val="002060"/>
        </w:rPr>
        <mc:AlternateContent>
          <mc:Choice Requires="wps">
            <w:drawing>
              <wp:anchor distT="0" distB="0" distL="114300" distR="114300" simplePos="0" relativeHeight="251628032" behindDoc="0" locked="0" layoutInCell="1" allowOverlap="1" wp14:anchorId="095D2163" wp14:editId="54D6780E">
                <wp:simplePos x="0" y="0"/>
                <wp:positionH relativeFrom="column">
                  <wp:posOffset>1120140</wp:posOffset>
                </wp:positionH>
                <wp:positionV relativeFrom="paragraph">
                  <wp:posOffset>30480</wp:posOffset>
                </wp:positionV>
                <wp:extent cx="219075" cy="266700"/>
                <wp:effectExtent l="0" t="19050" r="47625" b="38100"/>
                <wp:wrapNone/>
                <wp:docPr id="65" name="65 Flecha derecha"/>
                <wp:cNvGraphicFramePr/>
                <a:graphic xmlns:a="http://schemas.openxmlformats.org/drawingml/2006/main">
                  <a:graphicData uri="http://schemas.microsoft.com/office/word/2010/wordprocessingShape">
                    <wps:wsp>
                      <wps:cNvSpPr/>
                      <wps:spPr>
                        <a:xfrm>
                          <a:off x="0" y="0"/>
                          <a:ext cx="219075"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19A9A2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65 Flecha derecha" o:spid="_x0000_s1026" type="#_x0000_t13" style="position:absolute;margin-left:88.2pt;margin-top:2.4pt;width:17.25pt;height:21pt;z-index:251628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" adj="10800" fillcolor="#4f81bd [3204]" strokecolor="#243f60 [1604]" strokeweight="2pt"/>
            </w:pict>
          </mc:Fallback>
        </mc:AlternateContent>
      </w:r>
    </w:p>
    <w:p w:rsidR="0041580B" w:rsidRPr="00B82C3A" w:rsidRDefault="00BD78DC" w:rsidP="00CF1414">
      <w:pPr>
        <w:spacing w:line="360" w:lineRule="auto"/>
        <w:jc w:val="both"/>
        <w:rPr>
          <w:rFonts w:asciiTheme="minorHAnsi" w:hAnsiTheme="minorHAnsi" w:cstheme="minorHAnsi"/>
          <w:color w:val="000000" w:themeColor="dark1"/>
          <w:kern w:val="24"/>
        </w:rPr>
      </w:pPr>
      <w:r w:rsidRPr="00B82C3A">
        <w:rPr>
          <w:rFonts w:asciiTheme="minorHAnsi" w:hAnsiTheme="minorHAnsi" w:cstheme="minorHAnsi"/>
          <w:noProof/>
          <w:color w:val="002060"/>
        </w:rPr>
        <mc:AlternateContent>
          <mc:Choice Requires="wps">
            <w:drawing>
              <wp:anchor distT="0" distB="0" distL="114300" distR="114300" simplePos="0" relativeHeight="251625984" behindDoc="0" locked="0" layoutInCell="1" allowOverlap="1" wp14:anchorId="42C8878E" wp14:editId="22051D97">
                <wp:simplePos x="0" y="0"/>
                <wp:positionH relativeFrom="column">
                  <wp:posOffset>2928620</wp:posOffset>
                </wp:positionH>
                <wp:positionV relativeFrom="paragraph">
                  <wp:posOffset>759460</wp:posOffset>
                </wp:positionV>
                <wp:extent cx="1181100" cy="568960"/>
                <wp:effectExtent l="57150" t="38100" r="76200" b="97790"/>
                <wp:wrapNone/>
                <wp:docPr id="33" name="17 Lágrima"/>
                <wp:cNvGraphicFramePr/>
                <a:graphic xmlns:a="http://schemas.openxmlformats.org/drawingml/2006/main">
                  <a:graphicData uri="http://schemas.microsoft.com/office/word/2010/wordprocessingShape">
                    <wps:wsp>
                      <wps:cNvSpPr/>
                      <wps:spPr>
                        <a:xfrm>
                          <a:off x="0" y="0"/>
                          <a:ext cx="1181100" cy="568960"/>
                        </a:xfrm>
                        <a:prstGeom prst="teardrop">
                          <a:avLst>
                            <a:gd name="adj" fmla="val 95451"/>
                          </a:avLst>
                        </a:prstGeom>
                      </wps:spPr>
                      <wps:style>
                        <a:lnRef idx="1">
                          <a:schemeClr val="accent3"/>
                        </a:lnRef>
                        <a:fillRef idx="2">
                          <a:schemeClr val="accent3"/>
                        </a:fillRef>
                        <a:effectRef idx="1">
                          <a:schemeClr val="accent3"/>
                        </a:effectRef>
                        <a:fontRef idx="minor">
                          <a:schemeClr val="dk1"/>
                        </a:fontRef>
                      </wps:style>
                      <wps:txbx>
                        <w:txbxContent>
                          <w:p w:rsidR="00931BB6" w:rsidRPr="00BD78DC" w:rsidRDefault="00931BB6" w:rsidP="0041580B">
                            <w:pPr>
                              <w:pStyle w:val="NormalWeb"/>
                              <w:spacing w:before="0" w:beforeAutospacing="0" w:after="0" w:afterAutospacing="0"/>
                              <w:jc w:val="center"/>
                              <w:rPr>
                                <w:sz w:val="16"/>
                                <w:szCs w:val="16"/>
                              </w:rPr>
                            </w:pPr>
                            <w:r w:rsidRPr="00BD78DC">
                              <w:rPr>
                                <w:rFonts w:asciiTheme="minorHAnsi" w:hAnsi="Calibri" w:cstheme="minorBidi"/>
                                <w:color w:val="000000" w:themeColor="dark1"/>
                                <w:kern w:val="24"/>
                                <w:sz w:val="16"/>
                                <w:szCs w:val="16"/>
                              </w:rPr>
                              <w:t>Equidad de Género</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42C8878E" id="17 Lágrima" o:spid="_x0000_s1034" style="position:absolute;left:0;text-align:left;margin-left:230.6pt;margin-top:59.8pt;width:93pt;height:44.8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81100,5689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" adj="-11796480,,5400" path="m,284480c,127366,264398,,590550,v187895,,375791,4314,563686,12941c1172145,103454,1181100,193967,1181100,284480v,157114,-264398,284480,-590550,284480c264398,568960,,441594,,284480xe" fillcolor="#cdddac [1622]" strokecolor="#94b64e [3046]">
                <v:fill color2="#f0f4e6 [502]" rotate="t" angle="180" colors="0 #dafda7;22938f #e4fdc2;1 #f5ffe6" focus="100%" type="gradient"/>
                <v:stroke joinstyle="miter"/>
                <v:shadow on="t" color="black" opacity="24903f" origin=",.5" offset="0,.55556mm"/>
                <v:formulas/>
                <v:path arrowok="t" o:connecttype="custom" o:connectlocs="0,284480;590550,0;1154236,12941;1181100,284480;590550,568960;0,284480" o:connectangles="0,0,0,0,0,0" textboxrect="0,0,1181100,568960"/>
                <v:textbox>
                  <w:txbxContent>
                    <w:p w:rsidR="00931BB6" w:rsidRPr="00BD78DC" w:rsidRDefault="00931BB6" w:rsidP="0041580B">
                      <w:pPr>
                        <w:pStyle w:val="NormalWeb"/>
                        <w:spacing w:before="0" w:beforeAutospacing="0" w:after="0" w:afterAutospacing="0"/>
                        <w:jc w:val="center"/>
                        <w:rPr>
                          <w:sz w:val="16"/>
                          <w:szCs w:val="16"/>
                        </w:rPr>
                      </w:pPr>
                      <w:r w:rsidRPr="00BD78DC">
                        <w:rPr>
                          <w:rFonts w:asciiTheme="minorHAnsi" w:hAnsi="Calibri" w:cstheme="minorBidi"/>
                          <w:color w:val="000000" w:themeColor="dark1"/>
                          <w:kern w:val="24"/>
                          <w:sz w:val="16"/>
                          <w:szCs w:val="16"/>
                        </w:rPr>
                        <w:t>Equidad de Género</w:t>
                      </w:r>
                    </w:p>
                  </w:txbxContent>
                </v:textbox>
              </v:shape>
            </w:pict>
          </mc:Fallback>
        </mc:AlternateContent>
      </w:r>
      <w:r w:rsidRPr="00B82C3A">
        <w:rPr>
          <w:rFonts w:asciiTheme="minorHAnsi" w:hAnsiTheme="minorHAnsi" w:cstheme="minorHAnsi"/>
          <w:noProof/>
          <w:color w:val="002060"/>
        </w:rPr>
        <mc:AlternateContent>
          <mc:Choice Requires="wps">
            <w:drawing>
              <wp:anchor distT="0" distB="0" distL="114300" distR="114300" simplePos="0" relativeHeight="251624960" behindDoc="0" locked="0" layoutInCell="1" allowOverlap="1" wp14:anchorId="394CFCE0" wp14:editId="598E011A">
                <wp:simplePos x="0" y="0"/>
                <wp:positionH relativeFrom="column">
                  <wp:posOffset>1757045</wp:posOffset>
                </wp:positionH>
                <wp:positionV relativeFrom="paragraph">
                  <wp:posOffset>716915</wp:posOffset>
                </wp:positionV>
                <wp:extent cx="1181100" cy="568960"/>
                <wp:effectExtent l="57150" t="38100" r="76200" b="97790"/>
                <wp:wrapNone/>
                <wp:docPr id="31" name="14 Lágrima"/>
                <wp:cNvGraphicFramePr/>
                <a:graphic xmlns:a="http://schemas.openxmlformats.org/drawingml/2006/main">
                  <a:graphicData uri="http://schemas.microsoft.com/office/word/2010/wordprocessingShape">
                    <wps:wsp>
                      <wps:cNvSpPr/>
                      <wps:spPr>
                        <a:xfrm>
                          <a:off x="0" y="0"/>
                          <a:ext cx="1181100" cy="568960"/>
                        </a:xfrm>
                        <a:prstGeom prst="teardrop">
                          <a:avLst>
                            <a:gd name="adj" fmla="val 95451"/>
                          </a:avLst>
                        </a:prstGeom>
                      </wps:spPr>
                      <wps:style>
                        <a:lnRef idx="1">
                          <a:schemeClr val="accent3"/>
                        </a:lnRef>
                        <a:fillRef idx="2">
                          <a:schemeClr val="accent3"/>
                        </a:fillRef>
                        <a:effectRef idx="1">
                          <a:schemeClr val="accent3"/>
                        </a:effectRef>
                        <a:fontRef idx="minor">
                          <a:schemeClr val="dk1"/>
                        </a:fontRef>
                      </wps:style>
                      <wps:txbx>
                        <w:txbxContent>
                          <w:p w:rsidR="00931BB6" w:rsidRPr="00BD78DC" w:rsidRDefault="00931BB6" w:rsidP="0041580B">
                            <w:pPr>
                              <w:pStyle w:val="NormalWeb"/>
                              <w:spacing w:before="0" w:beforeAutospacing="0" w:after="0" w:afterAutospacing="0"/>
                              <w:jc w:val="center"/>
                              <w:rPr>
                                <w:sz w:val="16"/>
                                <w:szCs w:val="16"/>
                              </w:rPr>
                            </w:pPr>
                            <w:r w:rsidRPr="00BD78DC">
                              <w:rPr>
                                <w:rFonts w:asciiTheme="minorHAnsi" w:hAnsi="Calibri" w:cstheme="minorBidi"/>
                                <w:color w:val="000000" w:themeColor="dark1"/>
                                <w:kern w:val="24"/>
                                <w:sz w:val="16"/>
                                <w:szCs w:val="16"/>
                              </w:rPr>
                              <w:t>Sostenibilidad Climática</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394CFCE0" id="14 Lágrima" o:spid="_x0000_s1035" style="position:absolute;left:0;text-align:left;margin-left:138.35pt;margin-top:56.45pt;width:93pt;height:44.8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81100,5689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" adj="-11796480,,5400" path="m,284480c,127366,264398,,590550,v187895,,375791,4314,563686,12941c1172145,103454,1181100,193967,1181100,284480v,157114,-264398,284480,-590550,284480c264398,568960,,441594,,284480xe" fillcolor="#cdddac [1622]" strokecolor="#94b64e [3046]">
                <v:fill color2="#f0f4e6 [502]" rotate="t" angle="180" colors="0 #dafda7;22938f #e4fdc2;1 #f5ffe6" focus="100%" type="gradient"/>
                <v:stroke joinstyle="miter"/>
                <v:shadow on="t" color="black" opacity="24903f" origin=",.5" offset="0,.55556mm"/>
                <v:formulas/>
                <v:path arrowok="t" o:connecttype="custom" o:connectlocs="0,284480;590550,0;1154236,12941;1181100,284480;590550,568960;0,284480" o:connectangles="0,0,0,0,0,0" textboxrect="0,0,1181100,568960"/>
                <v:textbox>
                  <w:txbxContent>
                    <w:p w:rsidR="00931BB6" w:rsidRPr="00BD78DC" w:rsidRDefault="00931BB6" w:rsidP="0041580B">
                      <w:pPr>
                        <w:pStyle w:val="NormalWeb"/>
                        <w:spacing w:before="0" w:beforeAutospacing="0" w:after="0" w:afterAutospacing="0"/>
                        <w:jc w:val="center"/>
                        <w:rPr>
                          <w:sz w:val="16"/>
                          <w:szCs w:val="16"/>
                        </w:rPr>
                      </w:pPr>
                      <w:r w:rsidRPr="00BD78DC">
                        <w:rPr>
                          <w:rFonts w:asciiTheme="minorHAnsi" w:hAnsi="Calibri" w:cstheme="minorBidi"/>
                          <w:color w:val="000000" w:themeColor="dark1"/>
                          <w:kern w:val="24"/>
                          <w:sz w:val="16"/>
                          <w:szCs w:val="16"/>
                        </w:rPr>
                        <w:t>Sostenibilidad Climática</w:t>
                      </w:r>
                    </w:p>
                  </w:txbxContent>
                </v:textbox>
              </v:shape>
            </w:pict>
          </mc:Fallback>
        </mc:AlternateContent>
      </w:r>
      <w:r w:rsidRPr="00B82C3A">
        <w:rPr>
          <w:rFonts w:asciiTheme="minorHAnsi" w:hAnsiTheme="minorHAnsi" w:cstheme="minorHAnsi"/>
          <w:noProof/>
          <w:color w:val="002060"/>
        </w:rPr>
        <mc:AlternateContent>
          <mc:Choice Requires="wps">
            <w:drawing>
              <wp:anchor distT="0" distB="0" distL="114300" distR="114300" simplePos="0" relativeHeight="251682304" behindDoc="0" locked="0" layoutInCell="1" allowOverlap="1" wp14:anchorId="6D59C658" wp14:editId="281B12EF">
                <wp:simplePos x="0" y="0"/>
                <wp:positionH relativeFrom="column">
                  <wp:posOffset>4090670</wp:posOffset>
                </wp:positionH>
                <wp:positionV relativeFrom="paragraph">
                  <wp:posOffset>526415</wp:posOffset>
                </wp:positionV>
                <wp:extent cx="1181100" cy="568960"/>
                <wp:effectExtent l="57150" t="38100" r="76200" b="97790"/>
                <wp:wrapNone/>
                <wp:docPr id="30" name="13 Lágrima"/>
                <wp:cNvGraphicFramePr/>
                <a:graphic xmlns:a="http://schemas.openxmlformats.org/drawingml/2006/main">
                  <a:graphicData uri="http://schemas.microsoft.com/office/word/2010/wordprocessingShape">
                    <wps:wsp>
                      <wps:cNvSpPr/>
                      <wps:spPr>
                        <a:xfrm>
                          <a:off x="0" y="0"/>
                          <a:ext cx="1181100" cy="568960"/>
                        </a:xfrm>
                        <a:prstGeom prst="teardrop">
                          <a:avLst>
                            <a:gd name="adj" fmla="val 95451"/>
                          </a:avLst>
                        </a:prstGeom>
                      </wps:spPr>
                      <wps:style>
                        <a:lnRef idx="1">
                          <a:schemeClr val="accent3"/>
                        </a:lnRef>
                        <a:fillRef idx="2">
                          <a:schemeClr val="accent3"/>
                        </a:fillRef>
                        <a:effectRef idx="1">
                          <a:schemeClr val="accent3"/>
                        </a:effectRef>
                        <a:fontRef idx="minor">
                          <a:schemeClr val="dk1"/>
                        </a:fontRef>
                      </wps:style>
                      <wps:txbx>
                        <w:txbxContent>
                          <w:p w:rsidR="00931BB6" w:rsidRPr="00BD78DC" w:rsidRDefault="00931BB6" w:rsidP="0041580B">
                            <w:pPr>
                              <w:pStyle w:val="NormalWeb"/>
                              <w:spacing w:before="0" w:beforeAutospacing="0" w:after="0" w:afterAutospacing="0"/>
                              <w:jc w:val="center"/>
                              <w:rPr>
                                <w:sz w:val="16"/>
                                <w:szCs w:val="16"/>
                              </w:rPr>
                            </w:pPr>
                            <w:r w:rsidRPr="00BD78DC">
                              <w:rPr>
                                <w:rFonts w:asciiTheme="minorHAnsi" w:hAnsi="Calibri" w:cstheme="minorBidi"/>
                                <w:color w:val="000000" w:themeColor="dark1"/>
                                <w:kern w:val="24"/>
                                <w:sz w:val="16"/>
                                <w:szCs w:val="16"/>
                              </w:rPr>
                              <w:t>Derechos Humanos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6D59C658" id="13 Lágrima" o:spid="_x0000_s1036" style="position:absolute;left:0;text-align:left;margin-left:322.1pt;margin-top:41.45pt;width:93pt;height:44.8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81100,5689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" adj="-11796480,,5400" path="m,284480c,127366,264398,,590550,v187895,,375791,4314,563686,12941c1172145,103454,1181100,193967,1181100,284480v,157114,-264398,284480,-590550,284480c264398,568960,,441594,,284480xe" fillcolor="#cdddac [1622]" strokecolor="#94b64e [3046]">
                <v:fill color2="#f0f4e6 [502]" rotate="t" angle="180" colors="0 #dafda7;22938f #e4fdc2;1 #f5ffe6" focus="100%" type="gradient"/>
                <v:stroke joinstyle="miter"/>
                <v:shadow on="t" color="black" opacity="24903f" origin=",.5" offset="0,.55556mm"/>
                <v:formulas/>
                <v:path arrowok="t" o:connecttype="custom" o:connectlocs="0,284480;590550,0;1154236,12941;1181100,284480;590550,568960;0,284480" o:connectangles="0,0,0,0,0,0" textboxrect="0,0,1181100,568960"/>
                <v:textbox>
                  <w:txbxContent>
                    <w:p w:rsidR="00931BB6" w:rsidRPr="00BD78DC" w:rsidRDefault="00931BB6" w:rsidP="0041580B">
                      <w:pPr>
                        <w:pStyle w:val="NormalWeb"/>
                        <w:spacing w:before="0" w:beforeAutospacing="0" w:after="0" w:afterAutospacing="0"/>
                        <w:jc w:val="center"/>
                        <w:rPr>
                          <w:sz w:val="16"/>
                          <w:szCs w:val="16"/>
                        </w:rPr>
                      </w:pPr>
                      <w:r w:rsidRPr="00BD78DC">
                        <w:rPr>
                          <w:rFonts w:asciiTheme="minorHAnsi" w:hAnsi="Calibri" w:cstheme="minorBidi"/>
                          <w:color w:val="000000" w:themeColor="dark1"/>
                          <w:kern w:val="24"/>
                          <w:sz w:val="16"/>
                          <w:szCs w:val="16"/>
                        </w:rPr>
                        <w:t>Derechos Humanos</w:t>
                      </w:r>
                    </w:p>
                  </w:txbxContent>
                </v:textbox>
              </v:shape>
            </w:pict>
          </mc:Fallback>
        </mc:AlternateContent>
      </w:r>
    </w:p>
    <w:p w:rsidR="00D00A06" w:rsidRPr="009A4CB0" w:rsidRDefault="00C007F2" w:rsidP="00CF1414">
      <w:pPr>
        <w:spacing w:line="360" w:lineRule="auto"/>
        <w:jc w:val="both"/>
        <w:rPr>
          <w:rFonts w:asciiTheme="minorHAnsi" w:hAnsiTheme="minorHAnsi" w:cstheme="minorHAnsi"/>
          <w:sz w:val="22"/>
          <w:szCs w:val="22"/>
        </w:rPr>
      </w:pPr>
      <w:r w:rsidRPr="00B82C3A">
        <w:rPr>
          <w:rFonts w:asciiTheme="minorHAnsi" w:hAnsiTheme="minorHAnsi" w:cstheme="minorHAnsi"/>
          <w:noProof/>
          <w:color w:val="002060"/>
        </w:rPr>
        <mc:AlternateContent>
          <mc:Choice Requires="wps">
            <w:drawing>
              <wp:anchor distT="0" distB="0" distL="114300" distR="114300" simplePos="0" relativeHeight="251684352" behindDoc="0" locked="0" layoutInCell="1" allowOverlap="1" wp14:anchorId="66DA760C" wp14:editId="65EF8971">
                <wp:simplePos x="0" y="0"/>
                <wp:positionH relativeFrom="column">
                  <wp:posOffset>739140</wp:posOffset>
                </wp:positionH>
                <wp:positionV relativeFrom="paragraph">
                  <wp:posOffset>213360</wp:posOffset>
                </wp:positionV>
                <wp:extent cx="1181100" cy="742950"/>
                <wp:effectExtent l="57150" t="38100" r="76200" b="95250"/>
                <wp:wrapNone/>
                <wp:docPr id="32" name="16 Lágrima"/>
                <wp:cNvGraphicFramePr/>
                <a:graphic xmlns:a="http://schemas.openxmlformats.org/drawingml/2006/main">
                  <a:graphicData uri="http://schemas.microsoft.com/office/word/2010/wordprocessingShape">
                    <wps:wsp>
                      <wps:cNvSpPr/>
                      <wps:spPr>
                        <a:xfrm>
                          <a:off x="0" y="0"/>
                          <a:ext cx="1181100" cy="742950"/>
                        </a:xfrm>
                        <a:prstGeom prst="teardrop">
                          <a:avLst>
                            <a:gd name="adj" fmla="val 95451"/>
                          </a:avLst>
                        </a:prstGeom>
                      </wps:spPr>
                      <wps:style>
                        <a:lnRef idx="1">
                          <a:schemeClr val="accent3"/>
                        </a:lnRef>
                        <a:fillRef idx="2">
                          <a:schemeClr val="accent3"/>
                        </a:fillRef>
                        <a:effectRef idx="1">
                          <a:schemeClr val="accent3"/>
                        </a:effectRef>
                        <a:fontRef idx="minor">
                          <a:schemeClr val="dk1"/>
                        </a:fontRef>
                      </wps:style>
                      <wps:txbx>
                        <w:txbxContent>
                          <w:p w:rsidR="00931BB6" w:rsidRPr="00BD78DC" w:rsidRDefault="00931BB6" w:rsidP="0041580B">
                            <w:pPr>
                              <w:pStyle w:val="NormalWeb"/>
                              <w:spacing w:before="0" w:beforeAutospacing="0" w:after="0" w:afterAutospacing="0"/>
                              <w:jc w:val="center"/>
                              <w:rPr>
                                <w:sz w:val="16"/>
                                <w:szCs w:val="16"/>
                              </w:rPr>
                            </w:pPr>
                            <w:r>
                              <w:rPr>
                                <w:rFonts w:asciiTheme="minorHAnsi" w:hAnsi="Calibri" w:cstheme="minorBidi"/>
                                <w:color w:val="000000" w:themeColor="dark1"/>
                                <w:kern w:val="24"/>
                                <w:sz w:val="16"/>
                                <w:szCs w:val="16"/>
                              </w:rPr>
                              <w:t>Desarrollo Humano sostenible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66DA760C" id="16 Lágrima" o:spid="_x0000_s1037" style="position:absolute;left:0;text-align:left;margin-left:58.2pt;margin-top:16.8pt;width:93pt;height:58.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81100,742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" adj="-11796480,,5400" path="m,371475c,166315,264398,,590550,v187895,,375791,5633,563686,16898c1172145,135091,1181100,253283,1181100,371475v,205160,-264398,371475,-590550,371475c264398,742950,,576635,,371475xe" fillcolor="#cdddac [1622]" strokecolor="#94b64e [3046]">
                <v:fill color2="#f0f4e6 [502]" rotate="t" angle="180" colors="0 #dafda7;22938f #e4fdc2;1 #f5ffe6" focus="100%" type="gradient"/>
                <v:stroke joinstyle="miter"/>
                <v:shadow on="t" color="black" opacity="24903f" origin=",.5" offset="0,.55556mm"/>
                <v:formulas/>
                <v:path arrowok="t" o:connecttype="custom" o:connectlocs="0,371475;590550,0;1154236,16898;1181100,371475;590550,742950;0,371475" o:connectangles="0,0,0,0,0,0" textboxrect="0,0,1181100,742950"/>
                <v:textbox>
                  <w:txbxContent>
                    <w:p w:rsidR="00931BB6" w:rsidRPr="00BD78DC" w:rsidRDefault="00931BB6" w:rsidP="0041580B">
                      <w:pPr>
                        <w:pStyle w:val="NormalWeb"/>
                        <w:spacing w:before="0" w:beforeAutospacing="0" w:after="0" w:afterAutospacing="0"/>
                        <w:jc w:val="center"/>
                        <w:rPr>
                          <w:sz w:val="16"/>
                          <w:szCs w:val="16"/>
                        </w:rPr>
                      </w:pPr>
                      <w:r>
                        <w:rPr>
                          <w:rFonts w:asciiTheme="minorHAnsi" w:hAnsi="Calibri" w:cstheme="minorBidi"/>
                          <w:color w:val="000000" w:themeColor="dark1"/>
                          <w:kern w:val="24"/>
                          <w:sz w:val="16"/>
                          <w:szCs w:val="16"/>
                        </w:rPr>
                        <w:t>Desarrollo Humano sostenible</w:t>
                      </w:r>
                    </w:p>
                  </w:txbxContent>
                </v:textbox>
              </v:shape>
            </w:pict>
          </mc:Fallback>
        </mc:AlternateContent>
      </w:r>
      <w:r w:rsidR="0078756A" w:rsidRPr="009A4CB0">
        <w:rPr>
          <w:rFonts w:asciiTheme="minorHAnsi" w:hAnsiTheme="minorHAnsi" w:cstheme="minorHAnsi"/>
          <w:sz w:val="22"/>
          <w:szCs w:val="22"/>
        </w:rPr>
        <w:t>Teniendo en cuenta que en la sierra rural el 68.8% de las personas son pobres (</w:t>
      </w:r>
      <w:r w:rsidR="0078756A" w:rsidRPr="009A4CB0">
        <w:rPr>
          <w:rFonts w:asciiTheme="minorHAnsi" w:hAnsiTheme="minorHAnsi" w:cstheme="minorHAnsi"/>
          <w:i/>
          <w:sz w:val="22"/>
          <w:szCs w:val="22"/>
        </w:rPr>
        <w:t xml:space="preserve">Según Carolina Triveli en “Isntituto de Estudios Peruanos” 2010) </w:t>
      </w:r>
      <w:r w:rsidR="0078756A" w:rsidRPr="009A4CB0">
        <w:rPr>
          <w:rFonts w:asciiTheme="minorHAnsi" w:hAnsiTheme="minorHAnsi" w:cstheme="minorHAnsi"/>
          <w:sz w:val="22"/>
          <w:szCs w:val="22"/>
        </w:rPr>
        <w:t xml:space="preserve">Con este proyecto se contribuirá al </w:t>
      </w:r>
      <w:r w:rsidR="0078756A" w:rsidRPr="009A4CB0">
        <w:rPr>
          <w:rFonts w:asciiTheme="minorHAnsi" w:hAnsiTheme="minorHAnsi" w:cstheme="minorHAnsi"/>
          <w:sz w:val="22"/>
          <w:szCs w:val="22"/>
        </w:rPr>
        <w:lastRenderedPageBreak/>
        <w:t>incremento de ingresos económicos de esta población y a</w:t>
      </w:r>
      <w:r w:rsidR="00007009" w:rsidRPr="009A4CB0">
        <w:rPr>
          <w:rFonts w:asciiTheme="minorHAnsi" w:hAnsiTheme="minorHAnsi" w:cstheme="minorHAnsi"/>
          <w:sz w:val="22"/>
          <w:szCs w:val="22"/>
          <w:shd w:val="clear" w:color="auto" w:fill="FFFFFF"/>
        </w:rPr>
        <w:t>demás</w:t>
      </w:r>
      <w:r w:rsidR="00D00A06" w:rsidRPr="009A4CB0">
        <w:rPr>
          <w:rFonts w:asciiTheme="minorHAnsi" w:hAnsiTheme="minorHAnsi" w:cstheme="minorHAnsi"/>
          <w:sz w:val="22"/>
          <w:szCs w:val="22"/>
          <w:shd w:val="clear" w:color="auto" w:fill="FFFFFF"/>
        </w:rPr>
        <w:t xml:space="preserve"> </w:t>
      </w:r>
      <w:r w:rsidR="00007009" w:rsidRPr="009A4CB0">
        <w:rPr>
          <w:rFonts w:asciiTheme="minorHAnsi" w:hAnsiTheme="minorHAnsi" w:cstheme="minorHAnsi"/>
          <w:sz w:val="22"/>
          <w:szCs w:val="22"/>
          <w:shd w:val="clear" w:color="auto" w:fill="FFFFFF"/>
        </w:rPr>
        <w:t>d</w:t>
      </w:r>
      <w:r w:rsidR="00D00A06" w:rsidRPr="009A4CB0">
        <w:rPr>
          <w:rFonts w:asciiTheme="minorHAnsi" w:hAnsiTheme="minorHAnsi" w:cstheme="minorHAnsi"/>
          <w:sz w:val="22"/>
          <w:szCs w:val="22"/>
          <w:shd w:val="clear" w:color="auto" w:fill="FFFFFF"/>
        </w:rPr>
        <w:t>el</w:t>
      </w:r>
      <w:r w:rsidR="00007009" w:rsidRPr="009A4CB0">
        <w:rPr>
          <w:rFonts w:asciiTheme="minorHAnsi" w:hAnsiTheme="minorHAnsi" w:cstheme="minorHAnsi"/>
          <w:sz w:val="22"/>
          <w:szCs w:val="22"/>
          <w:shd w:val="clear" w:color="auto" w:fill="FFFFFF"/>
        </w:rPr>
        <w:t xml:space="preserve"> aprovechamiento de la energía solar, la adaptación al cambio </w:t>
      </w:r>
      <w:r w:rsidR="00B2787B" w:rsidRPr="009A4CB0">
        <w:rPr>
          <w:rFonts w:asciiTheme="minorHAnsi" w:hAnsiTheme="minorHAnsi" w:cstheme="minorHAnsi"/>
          <w:sz w:val="22"/>
          <w:szCs w:val="22"/>
          <w:shd w:val="clear" w:color="auto" w:fill="FFFFFF"/>
        </w:rPr>
        <w:t>climático</w:t>
      </w:r>
      <w:r w:rsidR="00007009" w:rsidRPr="009A4CB0">
        <w:rPr>
          <w:rFonts w:asciiTheme="minorHAnsi" w:hAnsiTheme="minorHAnsi" w:cstheme="minorHAnsi"/>
          <w:sz w:val="22"/>
          <w:szCs w:val="22"/>
          <w:shd w:val="clear" w:color="auto" w:fill="FFFFFF"/>
        </w:rPr>
        <w:t>,</w:t>
      </w:r>
      <w:r w:rsidR="00B2787B" w:rsidRPr="009A4CB0">
        <w:rPr>
          <w:rFonts w:asciiTheme="minorHAnsi" w:hAnsiTheme="minorHAnsi" w:cstheme="minorHAnsi"/>
          <w:sz w:val="22"/>
          <w:szCs w:val="22"/>
          <w:shd w:val="clear" w:color="auto" w:fill="FFFFFF"/>
        </w:rPr>
        <w:t xml:space="preserve"> la generación de empleo permanente, </w:t>
      </w:r>
      <w:r w:rsidR="00D00A06" w:rsidRPr="009A4CB0">
        <w:rPr>
          <w:rFonts w:asciiTheme="minorHAnsi" w:hAnsiTheme="minorHAnsi" w:cstheme="minorHAnsi"/>
          <w:sz w:val="22"/>
          <w:szCs w:val="22"/>
          <w:shd w:val="clear" w:color="auto" w:fill="FFFFFF"/>
        </w:rPr>
        <w:t xml:space="preserve">y la reducción de impactos negativos en el ambiente serán </w:t>
      </w:r>
      <w:r w:rsidR="0078756A" w:rsidRPr="009A4CB0">
        <w:rPr>
          <w:rFonts w:asciiTheme="minorHAnsi" w:hAnsiTheme="minorHAnsi" w:cstheme="minorHAnsi"/>
          <w:sz w:val="22"/>
          <w:szCs w:val="22"/>
          <w:shd w:val="clear" w:color="auto" w:fill="FFFFFF"/>
        </w:rPr>
        <w:t>otros</w:t>
      </w:r>
      <w:r w:rsidR="00D00A06" w:rsidRPr="009A4CB0">
        <w:rPr>
          <w:rFonts w:asciiTheme="minorHAnsi" w:hAnsiTheme="minorHAnsi" w:cstheme="minorHAnsi"/>
          <w:sz w:val="22"/>
          <w:szCs w:val="22"/>
          <w:shd w:val="clear" w:color="auto" w:fill="FFFFFF"/>
        </w:rPr>
        <w:t xml:space="preserve"> de sus principales resultados.</w:t>
      </w:r>
    </w:p>
    <w:p w:rsidR="00E24057" w:rsidRPr="009A4CB0" w:rsidRDefault="00930C2A" w:rsidP="00CF1414">
      <w:pPr>
        <w:spacing w:line="360" w:lineRule="auto"/>
        <w:jc w:val="both"/>
        <w:rPr>
          <w:rFonts w:asciiTheme="minorHAnsi" w:hAnsiTheme="minorHAnsi" w:cstheme="minorHAnsi"/>
          <w:sz w:val="22"/>
          <w:szCs w:val="22"/>
        </w:rPr>
      </w:pPr>
      <w:r w:rsidRPr="009A4CB0">
        <w:rPr>
          <w:rFonts w:asciiTheme="minorHAnsi" w:hAnsiTheme="minorHAnsi" w:cstheme="minorHAnsi"/>
          <w:sz w:val="22"/>
          <w:szCs w:val="22"/>
        </w:rPr>
        <w:t xml:space="preserve">Tanto la identificación de la problemática como la propuesta de solución han sido identificados a través de talleres participativos in situ, con la participación de los propios productores, los potenciales PAT y en diálogo con sus autoridades locales, así mismo involucrando a todos los actores </w:t>
      </w:r>
      <w:r w:rsidR="00832482" w:rsidRPr="009A4CB0">
        <w:rPr>
          <w:rFonts w:asciiTheme="minorHAnsi" w:hAnsiTheme="minorHAnsi" w:cstheme="minorHAnsi"/>
          <w:sz w:val="22"/>
          <w:szCs w:val="22"/>
        </w:rPr>
        <w:t xml:space="preserve">se </w:t>
      </w:r>
      <w:r w:rsidR="00E24057" w:rsidRPr="009A4CB0">
        <w:rPr>
          <w:rFonts w:asciiTheme="minorHAnsi" w:hAnsiTheme="minorHAnsi" w:cstheme="minorHAnsi"/>
          <w:sz w:val="22"/>
          <w:szCs w:val="22"/>
        </w:rPr>
        <w:t>realizó</w:t>
      </w:r>
      <w:r w:rsidR="00832482" w:rsidRPr="009A4CB0">
        <w:rPr>
          <w:rFonts w:asciiTheme="minorHAnsi" w:hAnsiTheme="minorHAnsi" w:cstheme="minorHAnsi"/>
          <w:sz w:val="22"/>
          <w:szCs w:val="22"/>
        </w:rPr>
        <w:t xml:space="preserve"> el análisis DAFO del Plan de Negocio, así como las sugerencias para las estrategias </w:t>
      </w:r>
      <w:r w:rsidR="00E24057" w:rsidRPr="009A4CB0">
        <w:rPr>
          <w:rFonts w:asciiTheme="minorHAnsi" w:hAnsiTheme="minorHAnsi" w:cstheme="minorHAnsi"/>
          <w:sz w:val="22"/>
          <w:szCs w:val="22"/>
        </w:rPr>
        <w:t>de mitigación de riesgos.</w:t>
      </w:r>
    </w:p>
    <w:p w:rsidR="001B490F" w:rsidRPr="009A4CB0" w:rsidRDefault="001B490F" w:rsidP="00CF1414">
      <w:pPr>
        <w:pStyle w:val="Prrafodelista"/>
        <w:numPr>
          <w:ilvl w:val="0"/>
          <w:numId w:val="1"/>
        </w:numPr>
        <w:spacing w:after="0" w:line="360" w:lineRule="auto"/>
        <w:jc w:val="both"/>
        <w:rPr>
          <w:rFonts w:cstheme="minorHAnsi"/>
          <w:b/>
        </w:rPr>
      </w:pPr>
      <w:r w:rsidRPr="009A4CB0">
        <w:rPr>
          <w:rFonts w:cstheme="minorHAnsi"/>
          <w:b/>
        </w:rPr>
        <w:t>VISIÓN, MISIÓN Y VALORES</w:t>
      </w:r>
    </w:p>
    <w:p w:rsidR="00A0376F" w:rsidRPr="009A4CB0" w:rsidRDefault="00A0376F" w:rsidP="00CF1414">
      <w:pPr>
        <w:spacing w:line="360" w:lineRule="auto"/>
        <w:jc w:val="both"/>
        <w:rPr>
          <w:rFonts w:asciiTheme="minorHAnsi" w:hAnsiTheme="minorHAnsi" w:cstheme="minorHAnsi"/>
          <w:sz w:val="22"/>
          <w:szCs w:val="22"/>
        </w:rPr>
      </w:pPr>
      <w:r w:rsidRPr="009A4CB0">
        <w:rPr>
          <w:rFonts w:asciiTheme="minorHAnsi" w:hAnsiTheme="minorHAnsi" w:cstheme="minorHAnsi"/>
          <w:sz w:val="22"/>
          <w:szCs w:val="22"/>
        </w:rPr>
        <w:t xml:space="preserve">Los Proveedores de Asistencia técnica y potenciales usuarios del Plan de Negocio en </w:t>
      </w:r>
      <w:r w:rsidR="005827E0" w:rsidRPr="009A4CB0">
        <w:rPr>
          <w:rFonts w:asciiTheme="minorHAnsi" w:hAnsiTheme="minorHAnsi" w:cstheme="minorHAnsi"/>
          <w:sz w:val="22"/>
          <w:szCs w:val="22"/>
        </w:rPr>
        <w:t>reunión</w:t>
      </w:r>
      <w:r w:rsidRPr="009A4CB0">
        <w:rPr>
          <w:rFonts w:asciiTheme="minorHAnsi" w:hAnsiTheme="minorHAnsi" w:cstheme="minorHAnsi"/>
          <w:sz w:val="22"/>
          <w:szCs w:val="22"/>
        </w:rPr>
        <w:t xml:space="preserve"> de sensibilización realizada el 09 de abril del 2015 consideraron lo siguiente:</w:t>
      </w:r>
    </w:p>
    <w:p w:rsidR="00265CDE" w:rsidRPr="009A4CB0" w:rsidRDefault="00265CDE" w:rsidP="00CF1414">
      <w:pPr>
        <w:pStyle w:val="Prrafodelista"/>
        <w:numPr>
          <w:ilvl w:val="1"/>
          <w:numId w:val="1"/>
        </w:numPr>
        <w:spacing w:after="0" w:line="360" w:lineRule="auto"/>
        <w:ind w:left="284" w:hanging="284"/>
        <w:jc w:val="both"/>
        <w:rPr>
          <w:rFonts w:cstheme="minorHAnsi"/>
        </w:rPr>
      </w:pPr>
      <w:r w:rsidRPr="009A4CB0">
        <w:rPr>
          <w:rFonts w:cstheme="minorHAnsi"/>
        </w:rPr>
        <w:t>Visión</w:t>
      </w:r>
      <w:r w:rsidR="004337D7" w:rsidRPr="009A4CB0">
        <w:rPr>
          <w:rFonts w:cstheme="minorHAnsi"/>
        </w:rPr>
        <w:t xml:space="preserve">: </w:t>
      </w:r>
      <w:r w:rsidR="00616E56" w:rsidRPr="009A4CB0">
        <w:rPr>
          <w:rFonts w:cstheme="minorHAnsi"/>
        </w:rPr>
        <w:t>Ser</w:t>
      </w:r>
      <w:r w:rsidR="00BD78DC" w:rsidRPr="009A4CB0">
        <w:rPr>
          <w:rFonts w:cstheme="minorHAnsi"/>
        </w:rPr>
        <w:t xml:space="preserve"> una empresa líder en el territorio nacional en el desarrollo de soluciones energéticas sostenibles</w:t>
      </w:r>
      <w:r w:rsidR="00B35430" w:rsidRPr="009A4CB0">
        <w:rPr>
          <w:rFonts w:cstheme="minorHAnsi"/>
        </w:rPr>
        <w:t>.</w:t>
      </w:r>
    </w:p>
    <w:p w:rsidR="00265CDE" w:rsidRPr="009A4CB0" w:rsidRDefault="00265CDE" w:rsidP="00CF1414">
      <w:pPr>
        <w:pStyle w:val="Prrafodelista"/>
        <w:numPr>
          <w:ilvl w:val="1"/>
          <w:numId w:val="1"/>
        </w:numPr>
        <w:spacing w:after="0" w:line="360" w:lineRule="auto"/>
        <w:ind w:left="284" w:hanging="284"/>
        <w:jc w:val="both"/>
        <w:rPr>
          <w:rFonts w:cstheme="minorHAnsi"/>
        </w:rPr>
      </w:pPr>
      <w:r w:rsidRPr="009A4CB0">
        <w:rPr>
          <w:rFonts w:cstheme="minorHAnsi"/>
        </w:rPr>
        <w:t>Misión</w:t>
      </w:r>
      <w:r w:rsidR="004337D7" w:rsidRPr="009A4CB0">
        <w:rPr>
          <w:rFonts w:cstheme="minorHAnsi"/>
        </w:rPr>
        <w:t xml:space="preserve">: </w:t>
      </w:r>
      <w:r w:rsidR="00B460F7" w:rsidRPr="009A4CB0">
        <w:rPr>
          <w:rFonts w:cstheme="minorHAnsi"/>
        </w:rPr>
        <w:t>Facilitar el acceso de</w:t>
      </w:r>
      <w:r w:rsidR="00EE4D1E" w:rsidRPr="009A4CB0">
        <w:rPr>
          <w:rFonts w:cstheme="minorHAnsi"/>
        </w:rPr>
        <w:t xml:space="preserve"> tecnologías </w:t>
      </w:r>
      <w:r w:rsidR="00B2787B" w:rsidRPr="009A4CB0">
        <w:rPr>
          <w:rFonts w:cstheme="minorHAnsi"/>
        </w:rPr>
        <w:t xml:space="preserve">energéticas </w:t>
      </w:r>
      <w:r w:rsidR="00EE4D1E" w:rsidRPr="009A4CB0">
        <w:rPr>
          <w:rFonts w:cstheme="minorHAnsi"/>
        </w:rPr>
        <w:t>y conocimientos a los productores agrícolas de la zona alto andina, mediante el desarrollo del mercado de Proveedores de A</w:t>
      </w:r>
      <w:r w:rsidR="00B2787B" w:rsidRPr="009A4CB0">
        <w:rPr>
          <w:rFonts w:cstheme="minorHAnsi"/>
        </w:rPr>
        <w:t>sistencia técnica</w:t>
      </w:r>
      <w:r w:rsidR="00660F67" w:rsidRPr="009A4CB0">
        <w:rPr>
          <w:rFonts w:cstheme="minorHAnsi"/>
        </w:rPr>
        <w:t>, dentro del marco de la sostenibilidad climática.</w:t>
      </w:r>
    </w:p>
    <w:p w:rsidR="00265CDE" w:rsidRPr="009A4CB0" w:rsidRDefault="00265CDE" w:rsidP="00CF1414">
      <w:pPr>
        <w:pStyle w:val="Prrafodelista"/>
        <w:numPr>
          <w:ilvl w:val="1"/>
          <w:numId w:val="1"/>
        </w:numPr>
        <w:spacing w:after="0" w:line="360" w:lineRule="auto"/>
        <w:ind w:left="284" w:hanging="284"/>
        <w:jc w:val="both"/>
        <w:rPr>
          <w:rFonts w:cstheme="minorHAnsi"/>
        </w:rPr>
      </w:pPr>
      <w:r w:rsidRPr="009A4CB0">
        <w:rPr>
          <w:rFonts w:cstheme="minorHAnsi"/>
        </w:rPr>
        <w:t>Valores</w:t>
      </w:r>
      <w:r w:rsidR="004337D7" w:rsidRPr="009A4CB0">
        <w:rPr>
          <w:rFonts w:cstheme="minorHAnsi"/>
        </w:rPr>
        <w:t>: V</w:t>
      </w:r>
      <w:r w:rsidR="00616E56" w:rsidRPr="009A4CB0">
        <w:rPr>
          <w:rFonts w:cstheme="minorHAnsi"/>
        </w:rPr>
        <w:t>alores que se asumen en la propuesta de negocio</w:t>
      </w:r>
      <w:r w:rsidR="00925964" w:rsidRPr="009A4CB0">
        <w:rPr>
          <w:rFonts w:cstheme="minorHAnsi"/>
        </w:rPr>
        <w:t>: transparencia, honestidad, igualdad de gén</w:t>
      </w:r>
      <w:r w:rsidR="00B2787B" w:rsidRPr="009A4CB0">
        <w:rPr>
          <w:rFonts w:cstheme="minorHAnsi"/>
        </w:rPr>
        <w:t>ero, cuidado del medio ambiente e</w:t>
      </w:r>
      <w:r w:rsidR="00925964" w:rsidRPr="009A4CB0">
        <w:rPr>
          <w:rFonts w:cstheme="minorHAnsi"/>
        </w:rPr>
        <w:t xml:space="preserve"> inclusión </w:t>
      </w:r>
      <w:r w:rsidR="00B2787B" w:rsidRPr="009A4CB0">
        <w:rPr>
          <w:rFonts w:cstheme="minorHAnsi"/>
        </w:rPr>
        <w:t>económica y</w:t>
      </w:r>
      <w:r w:rsidR="00A0376F" w:rsidRPr="009A4CB0">
        <w:rPr>
          <w:rFonts w:cstheme="minorHAnsi"/>
        </w:rPr>
        <w:t xml:space="preserve"> social</w:t>
      </w:r>
      <w:r w:rsidR="00660F67" w:rsidRPr="009A4CB0">
        <w:rPr>
          <w:rFonts w:cstheme="minorHAnsi"/>
        </w:rPr>
        <w:t>.</w:t>
      </w:r>
    </w:p>
    <w:p w:rsidR="000960FA" w:rsidRPr="009A4CB0" w:rsidRDefault="001B490F" w:rsidP="00CF1414">
      <w:pPr>
        <w:pStyle w:val="Prrafodelista"/>
        <w:numPr>
          <w:ilvl w:val="0"/>
          <w:numId w:val="1"/>
        </w:numPr>
        <w:spacing w:after="0" w:line="360" w:lineRule="auto"/>
        <w:jc w:val="both"/>
        <w:rPr>
          <w:rFonts w:cstheme="minorHAnsi"/>
          <w:b/>
        </w:rPr>
      </w:pPr>
      <w:r w:rsidRPr="009A4CB0">
        <w:rPr>
          <w:rFonts w:cstheme="minorHAnsi"/>
          <w:b/>
        </w:rPr>
        <w:t>ESTUDIO DE MERCADO</w:t>
      </w:r>
    </w:p>
    <w:p w:rsidR="00616E56" w:rsidRPr="009A4CB0" w:rsidRDefault="001B490F" w:rsidP="00CF1414">
      <w:pPr>
        <w:pStyle w:val="Prrafodelista"/>
        <w:numPr>
          <w:ilvl w:val="1"/>
          <w:numId w:val="1"/>
        </w:numPr>
        <w:spacing w:after="0" w:line="360" w:lineRule="auto"/>
        <w:jc w:val="both"/>
        <w:rPr>
          <w:rFonts w:cstheme="minorHAnsi"/>
          <w:b/>
        </w:rPr>
      </w:pPr>
      <w:r w:rsidRPr="009A4CB0">
        <w:rPr>
          <w:rFonts w:cstheme="minorHAnsi"/>
          <w:b/>
        </w:rPr>
        <w:t>Situación y evolución del sector.</w:t>
      </w:r>
    </w:p>
    <w:p w:rsidR="00B73642" w:rsidRPr="009A4CB0" w:rsidRDefault="00616E56" w:rsidP="00CF1414">
      <w:pPr>
        <w:spacing w:line="360" w:lineRule="auto"/>
        <w:jc w:val="both"/>
        <w:rPr>
          <w:rFonts w:asciiTheme="minorHAnsi" w:hAnsiTheme="minorHAnsi" w:cstheme="minorHAnsi"/>
          <w:sz w:val="22"/>
          <w:szCs w:val="22"/>
        </w:rPr>
      </w:pPr>
      <w:r w:rsidRPr="009A4CB0">
        <w:rPr>
          <w:rFonts w:asciiTheme="minorHAnsi" w:hAnsiTheme="minorHAnsi" w:cstheme="minorHAnsi"/>
          <w:sz w:val="22"/>
          <w:szCs w:val="22"/>
        </w:rPr>
        <w:t>En la actualidad en la región Cusco se han desarrollado escasas experiencias en uso eficiente de energía solar</w:t>
      </w:r>
      <w:r w:rsidR="00B73642" w:rsidRPr="009A4CB0">
        <w:rPr>
          <w:rFonts w:asciiTheme="minorHAnsi" w:hAnsiTheme="minorHAnsi" w:cstheme="minorHAnsi"/>
          <w:sz w:val="22"/>
          <w:szCs w:val="22"/>
        </w:rPr>
        <w:t>, debido al bajo conocimiento de las ventajas de la producción agrícola en invernaderos,</w:t>
      </w:r>
      <w:r w:rsidR="00F56628" w:rsidRPr="009A4CB0">
        <w:rPr>
          <w:rFonts w:asciiTheme="minorHAnsi" w:hAnsiTheme="minorHAnsi" w:cstheme="minorHAnsi"/>
          <w:sz w:val="22"/>
          <w:szCs w:val="22"/>
        </w:rPr>
        <w:t xml:space="preserve"> </w:t>
      </w:r>
      <w:r w:rsidRPr="009A4CB0">
        <w:rPr>
          <w:rFonts w:asciiTheme="minorHAnsi" w:hAnsiTheme="minorHAnsi" w:cstheme="minorHAnsi"/>
          <w:sz w:val="22"/>
          <w:szCs w:val="22"/>
        </w:rPr>
        <w:t>solamente se tiene</w:t>
      </w:r>
      <w:r w:rsidR="00B73642" w:rsidRPr="009A4CB0">
        <w:rPr>
          <w:rFonts w:asciiTheme="minorHAnsi" w:hAnsiTheme="minorHAnsi" w:cstheme="minorHAnsi"/>
          <w:sz w:val="22"/>
          <w:szCs w:val="22"/>
        </w:rPr>
        <w:t xml:space="preserve"> las siguientes experiencias:</w:t>
      </w:r>
    </w:p>
    <w:p w:rsidR="00641DAA" w:rsidRPr="009A4CB0" w:rsidRDefault="004337D7" w:rsidP="00CF1414">
      <w:pPr>
        <w:spacing w:line="360" w:lineRule="auto"/>
        <w:jc w:val="both"/>
        <w:rPr>
          <w:rFonts w:asciiTheme="minorHAnsi" w:hAnsiTheme="minorHAnsi" w:cstheme="minorHAnsi"/>
          <w:sz w:val="22"/>
          <w:szCs w:val="22"/>
        </w:rPr>
      </w:pPr>
      <w:r w:rsidRPr="009A4CB0">
        <w:rPr>
          <w:rFonts w:asciiTheme="minorHAnsi" w:hAnsiTheme="minorHAnsi" w:cstheme="minorHAnsi"/>
          <w:sz w:val="22"/>
          <w:szCs w:val="22"/>
        </w:rPr>
        <w:t>E</w:t>
      </w:r>
      <w:r w:rsidR="00F56628" w:rsidRPr="009A4CB0">
        <w:rPr>
          <w:rFonts w:asciiTheme="minorHAnsi" w:hAnsiTheme="minorHAnsi" w:cstheme="minorHAnsi"/>
          <w:sz w:val="22"/>
          <w:szCs w:val="22"/>
        </w:rPr>
        <w:t xml:space="preserve">l </w:t>
      </w:r>
      <w:r w:rsidR="00B73642" w:rsidRPr="009A4CB0">
        <w:rPr>
          <w:rFonts w:asciiTheme="minorHAnsi" w:hAnsiTheme="minorHAnsi" w:cstheme="minorHAnsi"/>
          <w:sz w:val="22"/>
          <w:szCs w:val="22"/>
        </w:rPr>
        <w:t>Proyecto agrícola Almerí</w:t>
      </w:r>
      <w:r w:rsidRPr="009A4CB0">
        <w:rPr>
          <w:rFonts w:asciiTheme="minorHAnsi" w:hAnsiTheme="minorHAnsi" w:cstheme="minorHAnsi"/>
          <w:sz w:val="22"/>
          <w:szCs w:val="22"/>
        </w:rPr>
        <w:t xml:space="preserve">a desarrollado en la Comunidad </w:t>
      </w:r>
      <w:r w:rsidR="00B73642" w:rsidRPr="009A4CB0">
        <w:rPr>
          <w:rFonts w:asciiTheme="minorHAnsi" w:hAnsiTheme="minorHAnsi" w:cstheme="minorHAnsi"/>
          <w:sz w:val="22"/>
          <w:szCs w:val="22"/>
        </w:rPr>
        <w:t>de Catañiray</w:t>
      </w:r>
      <w:r w:rsidRPr="009A4CB0">
        <w:rPr>
          <w:rFonts w:asciiTheme="minorHAnsi" w:hAnsiTheme="minorHAnsi" w:cstheme="minorHAnsi"/>
          <w:sz w:val="22"/>
          <w:szCs w:val="22"/>
        </w:rPr>
        <w:t xml:space="preserve">, </w:t>
      </w:r>
      <w:r w:rsidR="00B73642" w:rsidRPr="009A4CB0">
        <w:rPr>
          <w:rFonts w:asciiTheme="minorHAnsi" w:hAnsiTheme="minorHAnsi" w:cstheme="minorHAnsi"/>
          <w:sz w:val="22"/>
          <w:szCs w:val="22"/>
        </w:rPr>
        <w:t xml:space="preserve">distrito de Ancahuasi, Provincia de Anta </w:t>
      </w:r>
      <w:r w:rsidRPr="009A4CB0">
        <w:rPr>
          <w:rFonts w:asciiTheme="minorHAnsi" w:hAnsiTheme="minorHAnsi" w:cstheme="minorHAnsi"/>
          <w:sz w:val="22"/>
          <w:szCs w:val="22"/>
        </w:rPr>
        <w:t>d</w:t>
      </w:r>
      <w:r w:rsidR="00F56628" w:rsidRPr="009A4CB0">
        <w:rPr>
          <w:rFonts w:asciiTheme="minorHAnsi" w:hAnsiTheme="minorHAnsi" w:cstheme="minorHAnsi"/>
          <w:sz w:val="22"/>
          <w:szCs w:val="22"/>
        </w:rPr>
        <w:t>el año 2000 al 2007.</w:t>
      </w:r>
      <w:r w:rsidRPr="009A4CB0">
        <w:rPr>
          <w:rFonts w:asciiTheme="minorHAnsi" w:hAnsiTheme="minorHAnsi" w:cstheme="minorHAnsi"/>
          <w:sz w:val="22"/>
          <w:szCs w:val="22"/>
        </w:rPr>
        <w:t xml:space="preserve"> </w:t>
      </w:r>
      <w:r w:rsidR="00F56628" w:rsidRPr="009A4CB0">
        <w:rPr>
          <w:rFonts w:asciiTheme="minorHAnsi" w:hAnsiTheme="minorHAnsi" w:cstheme="minorHAnsi"/>
          <w:sz w:val="22"/>
          <w:szCs w:val="22"/>
        </w:rPr>
        <w:t xml:space="preserve">El </w:t>
      </w:r>
      <w:r w:rsidR="00B73642" w:rsidRPr="009A4CB0">
        <w:rPr>
          <w:rFonts w:asciiTheme="minorHAnsi" w:hAnsiTheme="minorHAnsi" w:cstheme="minorHAnsi"/>
          <w:sz w:val="22"/>
          <w:szCs w:val="22"/>
        </w:rPr>
        <w:t xml:space="preserve">Instituto de Eduación Rural IER, </w:t>
      </w:r>
      <w:r w:rsidRPr="009A4CB0">
        <w:rPr>
          <w:rFonts w:asciiTheme="minorHAnsi" w:hAnsiTheme="minorHAnsi" w:cstheme="minorHAnsi"/>
          <w:sz w:val="22"/>
          <w:szCs w:val="22"/>
        </w:rPr>
        <w:t xml:space="preserve">en </w:t>
      </w:r>
      <w:r w:rsidR="00B73642" w:rsidRPr="009A4CB0">
        <w:rPr>
          <w:rFonts w:asciiTheme="minorHAnsi" w:hAnsiTheme="minorHAnsi" w:cstheme="minorHAnsi"/>
          <w:sz w:val="22"/>
          <w:szCs w:val="22"/>
        </w:rPr>
        <w:t>construcción de invernaderos piloto en el distrito de Zurite, Provincia de Anta, desarrollado desde el año 2003 al año 2008.</w:t>
      </w:r>
      <w:r w:rsidRPr="009A4CB0">
        <w:rPr>
          <w:rFonts w:asciiTheme="minorHAnsi" w:hAnsiTheme="minorHAnsi" w:cstheme="minorHAnsi"/>
          <w:sz w:val="22"/>
          <w:szCs w:val="22"/>
        </w:rPr>
        <w:t xml:space="preserve"> El </w:t>
      </w:r>
      <w:r w:rsidR="00B73642" w:rsidRPr="009A4CB0">
        <w:rPr>
          <w:rFonts w:asciiTheme="minorHAnsi" w:hAnsiTheme="minorHAnsi" w:cstheme="minorHAnsi"/>
          <w:sz w:val="22"/>
          <w:szCs w:val="22"/>
        </w:rPr>
        <w:t xml:space="preserve">Instituto La Salle en el Distrito de Urubamba, sector de Pintacha </w:t>
      </w:r>
      <w:r w:rsidR="00F56628" w:rsidRPr="009A4CB0">
        <w:rPr>
          <w:rFonts w:asciiTheme="minorHAnsi" w:hAnsiTheme="minorHAnsi" w:cstheme="minorHAnsi"/>
          <w:sz w:val="22"/>
          <w:szCs w:val="22"/>
        </w:rPr>
        <w:t xml:space="preserve">es otra entidad que ha construido invernaderos para producción agrícola </w:t>
      </w:r>
      <w:r w:rsidR="00B73642" w:rsidRPr="009A4CB0">
        <w:rPr>
          <w:rFonts w:asciiTheme="minorHAnsi" w:hAnsiTheme="minorHAnsi" w:cstheme="minorHAnsi"/>
          <w:sz w:val="22"/>
          <w:szCs w:val="22"/>
        </w:rPr>
        <w:t>del 2008 al 2013.</w:t>
      </w:r>
    </w:p>
    <w:p w:rsidR="004337D7" w:rsidRPr="009A4CB0" w:rsidRDefault="00F56628" w:rsidP="00CF1414">
      <w:pPr>
        <w:spacing w:line="360" w:lineRule="auto"/>
        <w:jc w:val="both"/>
        <w:rPr>
          <w:rFonts w:asciiTheme="minorHAnsi" w:hAnsiTheme="minorHAnsi" w:cstheme="minorHAnsi"/>
          <w:sz w:val="22"/>
          <w:szCs w:val="22"/>
        </w:rPr>
      </w:pPr>
      <w:r w:rsidRPr="009A4CB0">
        <w:rPr>
          <w:rFonts w:asciiTheme="minorHAnsi" w:hAnsiTheme="minorHAnsi" w:cstheme="minorHAnsi"/>
          <w:sz w:val="22"/>
          <w:szCs w:val="22"/>
        </w:rPr>
        <w:t xml:space="preserve">Para el estudio del Mercado de </w:t>
      </w:r>
      <w:r w:rsidR="00641DAA" w:rsidRPr="009A4CB0">
        <w:rPr>
          <w:rFonts w:asciiTheme="minorHAnsi" w:hAnsiTheme="minorHAnsi" w:cstheme="minorHAnsi"/>
          <w:sz w:val="22"/>
          <w:szCs w:val="22"/>
        </w:rPr>
        <w:t>Invernaderos</w:t>
      </w:r>
      <w:r w:rsidRPr="009A4CB0">
        <w:rPr>
          <w:rFonts w:asciiTheme="minorHAnsi" w:hAnsiTheme="minorHAnsi" w:cstheme="minorHAnsi"/>
          <w:sz w:val="22"/>
          <w:szCs w:val="22"/>
        </w:rPr>
        <w:t>, hemos utilizado la metodología de Mercado Para Pobres (Market For Poors M4P) validado por ASOCAM en los países de América Latina</w:t>
      </w:r>
      <w:r w:rsidR="00641DAA" w:rsidRPr="009A4CB0">
        <w:rPr>
          <w:rFonts w:asciiTheme="minorHAnsi" w:hAnsiTheme="minorHAnsi" w:cstheme="minorHAnsi"/>
          <w:sz w:val="22"/>
          <w:szCs w:val="22"/>
        </w:rPr>
        <w:t>.</w:t>
      </w:r>
      <w:r w:rsidR="004337D7" w:rsidRPr="009A4CB0">
        <w:rPr>
          <w:rFonts w:asciiTheme="minorHAnsi" w:hAnsiTheme="minorHAnsi" w:cstheme="minorHAnsi"/>
          <w:sz w:val="22"/>
          <w:szCs w:val="22"/>
        </w:rPr>
        <w:t xml:space="preserve"> </w:t>
      </w:r>
    </w:p>
    <w:p w:rsidR="00F56628" w:rsidRPr="009A4CB0" w:rsidRDefault="00F56628" w:rsidP="00CF1414">
      <w:pPr>
        <w:spacing w:line="360" w:lineRule="auto"/>
        <w:jc w:val="both"/>
        <w:rPr>
          <w:rFonts w:asciiTheme="minorHAnsi" w:hAnsiTheme="minorHAnsi" w:cstheme="minorHAnsi"/>
          <w:sz w:val="22"/>
          <w:szCs w:val="22"/>
        </w:rPr>
      </w:pPr>
      <w:r w:rsidRPr="009A4CB0">
        <w:rPr>
          <w:rFonts w:asciiTheme="minorHAnsi" w:hAnsiTheme="minorHAnsi" w:cstheme="minorHAnsi"/>
          <w:sz w:val="22"/>
          <w:szCs w:val="22"/>
        </w:rPr>
        <w:t>Podemos identificar en este Sistema de valor energético los actores y actual entorno:</w:t>
      </w:r>
    </w:p>
    <w:p w:rsidR="00F56628" w:rsidRPr="009A4CB0" w:rsidRDefault="00F56628" w:rsidP="00CF1414">
      <w:pPr>
        <w:jc w:val="center"/>
        <w:rPr>
          <w:rFonts w:asciiTheme="minorHAnsi" w:hAnsiTheme="minorHAnsi" w:cstheme="minorHAnsi"/>
          <w:b/>
          <w:sz w:val="22"/>
          <w:szCs w:val="22"/>
        </w:rPr>
        <w:sectPr w:rsidR="00F56628" w:rsidRPr="009A4CB0" w:rsidSect="00931BB6">
          <w:pgSz w:w="11907" w:h="16840" w:code="9"/>
          <w:pgMar w:top="1418" w:right="1701" w:bottom="1418" w:left="1701" w:header="709" w:footer="709" w:gutter="0"/>
          <w:cols w:space="708"/>
          <w:docGrid w:linePitch="360"/>
        </w:sectPr>
      </w:pPr>
    </w:p>
    <w:p w:rsidR="00713972" w:rsidRPr="00B82C3A" w:rsidRDefault="00B73642" w:rsidP="00CF1414">
      <w:pPr>
        <w:jc w:val="center"/>
        <w:rPr>
          <w:rFonts w:asciiTheme="minorHAnsi" w:hAnsiTheme="minorHAnsi" w:cstheme="minorHAnsi"/>
          <w:b/>
        </w:rPr>
      </w:pPr>
      <w:r w:rsidRPr="00B82C3A">
        <w:rPr>
          <w:rFonts w:asciiTheme="minorHAnsi" w:hAnsiTheme="minorHAnsi" w:cstheme="minorHAnsi"/>
          <w:b/>
        </w:rPr>
        <w:lastRenderedPageBreak/>
        <w:t>SISTEMA DE VALOR ENERGÉTICO DE LOS INVERNADEROS:</w:t>
      </w:r>
    </w:p>
    <w:p w:rsidR="00713972" w:rsidRPr="00B82C3A" w:rsidRDefault="00713972" w:rsidP="00CF1414">
      <w:pPr>
        <w:jc w:val="center"/>
        <w:rPr>
          <w:rFonts w:asciiTheme="minorHAnsi" w:hAnsiTheme="minorHAnsi" w:cstheme="minorHAnsi"/>
          <w:b/>
        </w:rPr>
      </w:pPr>
      <w:r w:rsidRPr="00B82C3A">
        <w:rPr>
          <w:rFonts w:asciiTheme="minorHAnsi" w:hAnsiTheme="minorHAnsi" w:cstheme="minorHAnsi"/>
          <w:b/>
        </w:rPr>
        <w:t>y</w:t>
      </w:r>
    </w:p>
    <w:p w:rsidR="000960FA" w:rsidRPr="00B82C3A" w:rsidRDefault="004C24F6" w:rsidP="00CF1414">
      <w:pPr>
        <w:jc w:val="center"/>
        <w:rPr>
          <w:rFonts w:asciiTheme="minorHAnsi" w:hAnsiTheme="minorHAnsi" w:cstheme="minorHAnsi"/>
          <w:b/>
        </w:rPr>
      </w:pPr>
      <w:r w:rsidRPr="00C007F2">
        <w:rPr>
          <w:rFonts w:asciiTheme="minorHAnsi" w:hAnsiTheme="minorHAnsi" w:cstheme="minorHAnsi"/>
          <w:noProof/>
          <w:sz w:val="22"/>
          <w:szCs w:val="22"/>
        </w:rPr>
        <mc:AlternateContent>
          <mc:Choice Requires="wps">
            <w:drawing>
              <wp:anchor distT="0" distB="0" distL="114300" distR="114300" simplePos="0" relativeHeight="251652608" behindDoc="0" locked="0" layoutInCell="1" allowOverlap="1" wp14:anchorId="0C53B57F" wp14:editId="02668156">
                <wp:simplePos x="0" y="0"/>
                <wp:positionH relativeFrom="column">
                  <wp:posOffset>4128770</wp:posOffset>
                </wp:positionH>
                <wp:positionV relativeFrom="paragraph">
                  <wp:posOffset>152400</wp:posOffset>
                </wp:positionV>
                <wp:extent cx="431800" cy="1475740"/>
                <wp:effectExtent l="57150" t="19050" r="82550" b="86360"/>
                <wp:wrapNone/>
                <wp:docPr id="21" name="Rectángulo 21"/>
                <wp:cNvGraphicFramePr/>
                <a:graphic xmlns:a="http://schemas.openxmlformats.org/drawingml/2006/main">
                  <a:graphicData uri="http://schemas.microsoft.com/office/word/2010/wordprocessingShape">
                    <wps:wsp>
                      <wps:cNvSpPr/>
                      <wps:spPr>
                        <a:xfrm>
                          <a:off x="0" y="0"/>
                          <a:ext cx="431800" cy="1475740"/>
                        </a:xfrm>
                        <a:prstGeom prst="rect">
                          <a:avLst/>
                        </a:prstGeom>
                      </wps:spPr>
                      <wps:style>
                        <a:lnRef idx="1">
                          <a:schemeClr val="accent4"/>
                        </a:lnRef>
                        <a:fillRef idx="3">
                          <a:schemeClr val="accent4"/>
                        </a:fillRef>
                        <a:effectRef idx="2">
                          <a:schemeClr val="accent4"/>
                        </a:effectRef>
                        <a:fontRef idx="minor">
                          <a:schemeClr val="lt1"/>
                        </a:fontRef>
                      </wps:style>
                      <wps:txbx>
                        <w:txbxContent>
                          <w:p w:rsidR="00931BB6" w:rsidRPr="00C973A5" w:rsidRDefault="00931BB6" w:rsidP="000960FA">
                            <w:pPr>
                              <w:jc w:val="center"/>
                              <w:rPr>
                                <w:sz w:val="16"/>
                                <w:szCs w:val="16"/>
                              </w:rPr>
                            </w:pPr>
                            <w:r w:rsidRPr="00C973A5">
                              <w:rPr>
                                <w:sz w:val="16"/>
                                <w:szCs w:val="16"/>
                              </w:rPr>
                              <w:t xml:space="preserve">Paquete completo Construcción-Instalación-Producción </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53B57F" id="Rectángulo 21" o:spid="_x0000_s1038" style="position:absolute;left:0;text-align:left;margin-left:325.1pt;margin-top:12pt;width:34pt;height:116.2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" fillcolor="#413253 [1639]" strokecolor="#795d9b [3047]">
                <v:fill color2="#775c99 [3015]" rotate="t" angle="180" colors="0 #5d417e;52429f #7b58a6;1 #7b57a8" focus="100%" type="gradient">
                  <o:fill v:ext="view" type="gradientUnscaled"/>
                </v:fill>
                <v:shadow on="t" color="black" opacity="22937f" origin=",.5" offset="0,.63889mm"/>
                <v:textbox style="layout-flow:vertical;mso-layout-flow-alt:bottom-to-top">
                  <w:txbxContent>
                    <w:p w:rsidR="00931BB6" w:rsidRPr="00C973A5" w:rsidRDefault="00931BB6" w:rsidP="000960FA">
                      <w:pPr>
                        <w:jc w:val="center"/>
                        <w:rPr>
                          <w:sz w:val="16"/>
                          <w:szCs w:val="16"/>
                        </w:rPr>
                      </w:pPr>
                      <w:r w:rsidRPr="00C973A5">
                        <w:rPr>
                          <w:sz w:val="16"/>
                          <w:szCs w:val="16"/>
                        </w:rPr>
                        <w:t xml:space="preserve">Paquete completo Construcción-Instalación-Producción </w:t>
                      </w:r>
                    </w:p>
                  </w:txbxContent>
                </v:textbox>
              </v:rect>
            </w:pict>
          </mc:Fallback>
        </mc:AlternateContent>
      </w:r>
      <w:r w:rsidRPr="00B82C3A">
        <w:rPr>
          <w:rFonts w:asciiTheme="minorHAnsi" w:hAnsiTheme="minorHAnsi" w:cstheme="minorHAnsi"/>
          <w:noProof/>
        </w:rPr>
        <mc:AlternateContent>
          <mc:Choice Requires="wps">
            <w:drawing>
              <wp:anchor distT="0" distB="0" distL="114300" distR="114300" simplePos="0" relativeHeight="251653632" behindDoc="0" locked="0" layoutInCell="1" allowOverlap="1" wp14:anchorId="05AF8385" wp14:editId="39553233">
                <wp:simplePos x="0" y="0"/>
                <wp:positionH relativeFrom="column">
                  <wp:posOffset>4665980</wp:posOffset>
                </wp:positionH>
                <wp:positionV relativeFrom="paragraph">
                  <wp:posOffset>184150</wp:posOffset>
                </wp:positionV>
                <wp:extent cx="503555" cy="1511935"/>
                <wp:effectExtent l="57150" t="19050" r="67945" b="88265"/>
                <wp:wrapNone/>
                <wp:docPr id="22" name="Rectángulo 22"/>
                <wp:cNvGraphicFramePr/>
                <a:graphic xmlns:a="http://schemas.openxmlformats.org/drawingml/2006/main">
                  <a:graphicData uri="http://schemas.microsoft.com/office/word/2010/wordprocessingShape">
                    <wps:wsp>
                      <wps:cNvSpPr/>
                      <wps:spPr>
                        <a:xfrm>
                          <a:off x="0" y="0"/>
                          <a:ext cx="503555" cy="1511935"/>
                        </a:xfrm>
                        <a:prstGeom prst="rect">
                          <a:avLst/>
                        </a:prstGeom>
                      </wps:spPr>
                      <wps:style>
                        <a:lnRef idx="1">
                          <a:schemeClr val="accent4"/>
                        </a:lnRef>
                        <a:fillRef idx="3">
                          <a:schemeClr val="accent4"/>
                        </a:fillRef>
                        <a:effectRef idx="2">
                          <a:schemeClr val="accent4"/>
                        </a:effectRef>
                        <a:fontRef idx="minor">
                          <a:schemeClr val="lt1"/>
                        </a:fontRef>
                      </wps:style>
                      <wps:txbx>
                        <w:txbxContent>
                          <w:p w:rsidR="00931BB6" w:rsidRPr="00C973A5" w:rsidRDefault="00931BB6" w:rsidP="000960FA">
                            <w:pPr>
                              <w:jc w:val="center"/>
                              <w:rPr>
                                <w:sz w:val="16"/>
                                <w:szCs w:val="16"/>
                              </w:rPr>
                            </w:pPr>
                            <w:r w:rsidRPr="00C973A5">
                              <w:rPr>
                                <w:sz w:val="16"/>
                                <w:szCs w:val="16"/>
                              </w:rPr>
                              <w:t>Paquete parcial solo construcción – Instalación  - Producción</w:t>
                            </w:r>
                          </w:p>
                          <w:p w:rsidR="00931BB6" w:rsidRPr="00C973A5" w:rsidRDefault="00931BB6" w:rsidP="000960FA">
                            <w:pPr>
                              <w:jc w:val="center"/>
                              <w:rPr>
                                <w:sz w:val="16"/>
                                <w:szCs w:val="16"/>
                              </w:rPr>
                            </w:pP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AF8385" id="Rectángulo 22" o:spid="_x0000_s1039" style="position:absolute;left:0;text-align:left;margin-left:367.4pt;margin-top:14.5pt;width:39.65pt;height:119.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" fillcolor="#413253 [1639]" strokecolor="#795d9b [3047]">
                <v:fill color2="#775c99 [3015]" rotate="t" angle="180" colors="0 #5d417e;52429f #7b58a6;1 #7b57a8" focus="100%" type="gradient">
                  <o:fill v:ext="view" type="gradientUnscaled"/>
                </v:fill>
                <v:shadow on="t" color="black" opacity="22937f" origin=",.5" offset="0,.63889mm"/>
                <v:textbox style="layout-flow:vertical;mso-layout-flow-alt:bottom-to-top">
                  <w:txbxContent>
                    <w:p w:rsidR="00931BB6" w:rsidRPr="00C973A5" w:rsidRDefault="00931BB6" w:rsidP="000960FA">
                      <w:pPr>
                        <w:jc w:val="center"/>
                        <w:rPr>
                          <w:sz w:val="16"/>
                          <w:szCs w:val="16"/>
                        </w:rPr>
                      </w:pPr>
                      <w:r w:rsidRPr="00C973A5">
                        <w:rPr>
                          <w:sz w:val="16"/>
                          <w:szCs w:val="16"/>
                        </w:rPr>
                        <w:t>Paquete parcial solo construcción – Instalación  - Producción</w:t>
                      </w:r>
                    </w:p>
                    <w:p w:rsidR="00931BB6" w:rsidRPr="00C973A5" w:rsidRDefault="00931BB6" w:rsidP="000960FA">
                      <w:pPr>
                        <w:jc w:val="center"/>
                        <w:rPr>
                          <w:sz w:val="16"/>
                          <w:szCs w:val="16"/>
                        </w:rPr>
                      </w:pPr>
                    </w:p>
                  </w:txbxContent>
                </v:textbox>
              </v:rect>
            </w:pict>
          </mc:Fallback>
        </mc:AlternateContent>
      </w:r>
      <w:r w:rsidRPr="00C007F2">
        <w:rPr>
          <w:rFonts w:asciiTheme="minorHAnsi" w:hAnsiTheme="minorHAnsi" w:cstheme="minorHAnsi"/>
          <w:noProof/>
          <w:sz w:val="22"/>
          <w:szCs w:val="22"/>
        </w:rPr>
        <mc:AlternateContent>
          <mc:Choice Requires="wps">
            <w:drawing>
              <wp:anchor distT="0" distB="0" distL="114300" distR="114300" simplePos="0" relativeHeight="251647488" behindDoc="0" locked="0" layoutInCell="1" allowOverlap="1" wp14:anchorId="7EA48A37" wp14:editId="0957637C">
                <wp:simplePos x="0" y="0"/>
                <wp:positionH relativeFrom="column">
                  <wp:posOffset>1248410</wp:posOffset>
                </wp:positionH>
                <wp:positionV relativeFrom="paragraph">
                  <wp:posOffset>168910</wp:posOffset>
                </wp:positionV>
                <wp:extent cx="971550" cy="1315720"/>
                <wp:effectExtent l="57150" t="38100" r="76200" b="93980"/>
                <wp:wrapNone/>
                <wp:docPr id="12" name="Rectángulo 12"/>
                <wp:cNvGraphicFramePr/>
                <a:graphic xmlns:a="http://schemas.openxmlformats.org/drawingml/2006/main">
                  <a:graphicData uri="http://schemas.microsoft.com/office/word/2010/wordprocessingShape">
                    <wps:wsp>
                      <wps:cNvSpPr/>
                      <wps:spPr>
                        <a:xfrm>
                          <a:off x="0" y="0"/>
                          <a:ext cx="971550" cy="1315720"/>
                        </a:xfrm>
                        <a:prstGeom prst="rect">
                          <a:avLst/>
                        </a:prstGeom>
                        <a:ln/>
                      </wps:spPr>
                      <wps:style>
                        <a:lnRef idx="1">
                          <a:schemeClr val="accent2"/>
                        </a:lnRef>
                        <a:fillRef idx="2">
                          <a:schemeClr val="accent2"/>
                        </a:fillRef>
                        <a:effectRef idx="1">
                          <a:schemeClr val="accent2"/>
                        </a:effectRef>
                        <a:fontRef idx="minor">
                          <a:schemeClr val="dk1"/>
                        </a:fontRef>
                      </wps:style>
                      <wps:txbx>
                        <w:txbxContent>
                          <w:p w:rsidR="00931BB6" w:rsidRPr="004C24F6" w:rsidRDefault="00931BB6" w:rsidP="000960FA">
                            <w:pPr>
                              <w:rPr>
                                <w:rFonts w:asciiTheme="minorHAnsi" w:hAnsiTheme="minorHAnsi" w:cstheme="minorHAnsi"/>
                                <w:sz w:val="16"/>
                                <w:szCs w:val="16"/>
                              </w:rPr>
                            </w:pPr>
                            <w:r w:rsidRPr="004C24F6">
                              <w:rPr>
                                <w:rFonts w:asciiTheme="minorHAnsi" w:hAnsiTheme="minorHAnsi" w:cstheme="minorHAnsi"/>
                                <w:sz w:val="16"/>
                                <w:szCs w:val="16"/>
                              </w:rPr>
                              <w:t>3.-Semillas:</w:t>
                            </w:r>
                          </w:p>
                          <w:p w:rsidR="00931BB6" w:rsidRPr="004C24F6" w:rsidRDefault="00931BB6" w:rsidP="000960FA">
                            <w:pPr>
                              <w:rPr>
                                <w:rFonts w:asciiTheme="minorHAnsi" w:hAnsiTheme="minorHAnsi" w:cstheme="minorHAnsi"/>
                                <w:sz w:val="16"/>
                                <w:szCs w:val="16"/>
                              </w:rPr>
                            </w:pPr>
                            <w:r w:rsidRPr="004C24F6">
                              <w:rPr>
                                <w:rFonts w:asciiTheme="minorHAnsi" w:hAnsiTheme="minorHAnsi" w:cstheme="minorHAnsi"/>
                                <w:sz w:val="16"/>
                                <w:szCs w:val="16"/>
                              </w:rPr>
                              <w:t>AGRORGANICOS S.A.</w:t>
                            </w:r>
                          </w:p>
                          <w:p w:rsidR="00931BB6" w:rsidRPr="004C24F6" w:rsidRDefault="00931BB6" w:rsidP="000960FA">
                            <w:pPr>
                              <w:rPr>
                                <w:rFonts w:asciiTheme="minorHAnsi" w:hAnsiTheme="minorHAnsi" w:cstheme="minorHAnsi"/>
                                <w:sz w:val="16"/>
                                <w:szCs w:val="16"/>
                              </w:rPr>
                            </w:pPr>
                            <w:r w:rsidRPr="004C24F6">
                              <w:rPr>
                                <w:rFonts w:asciiTheme="minorHAnsi" w:hAnsiTheme="minorHAnsi" w:cstheme="minorHAnsi"/>
                                <w:sz w:val="16"/>
                                <w:szCs w:val="16"/>
                              </w:rPr>
                              <w:t>AGROVET. EL PROGRESO S.A.</w:t>
                            </w:r>
                          </w:p>
                          <w:p w:rsidR="00931BB6" w:rsidRPr="004C24F6" w:rsidRDefault="00931BB6" w:rsidP="000960FA">
                            <w:pPr>
                              <w:rPr>
                                <w:rFonts w:asciiTheme="minorHAnsi" w:hAnsiTheme="minorHAnsi" w:cstheme="minorHAnsi"/>
                                <w:sz w:val="16"/>
                                <w:szCs w:val="16"/>
                              </w:rPr>
                            </w:pPr>
                            <w:r w:rsidRPr="004C24F6">
                              <w:rPr>
                                <w:rFonts w:asciiTheme="minorHAnsi" w:hAnsiTheme="minorHAnsi" w:cstheme="minorHAnsi"/>
                                <w:sz w:val="16"/>
                                <w:szCs w:val="16"/>
                              </w:rPr>
                              <w:t>AGROVET. EL PORVENIR S.A.</w:t>
                            </w:r>
                          </w:p>
                          <w:p w:rsidR="00931BB6" w:rsidRPr="004C24F6" w:rsidRDefault="00931BB6" w:rsidP="000960FA">
                            <w:pPr>
                              <w:rPr>
                                <w:rFonts w:asciiTheme="minorHAnsi" w:hAnsiTheme="minorHAnsi" w:cstheme="minorHAnsi"/>
                                <w:sz w:val="16"/>
                                <w:szCs w:val="16"/>
                              </w:rPr>
                            </w:pPr>
                            <w:r w:rsidRPr="004C24F6">
                              <w:rPr>
                                <w:rFonts w:asciiTheme="minorHAnsi" w:hAnsiTheme="minorHAnsi" w:cstheme="minorHAnsi"/>
                                <w:sz w:val="16"/>
                                <w:szCs w:val="16"/>
                              </w:rPr>
                              <w:t>AGROVET. RAMOS S.A.</w:t>
                            </w:r>
                          </w:p>
                          <w:p w:rsidR="00931BB6" w:rsidRPr="003D7D4A" w:rsidRDefault="00931BB6" w:rsidP="000960FA">
                            <w:pPr>
                              <w:rPr>
                                <w:sz w:val="16"/>
                                <w:szCs w:val="16"/>
                              </w:rPr>
                            </w:pP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A48A37" id="Rectángulo 12" o:spid="_x0000_s1040" style="position:absolute;left:0;text-align:left;margin-left:98.3pt;margin-top:13.3pt;width:76.5pt;height:103.6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" fillcolor="#dfa7a6 [1621]" strokecolor="#bc4542 [3045]">
                <v:fill color2="#f5e4e4 [501]" rotate="t" angle="180" colors="0 #ffa2a1;22938f #ffbebd;1 #ffe5e5" focus="100%" type="gradient"/>
                <v:shadow on="t" color="black" opacity="24903f" origin=",.5" offset="0,.55556mm"/>
                <v:textbox style="layout-flow:vertical;mso-layout-flow-alt:bottom-to-top">
                  <w:txbxContent>
                    <w:p w:rsidR="00931BB6" w:rsidRPr="004C24F6" w:rsidRDefault="00931BB6" w:rsidP="000960FA">
                      <w:pPr>
                        <w:rPr>
                          <w:rFonts w:asciiTheme="minorHAnsi" w:hAnsiTheme="minorHAnsi" w:cstheme="minorHAnsi"/>
                          <w:sz w:val="16"/>
                          <w:szCs w:val="16"/>
                        </w:rPr>
                      </w:pPr>
                      <w:r w:rsidRPr="004C24F6">
                        <w:rPr>
                          <w:rFonts w:asciiTheme="minorHAnsi" w:hAnsiTheme="minorHAnsi" w:cstheme="minorHAnsi"/>
                          <w:sz w:val="16"/>
                          <w:szCs w:val="16"/>
                        </w:rPr>
                        <w:t>3.-Semillas:</w:t>
                      </w:r>
                    </w:p>
                    <w:p w:rsidR="00931BB6" w:rsidRPr="004C24F6" w:rsidRDefault="00931BB6" w:rsidP="000960FA">
                      <w:pPr>
                        <w:rPr>
                          <w:rFonts w:asciiTheme="minorHAnsi" w:hAnsiTheme="minorHAnsi" w:cstheme="minorHAnsi"/>
                          <w:sz w:val="16"/>
                          <w:szCs w:val="16"/>
                        </w:rPr>
                      </w:pPr>
                      <w:r w:rsidRPr="004C24F6">
                        <w:rPr>
                          <w:rFonts w:asciiTheme="minorHAnsi" w:hAnsiTheme="minorHAnsi" w:cstheme="minorHAnsi"/>
                          <w:sz w:val="16"/>
                          <w:szCs w:val="16"/>
                        </w:rPr>
                        <w:t>AGRORGANICOS S.A.</w:t>
                      </w:r>
                    </w:p>
                    <w:p w:rsidR="00931BB6" w:rsidRPr="004C24F6" w:rsidRDefault="00931BB6" w:rsidP="000960FA">
                      <w:pPr>
                        <w:rPr>
                          <w:rFonts w:asciiTheme="minorHAnsi" w:hAnsiTheme="minorHAnsi" w:cstheme="minorHAnsi"/>
                          <w:sz w:val="16"/>
                          <w:szCs w:val="16"/>
                        </w:rPr>
                      </w:pPr>
                      <w:r w:rsidRPr="004C24F6">
                        <w:rPr>
                          <w:rFonts w:asciiTheme="minorHAnsi" w:hAnsiTheme="minorHAnsi" w:cstheme="minorHAnsi"/>
                          <w:sz w:val="16"/>
                          <w:szCs w:val="16"/>
                        </w:rPr>
                        <w:t>AGROVET. EL PROGRESO S.A.</w:t>
                      </w:r>
                    </w:p>
                    <w:p w:rsidR="00931BB6" w:rsidRPr="004C24F6" w:rsidRDefault="00931BB6" w:rsidP="000960FA">
                      <w:pPr>
                        <w:rPr>
                          <w:rFonts w:asciiTheme="minorHAnsi" w:hAnsiTheme="minorHAnsi" w:cstheme="minorHAnsi"/>
                          <w:sz w:val="16"/>
                          <w:szCs w:val="16"/>
                        </w:rPr>
                      </w:pPr>
                      <w:r w:rsidRPr="004C24F6">
                        <w:rPr>
                          <w:rFonts w:asciiTheme="minorHAnsi" w:hAnsiTheme="minorHAnsi" w:cstheme="minorHAnsi"/>
                          <w:sz w:val="16"/>
                          <w:szCs w:val="16"/>
                        </w:rPr>
                        <w:t>AGROVET. EL PORVENIR S.A.</w:t>
                      </w:r>
                    </w:p>
                    <w:p w:rsidR="00931BB6" w:rsidRPr="004C24F6" w:rsidRDefault="00931BB6" w:rsidP="000960FA">
                      <w:pPr>
                        <w:rPr>
                          <w:rFonts w:asciiTheme="minorHAnsi" w:hAnsiTheme="minorHAnsi" w:cstheme="minorHAnsi"/>
                          <w:sz w:val="16"/>
                          <w:szCs w:val="16"/>
                        </w:rPr>
                      </w:pPr>
                      <w:r w:rsidRPr="004C24F6">
                        <w:rPr>
                          <w:rFonts w:asciiTheme="minorHAnsi" w:hAnsiTheme="minorHAnsi" w:cstheme="minorHAnsi"/>
                          <w:sz w:val="16"/>
                          <w:szCs w:val="16"/>
                        </w:rPr>
                        <w:t>AGROVET. RAMOS S.A.</w:t>
                      </w:r>
                    </w:p>
                    <w:p w:rsidR="00931BB6" w:rsidRPr="003D7D4A" w:rsidRDefault="00931BB6" w:rsidP="000960FA">
                      <w:pPr>
                        <w:rPr>
                          <w:sz w:val="16"/>
                          <w:szCs w:val="16"/>
                        </w:rPr>
                      </w:pPr>
                    </w:p>
                  </w:txbxContent>
                </v:textbox>
              </v:rect>
            </w:pict>
          </mc:Fallback>
        </mc:AlternateContent>
      </w:r>
      <w:r w:rsidR="00B73642" w:rsidRPr="00B82C3A">
        <w:rPr>
          <w:rFonts w:asciiTheme="minorHAnsi" w:hAnsiTheme="minorHAnsi" w:cstheme="minorHAnsi"/>
          <w:b/>
        </w:rPr>
        <w:t>CADENA DE VALOR DE LA SOLUCIÓN ENERGÉTICA RENOVABLE: “INVERNADERO”</w:t>
      </w:r>
    </w:p>
    <w:p w:rsidR="000960FA" w:rsidRPr="00C007F2" w:rsidRDefault="004C24F6" w:rsidP="00CF1414">
      <w:pPr>
        <w:rPr>
          <w:rFonts w:asciiTheme="minorHAnsi" w:hAnsiTheme="minorHAnsi" w:cstheme="minorHAnsi"/>
          <w:sz w:val="22"/>
          <w:szCs w:val="22"/>
        </w:rPr>
      </w:pPr>
      <w:r w:rsidRPr="00B82C3A">
        <w:rPr>
          <w:rFonts w:asciiTheme="minorHAnsi" w:hAnsiTheme="minorHAnsi" w:cstheme="minorHAnsi"/>
          <w:noProof/>
        </w:rPr>
        <mc:AlternateContent>
          <mc:Choice Requires="wps">
            <w:drawing>
              <wp:anchor distT="0" distB="0" distL="114300" distR="114300" simplePos="0" relativeHeight="251692544" behindDoc="0" locked="0" layoutInCell="1" allowOverlap="1" wp14:anchorId="78903721" wp14:editId="4F9FD7D6">
                <wp:simplePos x="0" y="0"/>
                <wp:positionH relativeFrom="column">
                  <wp:posOffset>2479675</wp:posOffset>
                </wp:positionH>
                <wp:positionV relativeFrom="paragraph">
                  <wp:posOffset>16510</wp:posOffset>
                </wp:positionV>
                <wp:extent cx="287655" cy="1331595"/>
                <wp:effectExtent l="57150" t="38100" r="74295" b="97155"/>
                <wp:wrapNone/>
                <wp:docPr id="13" name="Rectángulo 13"/>
                <wp:cNvGraphicFramePr/>
                <a:graphic xmlns:a="http://schemas.openxmlformats.org/drawingml/2006/main">
                  <a:graphicData uri="http://schemas.microsoft.com/office/word/2010/wordprocessingShape">
                    <wps:wsp>
                      <wps:cNvSpPr/>
                      <wps:spPr>
                        <a:xfrm>
                          <a:off x="0" y="0"/>
                          <a:ext cx="287655" cy="133159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931BB6" w:rsidRPr="003D7D4A" w:rsidRDefault="00931BB6" w:rsidP="000960FA">
                            <w:pPr>
                              <w:jc w:val="center"/>
                              <w:rPr>
                                <w:sz w:val="16"/>
                                <w:szCs w:val="16"/>
                              </w:rPr>
                            </w:pPr>
                            <w:r w:rsidRPr="003D7D4A">
                              <w:rPr>
                                <w:sz w:val="16"/>
                                <w:szCs w:val="16"/>
                              </w:rPr>
                              <w:t>Construcción de invernaderos</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903721" id="Rectángulo 13" o:spid="_x0000_s1041" style="position:absolute;margin-left:195.25pt;margin-top:1.3pt;width:22.65pt;height:104.8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" fillcolor="#fbcaa2 [1625]" strokecolor="#f68c36 [3049]">
                <v:fill color2="#fdefe3 [505]" rotate="t" angle="180" colors="0 #ffbe86;22938f #ffd0aa;1 #ffebdb" focus="100%" type="gradient"/>
                <v:shadow on="t" color="black" opacity="24903f" origin=",.5" offset="0,.55556mm"/>
                <v:textbox style="layout-flow:vertical;mso-layout-flow-alt:bottom-to-top">
                  <w:txbxContent>
                    <w:p w:rsidR="00931BB6" w:rsidRPr="003D7D4A" w:rsidRDefault="00931BB6" w:rsidP="000960FA">
                      <w:pPr>
                        <w:jc w:val="center"/>
                        <w:rPr>
                          <w:sz w:val="16"/>
                          <w:szCs w:val="16"/>
                        </w:rPr>
                      </w:pPr>
                      <w:r w:rsidRPr="003D7D4A">
                        <w:rPr>
                          <w:sz w:val="16"/>
                          <w:szCs w:val="16"/>
                        </w:rPr>
                        <w:t>Construcción de invernaderos</w:t>
                      </w:r>
                    </w:p>
                  </w:txbxContent>
                </v:textbox>
              </v:rect>
            </w:pict>
          </mc:Fallback>
        </mc:AlternateContent>
      </w:r>
      <w:r w:rsidR="000960FA" w:rsidRPr="00B82C3A">
        <w:rPr>
          <w:rFonts w:asciiTheme="minorHAnsi" w:hAnsiTheme="minorHAnsi" w:cstheme="minorHAnsi"/>
          <w:noProof/>
        </w:rPr>
        <mc:AlternateContent>
          <mc:Choice Requires="wps">
            <w:drawing>
              <wp:anchor distT="0" distB="0" distL="114300" distR="114300" simplePos="0" relativeHeight="251650560" behindDoc="1" locked="0" layoutInCell="1" allowOverlap="1" wp14:anchorId="42280755" wp14:editId="14AE1283">
                <wp:simplePos x="0" y="0"/>
                <wp:positionH relativeFrom="column">
                  <wp:posOffset>3565244</wp:posOffset>
                </wp:positionH>
                <wp:positionV relativeFrom="paragraph">
                  <wp:posOffset>269668</wp:posOffset>
                </wp:positionV>
                <wp:extent cx="287655" cy="1007745"/>
                <wp:effectExtent l="57150" t="38100" r="74295" b="97155"/>
                <wp:wrapTight wrapText="bothSides">
                  <wp:wrapPolygon edited="0">
                    <wp:start x="-4291" y="-817"/>
                    <wp:lineTo x="-2861" y="23274"/>
                    <wp:lineTo x="24318" y="23274"/>
                    <wp:lineTo x="25748" y="-817"/>
                    <wp:lineTo x="-4291" y="-817"/>
                  </wp:wrapPolygon>
                </wp:wrapTight>
                <wp:docPr id="15" name="Rectángulo 15"/>
                <wp:cNvGraphicFramePr/>
                <a:graphic xmlns:a="http://schemas.openxmlformats.org/drawingml/2006/main">
                  <a:graphicData uri="http://schemas.microsoft.com/office/word/2010/wordprocessingShape">
                    <wps:wsp>
                      <wps:cNvSpPr/>
                      <wps:spPr>
                        <a:xfrm>
                          <a:off x="0" y="0"/>
                          <a:ext cx="287655" cy="1007745"/>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931BB6" w:rsidRPr="003D7D4A" w:rsidRDefault="00931BB6" w:rsidP="000960FA">
                            <w:pPr>
                              <w:jc w:val="center"/>
                              <w:rPr>
                                <w:sz w:val="16"/>
                                <w:szCs w:val="16"/>
                              </w:rPr>
                            </w:pPr>
                            <w:r w:rsidRPr="003D7D4A">
                              <w:rPr>
                                <w:sz w:val="16"/>
                                <w:szCs w:val="16"/>
                              </w:rPr>
                              <w:t>Manejo Agronómico</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280755" id="Rectángulo 15" o:spid="_x0000_s1042" style="position:absolute;margin-left:280.75pt;margin-top:21.25pt;width:22.65pt;height:79.3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" fillcolor="#fbcaa2 [1625]" strokecolor="#f68c36 [3049]">
                <v:fill color2="#fdefe3 [505]" rotate="t" angle="180" colors="0 #ffbe86;22938f #ffd0aa;1 #ffebdb" focus="100%" type="gradient"/>
                <v:shadow on="t" color="black" opacity="24903f" origin=",.5" offset="0,.55556mm"/>
                <v:textbox style="layout-flow:vertical;mso-layout-flow-alt:bottom-to-top">
                  <w:txbxContent>
                    <w:p w:rsidR="00931BB6" w:rsidRPr="003D7D4A" w:rsidRDefault="00931BB6" w:rsidP="000960FA">
                      <w:pPr>
                        <w:jc w:val="center"/>
                        <w:rPr>
                          <w:sz w:val="16"/>
                          <w:szCs w:val="16"/>
                        </w:rPr>
                      </w:pPr>
                      <w:r w:rsidRPr="003D7D4A">
                        <w:rPr>
                          <w:sz w:val="16"/>
                          <w:szCs w:val="16"/>
                        </w:rPr>
                        <w:t>Manejo Agronómico</w:t>
                      </w:r>
                    </w:p>
                  </w:txbxContent>
                </v:textbox>
                <w10:wrap type="tight"/>
              </v:rect>
            </w:pict>
          </mc:Fallback>
        </mc:AlternateContent>
      </w:r>
      <w:r w:rsidR="000960FA" w:rsidRPr="00B82C3A">
        <w:rPr>
          <w:rFonts w:asciiTheme="minorHAnsi" w:hAnsiTheme="minorHAnsi" w:cstheme="minorHAnsi"/>
          <w:noProof/>
        </w:rPr>
        <mc:AlternateContent>
          <mc:Choice Requires="wps">
            <w:drawing>
              <wp:anchor distT="0" distB="0" distL="114300" distR="114300" simplePos="0" relativeHeight="251691520" behindDoc="1" locked="0" layoutInCell="1" allowOverlap="1" wp14:anchorId="7508DBC4" wp14:editId="6FE3E689">
                <wp:simplePos x="0" y="0"/>
                <wp:positionH relativeFrom="column">
                  <wp:posOffset>2799715</wp:posOffset>
                </wp:positionH>
                <wp:positionV relativeFrom="paragraph">
                  <wp:posOffset>45085</wp:posOffset>
                </wp:positionV>
                <wp:extent cx="297815" cy="1383665"/>
                <wp:effectExtent l="57150" t="38100" r="83185" b="102235"/>
                <wp:wrapTight wrapText="bothSides">
                  <wp:wrapPolygon edited="0">
                    <wp:start x="-4145" y="-595"/>
                    <wp:lineTo x="-2763" y="22899"/>
                    <wp:lineTo x="24870" y="22899"/>
                    <wp:lineTo x="26252" y="-595"/>
                    <wp:lineTo x="-4145" y="-595"/>
                  </wp:wrapPolygon>
                </wp:wrapTight>
                <wp:docPr id="14" name="Rectángulo 14"/>
                <wp:cNvGraphicFramePr/>
                <a:graphic xmlns:a="http://schemas.openxmlformats.org/drawingml/2006/main">
                  <a:graphicData uri="http://schemas.microsoft.com/office/word/2010/wordprocessingShape">
                    <wps:wsp>
                      <wps:cNvSpPr/>
                      <wps:spPr>
                        <a:xfrm>
                          <a:off x="0" y="0"/>
                          <a:ext cx="297815" cy="1384096"/>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931BB6" w:rsidRPr="003D7D4A" w:rsidRDefault="00931BB6" w:rsidP="000960FA">
                            <w:pPr>
                              <w:jc w:val="center"/>
                              <w:rPr>
                                <w:sz w:val="16"/>
                                <w:szCs w:val="16"/>
                              </w:rPr>
                            </w:pPr>
                            <w:r w:rsidRPr="003D7D4A">
                              <w:rPr>
                                <w:sz w:val="16"/>
                                <w:szCs w:val="16"/>
                              </w:rPr>
                              <w:t>Instalación de sistema de riego</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08DBC4" id="Rectángulo 14" o:spid="_x0000_s1043" style="position:absolute;margin-left:220.45pt;margin-top:3.55pt;width:23.45pt;height:108.9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" fillcolor="#fbcaa2 [1625]" strokecolor="#f68c36 [3049]">
                <v:fill color2="#fdefe3 [505]" rotate="t" angle="180" colors="0 #ffbe86;22938f #ffd0aa;1 #ffebdb" focus="100%" type="gradient"/>
                <v:shadow on="t" color="black" opacity="24903f" origin=",.5" offset="0,.55556mm"/>
                <v:textbox style="layout-flow:vertical;mso-layout-flow-alt:bottom-to-top">
                  <w:txbxContent>
                    <w:p w:rsidR="00931BB6" w:rsidRPr="003D7D4A" w:rsidRDefault="00931BB6" w:rsidP="000960FA">
                      <w:pPr>
                        <w:jc w:val="center"/>
                        <w:rPr>
                          <w:sz w:val="16"/>
                          <w:szCs w:val="16"/>
                        </w:rPr>
                      </w:pPr>
                      <w:r w:rsidRPr="003D7D4A">
                        <w:rPr>
                          <w:sz w:val="16"/>
                          <w:szCs w:val="16"/>
                        </w:rPr>
                        <w:t>Instalación de sistema de riego</w:t>
                      </w:r>
                    </w:p>
                  </w:txbxContent>
                </v:textbox>
                <w10:wrap type="tight"/>
              </v:rect>
            </w:pict>
          </mc:Fallback>
        </mc:AlternateContent>
      </w:r>
      <w:r w:rsidR="000960FA" w:rsidRPr="00C007F2">
        <w:rPr>
          <w:rFonts w:asciiTheme="minorHAnsi" w:hAnsiTheme="minorHAnsi" w:cstheme="minorHAnsi"/>
          <w:sz w:val="22"/>
          <w:szCs w:val="22"/>
        </w:rPr>
        <w:tab/>
      </w:r>
      <w:r w:rsidR="000960FA" w:rsidRPr="00C007F2">
        <w:rPr>
          <w:rFonts w:asciiTheme="minorHAnsi" w:hAnsiTheme="minorHAnsi" w:cstheme="minorHAnsi"/>
          <w:sz w:val="22"/>
          <w:szCs w:val="22"/>
        </w:rPr>
        <w:tab/>
      </w:r>
    </w:p>
    <w:p w:rsidR="000960FA" w:rsidRPr="00C007F2" w:rsidRDefault="000960FA" w:rsidP="00CF1414">
      <w:pPr>
        <w:rPr>
          <w:rFonts w:asciiTheme="minorHAnsi" w:hAnsiTheme="minorHAnsi" w:cstheme="minorHAnsi"/>
          <w:sz w:val="22"/>
          <w:szCs w:val="22"/>
        </w:rPr>
      </w:pPr>
      <w:r w:rsidRPr="00C007F2">
        <w:rPr>
          <w:rFonts w:asciiTheme="minorHAnsi" w:hAnsiTheme="minorHAnsi" w:cstheme="minorHAnsi"/>
          <w:noProof/>
          <w:sz w:val="22"/>
          <w:szCs w:val="22"/>
        </w:rPr>
        <mc:AlternateContent>
          <mc:Choice Requires="wps">
            <w:drawing>
              <wp:anchor distT="0" distB="0" distL="114300" distR="114300" simplePos="0" relativeHeight="251648512" behindDoc="0" locked="0" layoutInCell="1" allowOverlap="1" wp14:anchorId="68F65EEE" wp14:editId="4EA4CCD7">
                <wp:simplePos x="0" y="0"/>
                <wp:positionH relativeFrom="column">
                  <wp:posOffset>3171190</wp:posOffset>
                </wp:positionH>
                <wp:positionV relativeFrom="paragraph">
                  <wp:posOffset>40640</wp:posOffset>
                </wp:positionV>
                <wp:extent cx="288000" cy="1115695"/>
                <wp:effectExtent l="57150" t="38100" r="74295" b="103505"/>
                <wp:wrapNone/>
                <wp:docPr id="16" name="Rectángulo 16"/>
                <wp:cNvGraphicFramePr/>
                <a:graphic xmlns:a="http://schemas.openxmlformats.org/drawingml/2006/main">
                  <a:graphicData uri="http://schemas.microsoft.com/office/word/2010/wordprocessingShape">
                    <wps:wsp>
                      <wps:cNvSpPr/>
                      <wps:spPr>
                        <a:xfrm>
                          <a:off x="0" y="0"/>
                          <a:ext cx="288000" cy="1115695"/>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931BB6" w:rsidRPr="003D7D4A" w:rsidRDefault="00931BB6" w:rsidP="000960FA">
                            <w:pPr>
                              <w:jc w:val="center"/>
                              <w:rPr>
                                <w:sz w:val="16"/>
                                <w:szCs w:val="16"/>
                              </w:rPr>
                            </w:pPr>
                            <w:r w:rsidRPr="003D7D4A">
                              <w:rPr>
                                <w:sz w:val="16"/>
                                <w:szCs w:val="16"/>
                              </w:rPr>
                              <w:t>Siembra</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65EEE" id="Rectángulo 16" o:spid="_x0000_s1044" style="position:absolute;margin-left:249.7pt;margin-top:3.2pt;width:22.7pt;height:87.8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" fillcolor="#fbcaa2 [1625]" strokecolor="#f68c36 [3049]">
                <v:fill color2="#fdefe3 [505]" rotate="t" angle="180" colors="0 #ffbe86;22938f #ffd0aa;1 #ffebdb" focus="100%" type="gradient"/>
                <v:shadow on="t" color="black" opacity="24903f" origin=",.5" offset="0,.55556mm"/>
                <v:textbox style="layout-flow:vertical;mso-layout-flow-alt:bottom-to-top">
                  <w:txbxContent>
                    <w:p w:rsidR="00931BB6" w:rsidRPr="003D7D4A" w:rsidRDefault="00931BB6" w:rsidP="000960FA">
                      <w:pPr>
                        <w:jc w:val="center"/>
                        <w:rPr>
                          <w:sz w:val="16"/>
                          <w:szCs w:val="16"/>
                        </w:rPr>
                      </w:pPr>
                      <w:r w:rsidRPr="003D7D4A">
                        <w:rPr>
                          <w:sz w:val="16"/>
                          <w:szCs w:val="16"/>
                        </w:rPr>
                        <w:t>Siembra</w:t>
                      </w:r>
                    </w:p>
                  </w:txbxContent>
                </v:textbox>
              </v:rect>
            </w:pict>
          </mc:Fallback>
        </mc:AlternateContent>
      </w:r>
    </w:p>
    <w:p w:rsidR="000960FA" w:rsidRPr="00C007F2" w:rsidRDefault="000960FA" w:rsidP="00CF1414">
      <w:pPr>
        <w:rPr>
          <w:rFonts w:asciiTheme="minorHAnsi" w:hAnsiTheme="minorHAnsi" w:cstheme="minorHAnsi"/>
          <w:sz w:val="22"/>
          <w:szCs w:val="22"/>
        </w:rPr>
      </w:pPr>
      <w:r w:rsidRPr="00C007F2">
        <w:rPr>
          <w:rFonts w:asciiTheme="minorHAnsi" w:hAnsiTheme="minorHAnsi" w:cstheme="minorHAnsi"/>
          <w:noProof/>
          <w:sz w:val="22"/>
          <w:szCs w:val="22"/>
        </w:rPr>
        <mc:AlternateContent>
          <mc:Choice Requires="wps">
            <w:drawing>
              <wp:anchor distT="0" distB="0" distL="114300" distR="114300" simplePos="0" relativeHeight="251646464" behindDoc="0" locked="0" layoutInCell="1" allowOverlap="1" wp14:anchorId="23534207" wp14:editId="4C18CBED">
                <wp:simplePos x="0" y="0"/>
                <wp:positionH relativeFrom="column">
                  <wp:posOffset>-156210</wp:posOffset>
                </wp:positionH>
                <wp:positionV relativeFrom="paragraph">
                  <wp:posOffset>267335</wp:posOffset>
                </wp:positionV>
                <wp:extent cx="1114425" cy="765175"/>
                <wp:effectExtent l="57150" t="38100" r="85725" b="92075"/>
                <wp:wrapNone/>
                <wp:docPr id="11" name="Rectángulo 11"/>
                <wp:cNvGraphicFramePr/>
                <a:graphic xmlns:a="http://schemas.openxmlformats.org/drawingml/2006/main">
                  <a:graphicData uri="http://schemas.microsoft.com/office/word/2010/wordprocessingShape">
                    <wps:wsp>
                      <wps:cNvSpPr/>
                      <wps:spPr>
                        <a:xfrm>
                          <a:off x="0" y="0"/>
                          <a:ext cx="1114425" cy="765544"/>
                        </a:xfrm>
                        <a:prstGeom prst="rect">
                          <a:avLst/>
                        </a:prstGeom>
                        <a:ln/>
                      </wps:spPr>
                      <wps:style>
                        <a:lnRef idx="1">
                          <a:schemeClr val="accent2"/>
                        </a:lnRef>
                        <a:fillRef idx="2">
                          <a:schemeClr val="accent2"/>
                        </a:fillRef>
                        <a:effectRef idx="1">
                          <a:schemeClr val="accent2"/>
                        </a:effectRef>
                        <a:fontRef idx="minor">
                          <a:schemeClr val="dk1"/>
                        </a:fontRef>
                      </wps:style>
                      <wps:txbx>
                        <w:txbxContent>
                          <w:p w:rsidR="00931BB6" w:rsidRPr="003D7D4A" w:rsidRDefault="00931BB6" w:rsidP="000960FA">
                            <w:pPr>
                              <w:rPr>
                                <w:sz w:val="16"/>
                                <w:szCs w:val="16"/>
                              </w:rPr>
                            </w:pPr>
                            <w:r w:rsidRPr="003D7D4A">
                              <w:rPr>
                                <w:sz w:val="16"/>
                                <w:szCs w:val="16"/>
                              </w:rPr>
                              <w:t>2.-Sistema de Riego:</w:t>
                            </w:r>
                          </w:p>
                          <w:p w:rsidR="00931BB6" w:rsidRDefault="00931BB6" w:rsidP="000960FA">
                            <w:pPr>
                              <w:rPr>
                                <w:sz w:val="16"/>
                                <w:szCs w:val="16"/>
                              </w:rPr>
                            </w:pPr>
                            <w:r w:rsidRPr="003D7D4A">
                              <w:rPr>
                                <w:sz w:val="16"/>
                                <w:szCs w:val="16"/>
                              </w:rPr>
                              <w:t>TECNORIEGO S.A.</w:t>
                            </w:r>
                          </w:p>
                          <w:p w:rsidR="00931BB6" w:rsidRPr="003D7D4A" w:rsidRDefault="00931BB6" w:rsidP="000960FA">
                            <w:pPr>
                              <w:rPr>
                                <w:sz w:val="16"/>
                                <w:szCs w:val="16"/>
                              </w:rPr>
                            </w:pPr>
                            <w:r>
                              <w:rPr>
                                <w:sz w:val="16"/>
                                <w:szCs w:val="16"/>
                              </w:rPr>
                              <w:t>AGRO 2000</w:t>
                            </w:r>
                          </w:p>
                          <w:p w:rsidR="00931BB6" w:rsidRPr="003D7D4A" w:rsidRDefault="00931BB6" w:rsidP="000960FA">
                            <w:pPr>
                              <w:rPr>
                                <w:sz w:val="16"/>
                                <w:szCs w:val="16"/>
                              </w:rPr>
                            </w:pPr>
                            <w:r w:rsidRPr="003D7D4A">
                              <w:rPr>
                                <w:sz w:val="16"/>
                                <w:szCs w:val="16"/>
                              </w:rPr>
                              <w:t>MUNDO RIEGO S.A.</w:t>
                            </w:r>
                          </w:p>
                          <w:p w:rsidR="00931BB6" w:rsidRPr="003D7D4A" w:rsidRDefault="00931BB6" w:rsidP="000960FA">
                            <w:pPr>
                              <w:rPr>
                                <w:sz w:val="16"/>
                                <w:szCs w:val="16"/>
                              </w:rPr>
                            </w:pPr>
                            <w:r w:rsidRPr="003D7D4A">
                              <w:rPr>
                                <w:sz w:val="16"/>
                                <w:szCs w:val="16"/>
                              </w:rPr>
                              <w:t>RIEGOS AMERICA S.A.</w:t>
                            </w:r>
                          </w:p>
                          <w:p w:rsidR="00931BB6" w:rsidRPr="003D7D4A" w:rsidRDefault="00931BB6" w:rsidP="000960F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34207" id="Rectángulo 11" o:spid="_x0000_s1045" style="position:absolute;margin-left:-12.3pt;margin-top:21.05pt;width:87.75pt;height:60.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" fillcolor="#dfa7a6 [1621]" strokecolor="#bc4542 [3045]">
                <v:fill color2="#f5e4e4 [501]" rotate="t" angle="180" colors="0 #ffa2a1;22938f #ffbebd;1 #ffe5e5" focus="100%" type="gradient"/>
                <v:shadow on="t" color="black" opacity="24903f" origin=",.5" offset="0,.55556mm"/>
                <v:textbox>
                  <w:txbxContent>
                    <w:p w:rsidR="00931BB6" w:rsidRPr="003D7D4A" w:rsidRDefault="00931BB6" w:rsidP="000960FA">
                      <w:pPr>
                        <w:rPr>
                          <w:sz w:val="16"/>
                          <w:szCs w:val="16"/>
                        </w:rPr>
                      </w:pPr>
                      <w:r w:rsidRPr="003D7D4A">
                        <w:rPr>
                          <w:sz w:val="16"/>
                          <w:szCs w:val="16"/>
                        </w:rPr>
                        <w:t>2.-Sistema de Riego:</w:t>
                      </w:r>
                    </w:p>
                    <w:p w:rsidR="00931BB6" w:rsidRDefault="00931BB6" w:rsidP="000960FA">
                      <w:pPr>
                        <w:rPr>
                          <w:sz w:val="16"/>
                          <w:szCs w:val="16"/>
                        </w:rPr>
                      </w:pPr>
                      <w:r w:rsidRPr="003D7D4A">
                        <w:rPr>
                          <w:sz w:val="16"/>
                          <w:szCs w:val="16"/>
                        </w:rPr>
                        <w:t>TECNORIEGO S.A.</w:t>
                      </w:r>
                    </w:p>
                    <w:p w:rsidR="00931BB6" w:rsidRPr="003D7D4A" w:rsidRDefault="00931BB6" w:rsidP="000960FA">
                      <w:pPr>
                        <w:rPr>
                          <w:sz w:val="16"/>
                          <w:szCs w:val="16"/>
                        </w:rPr>
                      </w:pPr>
                      <w:r>
                        <w:rPr>
                          <w:sz w:val="16"/>
                          <w:szCs w:val="16"/>
                        </w:rPr>
                        <w:t>AGRO 2000</w:t>
                      </w:r>
                    </w:p>
                    <w:p w:rsidR="00931BB6" w:rsidRPr="003D7D4A" w:rsidRDefault="00931BB6" w:rsidP="000960FA">
                      <w:pPr>
                        <w:rPr>
                          <w:sz w:val="16"/>
                          <w:szCs w:val="16"/>
                        </w:rPr>
                      </w:pPr>
                      <w:r w:rsidRPr="003D7D4A">
                        <w:rPr>
                          <w:sz w:val="16"/>
                          <w:szCs w:val="16"/>
                        </w:rPr>
                        <w:t>MUNDO RIEGO S.A.</w:t>
                      </w:r>
                    </w:p>
                    <w:p w:rsidR="00931BB6" w:rsidRPr="003D7D4A" w:rsidRDefault="00931BB6" w:rsidP="000960FA">
                      <w:pPr>
                        <w:rPr>
                          <w:sz w:val="16"/>
                          <w:szCs w:val="16"/>
                        </w:rPr>
                      </w:pPr>
                      <w:r w:rsidRPr="003D7D4A">
                        <w:rPr>
                          <w:sz w:val="16"/>
                          <w:szCs w:val="16"/>
                        </w:rPr>
                        <w:t>RIEGOS AMERICA S.A.</w:t>
                      </w:r>
                    </w:p>
                    <w:p w:rsidR="00931BB6" w:rsidRPr="003D7D4A" w:rsidRDefault="00931BB6" w:rsidP="000960FA">
                      <w:pPr>
                        <w:rPr>
                          <w:sz w:val="16"/>
                          <w:szCs w:val="16"/>
                        </w:rPr>
                      </w:pPr>
                    </w:p>
                  </w:txbxContent>
                </v:textbox>
              </v:rect>
            </w:pict>
          </mc:Fallback>
        </mc:AlternateContent>
      </w:r>
      <w:r w:rsidRPr="00C007F2">
        <w:rPr>
          <w:rFonts w:asciiTheme="minorHAnsi" w:hAnsiTheme="minorHAnsi" w:cstheme="minorHAnsi"/>
          <w:b/>
          <w:noProof/>
          <w:sz w:val="22"/>
          <w:szCs w:val="22"/>
        </w:rPr>
        <mc:AlternateContent>
          <mc:Choice Requires="wps">
            <w:drawing>
              <wp:anchor distT="0" distB="0" distL="114300" distR="114300" simplePos="0" relativeHeight="251673088" behindDoc="0" locked="0" layoutInCell="1" allowOverlap="1" wp14:anchorId="6E542494" wp14:editId="2D0C27AB">
                <wp:simplePos x="0" y="0"/>
                <wp:positionH relativeFrom="column">
                  <wp:posOffset>969645</wp:posOffset>
                </wp:positionH>
                <wp:positionV relativeFrom="paragraph">
                  <wp:posOffset>811530</wp:posOffset>
                </wp:positionV>
                <wp:extent cx="136525" cy="504190"/>
                <wp:effectExtent l="0" t="145732" r="0" b="117793"/>
                <wp:wrapNone/>
                <wp:docPr id="102" name="Flecha abajo 58"/>
                <wp:cNvGraphicFramePr/>
                <a:graphic xmlns:a="http://schemas.openxmlformats.org/drawingml/2006/main">
                  <a:graphicData uri="http://schemas.microsoft.com/office/word/2010/wordprocessingShape">
                    <wps:wsp>
                      <wps:cNvSpPr/>
                      <wps:spPr>
                        <a:xfrm rot="18670386">
                          <a:off x="0" y="0"/>
                          <a:ext cx="137073" cy="504190"/>
                        </a:xfrm>
                        <a:prstGeom prst="downArrow">
                          <a:avLst/>
                        </a:prstGeom>
                        <a:solidFill>
                          <a:srgbClr val="0070C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58AEC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58" o:spid="_x0000_s1026" type="#_x0000_t67" style="position:absolute;margin-left:76.35pt;margin-top:63.9pt;width:10.75pt;height:39.7pt;rotation:-3199920fd;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" adj="18664" fillcolor="#0070c0" strokecolor="#41719c" strokeweight="1pt"/>
            </w:pict>
          </mc:Fallback>
        </mc:AlternateContent>
      </w:r>
      <w:r w:rsidRPr="00C007F2">
        <w:rPr>
          <w:rFonts w:asciiTheme="minorHAnsi" w:hAnsiTheme="minorHAnsi" w:cstheme="minorHAnsi"/>
          <w:b/>
          <w:noProof/>
          <w:sz w:val="22"/>
          <w:szCs w:val="22"/>
        </w:rPr>
        <mc:AlternateContent>
          <mc:Choice Requires="wps">
            <w:drawing>
              <wp:anchor distT="0" distB="0" distL="114300" distR="114300" simplePos="0" relativeHeight="251689472" behindDoc="0" locked="0" layoutInCell="1" allowOverlap="1" wp14:anchorId="465AA629" wp14:editId="1EA540F9">
                <wp:simplePos x="0" y="0"/>
                <wp:positionH relativeFrom="column">
                  <wp:posOffset>975995</wp:posOffset>
                </wp:positionH>
                <wp:positionV relativeFrom="paragraph">
                  <wp:posOffset>1428115</wp:posOffset>
                </wp:positionV>
                <wp:extent cx="147320" cy="316230"/>
                <wp:effectExtent l="29845" t="27305" r="0" b="34925"/>
                <wp:wrapNone/>
                <wp:docPr id="70" name="Flecha abajo 70"/>
                <wp:cNvGraphicFramePr/>
                <a:graphic xmlns:a="http://schemas.openxmlformats.org/drawingml/2006/main">
                  <a:graphicData uri="http://schemas.microsoft.com/office/word/2010/wordprocessingShape">
                    <wps:wsp>
                      <wps:cNvSpPr/>
                      <wps:spPr>
                        <a:xfrm rot="16038234">
                          <a:off x="0" y="0"/>
                          <a:ext cx="147746" cy="316448"/>
                        </a:xfrm>
                        <a:prstGeom prst="downArrow">
                          <a:avLst/>
                        </a:prstGeom>
                        <a:solidFill>
                          <a:srgbClr val="0070C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13C23" id="Flecha abajo 70" o:spid="_x0000_s1026" type="#_x0000_t67" style="position:absolute;margin-left:76.85pt;margin-top:112.45pt;width:11.6pt;height:24.9pt;rotation:-6074932fd;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" adj="16558" fillcolor="#0070c0" strokecolor="#41719c" strokeweight="1pt"/>
            </w:pict>
          </mc:Fallback>
        </mc:AlternateContent>
      </w:r>
      <w:r w:rsidRPr="00C007F2">
        <w:rPr>
          <w:rFonts w:asciiTheme="minorHAnsi" w:hAnsiTheme="minorHAnsi" w:cstheme="minorHAnsi"/>
          <w:b/>
          <w:noProof/>
          <w:sz w:val="22"/>
          <w:szCs w:val="22"/>
        </w:rPr>
        <mc:AlternateContent>
          <mc:Choice Requires="wps">
            <w:drawing>
              <wp:anchor distT="0" distB="0" distL="114300" distR="114300" simplePos="0" relativeHeight="251690496" behindDoc="0" locked="0" layoutInCell="1" allowOverlap="1" wp14:anchorId="44BA4E46" wp14:editId="3A59A7A6">
                <wp:simplePos x="0" y="0"/>
                <wp:positionH relativeFrom="column">
                  <wp:posOffset>7505700</wp:posOffset>
                </wp:positionH>
                <wp:positionV relativeFrom="paragraph">
                  <wp:posOffset>1323340</wp:posOffset>
                </wp:positionV>
                <wp:extent cx="127635" cy="335915"/>
                <wp:effectExtent l="76200" t="0" r="81915" b="0"/>
                <wp:wrapNone/>
                <wp:docPr id="71" name="Flecha abajo 71"/>
                <wp:cNvGraphicFramePr/>
                <a:graphic xmlns:a="http://schemas.openxmlformats.org/drawingml/2006/main">
                  <a:graphicData uri="http://schemas.microsoft.com/office/word/2010/wordprocessingShape">
                    <wps:wsp>
                      <wps:cNvSpPr/>
                      <wps:spPr>
                        <a:xfrm rot="2403178">
                          <a:off x="0" y="0"/>
                          <a:ext cx="128229" cy="336137"/>
                        </a:xfrm>
                        <a:prstGeom prst="downArrow">
                          <a:avLst/>
                        </a:prstGeom>
                        <a:solidFill>
                          <a:srgbClr val="0070C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25D23" id="Flecha abajo 71" o:spid="_x0000_s1026" type="#_x0000_t67" style="position:absolute;margin-left:591pt;margin-top:104.2pt;width:10.05pt;height:26.45pt;rotation:2624911fd;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" adj="17480" fillcolor="#0070c0" strokecolor="#41719c" strokeweight="1pt"/>
            </w:pict>
          </mc:Fallback>
        </mc:AlternateContent>
      </w:r>
      <w:r w:rsidRPr="00C007F2">
        <w:rPr>
          <w:rFonts w:asciiTheme="minorHAnsi" w:hAnsiTheme="minorHAnsi" w:cstheme="minorHAnsi"/>
          <w:b/>
          <w:noProof/>
          <w:sz w:val="22"/>
          <w:szCs w:val="22"/>
        </w:rPr>
        <mc:AlternateContent>
          <mc:Choice Requires="wps">
            <w:drawing>
              <wp:anchor distT="0" distB="0" distL="114300" distR="114300" simplePos="0" relativeHeight="251688448" behindDoc="0" locked="0" layoutInCell="1" allowOverlap="1" wp14:anchorId="1C816B71" wp14:editId="2C038340">
                <wp:simplePos x="0" y="0"/>
                <wp:positionH relativeFrom="column">
                  <wp:posOffset>1654810</wp:posOffset>
                </wp:positionH>
                <wp:positionV relativeFrom="paragraph">
                  <wp:posOffset>993140</wp:posOffset>
                </wp:positionV>
                <wp:extent cx="125730" cy="283210"/>
                <wp:effectExtent l="19050" t="0" r="45720" b="40640"/>
                <wp:wrapNone/>
                <wp:docPr id="69" name="Flecha abajo 69"/>
                <wp:cNvGraphicFramePr/>
                <a:graphic xmlns:a="http://schemas.openxmlformats.org/drawingml/2006/main">
                  <a:graphicData uri="http://schemas.microsoft.com/office/word/2010/wordprocessingShape">
                    <wps:wsp>
                      <wps:cNvSpPr/>
                      <wps:spPr>
                        <a:xfrm>
                          <a:off x="0" y="0"/>
                          <a:ext cx="126124" cy="283780"/>
                        </a:xfrm>
                        <a:prstGeom prst="downArrow">
                          <a:avLst/>
                        </a:prstGeom>
                        <a:solidFill>
                          <a:srgbClr val="0070C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641C3" id="Flecha abajo 69" o:spid="_x0000_s1026" type="#_x0000_t67" style="position:absolute;margin-left:130.3pt;margin-top:78.2pt;width:9.9pt;height:22.3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" adj="16800" fillcolor="#0070c0" strokecolor="#41719c" strokeweight="1pt"/>
            </w:pict>
          </mc:Fallback>
        </mc:AlternateContent>
      </w:r>
      <w:r w:rsidRPr="00C007F2">
        <w:rPr>
          <w:rFonts w:asciiTheme="minorHAnsi" w:hAnsiTheme="minorHAnsi" w:cstheme="minorHAnsi"/>
          <w:b/>
          <w:noProof/>
          <w:sz w:val="22"/>
          <w:szCs w:val="22"/>
        </w:rPr>
        <mc:AlternateContent>
          <mc:Choice Requires="wps">
            <w:drawing>
              <wp:anchor distT="0" distB="0" distL="114300" distR="114300" simplePos="0" relativeHeight="251681280" behindDoc="0" locked="0" layoutInCell="1" allowOverlap="1" wp14:anchorId="1DCF06BE" wp14:editId="2A426E5B">
                <wp:simplePos x="0" y="0"/>
                <wp:positionH relativeFrom="column">
                  <wp:posOffset>2636520</wp:posOffset>
                </wp:positionH>
                <wp:positionV relativeFrom="paragraph">
                  <wp:posOffset>867410</wp:posOffset>
                </wp:positionV>
                <wp:extent cx="125730" cy="283210"/>
                <wp:effectExtent l="19050" t="0" r="45720" b="40640"/>
                <wp:wrapNone/>
                <wp:docPr id="66" name="Flecha abajo 66"/>
                <wp:cNvGraphicFramePr/>
                <a:graphic xmlns:a="http://schemas.openxmlformats.org/drawingml/2006/main">
                  <a:graphicData uri="http://schemas.microsoft.com/office/word/2010/wordprocessingShape">
                    <wps:wsp>
                      <wps:cNvSpPr/>
                      <wps:spPr>
                        <a:xfrm>
                          <a:off x="0" y="0"/>
                          <a:ext cx="126124" cy="283780"/>
                        </a:xfrm>
                        <a:prstGeom prst="downArrow">
                          <a:avLst/>
                        </a:prstGeom>
                        <a:solidFill>
                          <a:srgbClr val="0070C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6B30D" id="Flecha abajo 66" o:spid="_x0000_s1026" type="#_x0000_t67" style="position:absolute;margin-left:207.6pt;margin-top:68.3pt;width:9.9pt;height:22.3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" adj="16800" fillcolor="#0070c0" strokecolor="#41719c" strokeweight="1pt"/>
            </w:pict>
          </mc:Fallback>
        </mc:AlternateContent>
      </w:r>
      <w:r w:rsidRPr="00C007F2">
        <w:rPr>
          <w:rFonts w:asciiTheme="minorHAnsi" w:hAnsiTheme="minorHAnsi" w:cstheme="minorHAnsi"/>
          <w:b/>
          <w:noProof/>
          <w:sz w:val="22"/>
          <w:szCs w:val="22"/>
        </w:rPr>
        <mc:AlternateContent>
          <mc:Choice Requires="wps">
            <w:drawing>
              <wp:anchor distT="0" distB="0" distL="114300" distR="114300" simplePos="0" relativeHeight="251683328" behindDoc="0" locked="0" layoutInCell="1" allowOverlap="1" wp14:anchorId="51906FE6" wp14:editId="2D21B867">
                <wp:simplePos x="0" y="0"/>
                <wp:positionH relativeFrom="column">
                  <wp:posOffset>2973705</wp:posOffset>
                </wp:positionH>
                <wp:positionV relativeFrom="paragraph">
                  <wp:posOffset>876935</wp:posOffset>
                </wp:positionV>
                <wp:extent cx="125730" cy="283210"/>
                <wp:effectExtent l="19050" t="0" r="45720" b="40640"/>
                <wp:wrapNone/>
                <wp:docPr id="67" name="Flecha abajo 67"/>
                <wp:cNvGraphicFramePr/>
                <a:graphic xmlns:a="http://schemas.openxmlformats.org/drawingml/2006/main">
                  <a:graphicData uri="http://schemas.microsoft.com/office/word/2010/wordprocessingShape">
                    <wps:wsp>
                      <wps:cNvSpPr/>
                      <wps:spPr>
                        <a:xfrm>
                          <a:off x="0" y="0"/>
                          <a:ext cx="126124" cy="283780"/>
                        </a:xfrm>
                        <a:prstGeom prst="downArrow">
                          <a:avLst/>
                        </a:prstGeom>
                        <a:solidFill>
                          <a:srgbClr val="0070C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6EFD4" id="Flecha abajo 67" o:spid="_x0000_s1026" type="#_x0000_t67" style="position:absolute;margin-left:234.15pt;margin-top:69.05pt;width:9.9pt;height:22.3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" adj="16800" fillcolor="#0070c0" strokecolor="#41719c" strokeweight="1pt"/>
            </w:pict>
          </mc:Fallback>
        </mc:AlternateContent>
      </w:r>
      <w:r w:rsidRPr="00C007F2">
        <w:rPr>
          <w:rFonts w:asciiTheme="minorHAnsi" w:hAnsiTheme="minorHAnsi" w:cstheme="minorHAnsi"/>
          <w:b/>
          <w:noProof/>
          <w:sz w:val="22"/>
          <w:szCs w:val="22"/>
        </w:rPr>
        <mc:AlternateContent>
          <mc:Choice Requires="wps">
            <w:drawing>
              <wp:anchor distT="0" distB="0" distL="114300" distR="114300" simplePos="0" relativeHeight="251679232" behindDoc="0" locked="0" layoutInCell="1" allowOverlap="1" wp14:anchorId="01AC05D6" wp14:editId="3F68A1FB">
                <wp:simplePos x="0" y="0"/>
                <wp:positionH relativeFrom="column">
                  <wp:posOffset>3291205</wp:posOffset>
                </wp:positionH>
                <wp:positionV relativeFrom="paragraph">
                  <wp:posOffset>878840</wp:posOffset>
                </wp:positionV>
                <wp:extent cx="125730" cy="283210"/>
                <wp:effectExtent l="19050" t="0" r="45720" b="40640"/>
                <wp:wrapNone/>
                <wp:docPr id="103" name="Flecha abajo 64"/>
                <wp:cNvGraphicFramePr/>
                <a:graphic xmlns:a="http://schemas.openxmlformats.org/drawingml/2006/main">
                  <a:graphicData uri="http://schemas.microsoft.com/office/word/2010/wordprocessingShape">
                    <wps:wsp>
                      <wps:cNvSpPr/>
                      <wps:spPr>
                        <a:xfrm>
                          <a:off x="0" y="0"/>
                          <a:ext cx="126124" cy="283780"/>
                        </a:xfrm>
                        <a:prstGeom prst="downArrow">
                          <a:avLst/>
                        </a:prstGeom>
                        <a:solidFill>
                          <a:srgbClr val="0070C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C817D" id="Flecha abajo 64" o:spid="_x0000_s1026" type="#_x0000_t67" style="position:absolute;margin-left:259.15pt;margin-top:69.2pt;width:9.9pt;height:22.3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" adj="16800" fillcolor="#0070c0" strokecolor="#41719c" strokeweight="1pt"/>
            </w:pict>
          </mc:Fallback>
        </mc:AlternateContent>
      </w:r>
      <w:r w:rsidRPr="00C007F2">
        <w:rPr>
          <w:rFonts w:asciiTheme="minorHAnsi" w:hAnsiTheme="minorHAnsi" w:cstheme="minorHAnsi"/>
          <w:b/>
          <w:noProof/>
          <w:sz w:val="22"/>
          <w:szCs w:val="22"/>
        </w:rPr>
        <mc:AlternateContent>
          <mc:Choice Requires="wps">
            <w:drawing>
              <wp:anchor distT="0" distB="0" distL="114300" distR="114300" simplePos="0" relativeHeight="251680256" behindDoc="0" locked="0" layoutInCell="1" allowOverlap="1" wp14:anchorId="2C1AFFB7" wp14:editId="22D0DEAF">
                <wp:simplePos x="0" y="0"/>
                <wp:positionH relativeFrom="column">
                  <wp:posOffset>3571240</wp:posOffset>
                </wp:positionH>
                <wp:positionV relativeFrom="paragraph">
                  <wp:posOffset>883285</wp:posOffset>
                </wp:positionV>
                <wp:extent cx="125730" cy="283210"/>
                <wp:effectExtent l="19050" t="0" r="45720" b="40640"/>
                <wp:wrapNone/>
                <wp:docPr id="104" name="Flecha abajo 65"/>
                <wp:cNvGraphicFramePr/>
                <a:graphic xmlns:a="http://schemas.openxmlformats.org/drawingml/2006/main">
                  <a:graphicData uri="http://schemas.microsoft.com/office/word/2010/wordprocessingShape">
                    <wps:wsp>
                      <wps:cNvSpPr/>
                      <wps:spPr>
                        <a:xfrm>
                          <a:off x="0" y="0"/>
                          <a:ext cx="126124" cy="283780"/>
                        </a:xfrm>
                        <a:prstGeom prst="downArrow">
                          <a:avLst/>
                        </a:prstGeom>
                        <a:solidFill>
                          <a:srgbClr val="0070C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9170E" id="Flecha abajo 65" o:spid="_x0000_s1026" type="#_x0000_t67" style="position:absolute;margin-left:281.2pt;margin-top:69.55pt;width:9.9pt;height:22.3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" adj="16800" fillcolor="#0070c0" strokecolor="#41719c" strokeweight="1pt"/>
            </w:pict>
          </mc:Fallback>
        </mc:AlternateContent>
      </w:r>
      <w:r w:rsidRPr="00C007F2">
        <w:rPr>
          <w:rFonts w:asciiTheme="minorHAnsi" w:hAnsiTheme="minorHAnsi" w:cstheme="minorHAnsi"/>
          <w:b/>
          <w:noProof/>
          <w:sz w:val="22"/>
          <w:szCs w:val="22"/>
        </w:rPr>
        <mc:AlternateContent>
          <mc:Choice Requires="wps">
            <w:drawing>
              <wp:anchor distT="0" distB="0" distL="114300" distR="114300" simplePos="0" relativeHeight="251685376" behindDoc="0" locked="0" layoutInCell="1" allowOverlap="1" wp14:anchorId="41FB92D3" wp14:editId="6B3C8BC8">
                <wp:simplePos x="0" y="0"/>
                <wp:positionH relativeFrom="column">
                  <wp:posOffset>7272655</wp:posOffset>
                </wp:positionH>
                <wp:positionV relativeFrom="paragraph">
                  <wp:posOffset>1304290</wp:posOffset>
                </wp:positionV>
                <wp:extent cx="125730" cy="283210"/>
                <wp:effectExtent l="19050" t="0" r="45720" b="40640"/>
                <wp:wrapNone/>
                <wp:docPr id="68" name="Flecha abajo 68"/>
                <wp:cNvGraphicFramePr/>
                <a:graphic xmlns:a="http://schemas.openxmlformats.org/drawingml/2006/main">
                  <a:graphicData uri="http://schemas.microsoft.com/office/word/2010/wordprocessingShape">
                    <wps:wsp>
                      <wps:cNvSpPr/>
                      <wps:spPr>
                        <a:xfrm>
                          <a:off x="0" y="0"/>
                          <a:ext cx="126124" cy="283780"/>
                        </a:xfrm>
                        <a:prstGeom prst="downArrow">
                          <a:avLst/>
                        </a:prstGeom>
                        <a:solidFill>
                          <a:srgbClr val="0070C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A527F" id="Flecha abajo 68" o:spid="_x0000_s1026" type="#_x0000_t67" style="position:absolute;margin-left:572.65pt;margin-top:102.7pt;width:9.9pt;height:22.3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" adj="16800" fillcolor="#0070c0" strokecolor="#41719c" strokeweight="1pt"/>
            </w:pict>
          </mc:Fallback>
        </mc:AlternateContent>
      </w:r>
      <w:r w:rsidRPr="00C007F2">
        <w:rPr>
          <w:rFonts w:asciiTheme="minorHAnsi" w:hAnsiTheme="minorHAnsi" w:cstheme="minorHAnsi"/>
          <w:b/>
          <w:noProof/>
          <w:sz w:val="22"/>
          <w:szCs w:val="22"/>
        </w:rPr>
        <mc:AlternateContent>
          <mc:Choice Requires="wps">
            <w:drawing>
              <wp:anchor distT="0" distB="0" distL="114300" distR="114300" simplePos="0" relativeHeight="251676160" behindDoc="0" locked="0" layoutInCell="1" allowOverlap="1" wp14:anchorId="0CCB5D6A" wp14:editId="70CB523E">
                <wp:simplePos x="0" y="0"/>
                <wp:positionH relativeFrom="column">
                  <wp:posOffset>6471920</wp:posOffset>
                </wp:positionH>
                <wp:positionV relativeFrom="paragraph">
                  <wp:posOffset>817880</wp:posOffset>
                </wp:positionV>
                <wp:extent cx="125730" cy="283210"/>
                <wp:effectExtent l="19050" t="0" r="45720" b="40640"/>
                <wp:wrapNone/>
                <wp:docPr id="105" name="Flecha abajo 61"/>
                <wp:cNvGraphicFramePr/>
                <a:graphic xmlns:a="http://schemas.openxmlformats.org/drawingml/2006/main">
                  <a:graphicData uri="http://schemas.microsoft.com/office/word/2010/wordprocessingShape">
                    <wps:wsp>
                      <wps:cNvSpPr/>
                      <wps:spPr>
                        <a:xfrm>
                          <a:off x="0" y="0"/>
                          <a:ext cx="126124" cy="283780"/>
                        </a:xfrm>
                        <a:prstGeom prst="downArrow">
                          <a:avLst/>
                        </a:prstGeom>
                        <a:solidFill>
                          <a:srgbClr val="0070C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B19F4" id="Flecha abajo 61" o:spid="_x0000_s1026" type="#_x0000_t67" style="position:absolute;margin-left:509.6pt;margin-top:64.4pt;width:9.9pt;height:22.3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" adj="16800" fillcolor="#0070c0" strokecolor="#41719c" strokeweight="1pt"/>
            </w:pict>
          </mc:Fallback>
        </mc:AlternateContent>
      </w:r>
      <w:r w:rsidRPr="00C007F2">
        <w:rPr>
          <w:rFonts w:asciiTheme="minorHAnsi" w:hAnsiTheme="minorHAnsi" w:cstheme="minorHAnsi"/>
          <w:b/>
          <w:noProof/>
          <w:sz w:val="22"/>
          <w:szCs w:val="22"/>
        </w:rPr>
        <mc:AlternateContent>
          <mc:Choice Requires="wps">
            <w:drawing>
              <wp:anchor distT="0" distB="0" distL="114300" distR="114300" simplePos="0" relativeHeight="251678208" behindDoc="0" locked="0" layoutInCell="1" allowOverlap="1" wp14:anchorId="0FAC8CEF" wp14:editId="69A76325">
                <wp:simplePos x="0" y="0"/>
                <wp:positionH relativeFrom="column">
                  <wp:posOffset>5794375</wp:posOffset>
                </wp:positionH>
                <wp:positionV relativeFrom="paragraph">
                  <wp:posOffset>826770</wp:posOffset>
                </wp:positionV>
                <wp:extent cx="125730" cy="283210"/>
                <wp:effectExtent l="19050" t="0" r="45720" b="40640"/>
                <wp:wrapNone/>
                <wp:docPr id="108" name="Flecha abajo 63"/>
                <wp:cNvGraphicFramePr/>
                <a:graphic xmlns:a="http://schemas.openxmlformats.org/drawingml/2006/main">
                  <a:graphicData uri="http://schemas.microsoft.com/office/word/2010/wordprocessingShape">
                    <wps:wsp>
                      <wps:cNvSpPr/>
                      <wps:spPr>
                        <a:xfrm>
                          <a:off x="0" y="0"/>
                          <a:ext cx="126124" cy="283780"/>
                        </a:xfrm>
                        <a:prstGeom prst="downArrow">
                          <a:avLst/>
                        </a:prstGeom>
                        <a:solidFill>
                          <a:srgbClr val="0070C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6B97E" id="Flecha abajo 63" o:spid="_x0000_s1026" type="#_x0000_t67" style="position:absolute;margin-left:456.25pt;margin-top:65.1pt;width:9.9pt;height:22.3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" adj="16800" fillcolor="#0070c0" strokecolor="#41719c" strokeweight="1pt"/>
            </w:pict>
          </mc:Fallback>
        </mc:AlternateContent>
      </w:r>
      <w:r w:rsidRPr="00C007F2">
        <w:rPr>
          <w:rFonts w:asciiTheme="minorHAnsi" w:hAnsiTheme="minorHAnsi" w:cstheme="minorHAnsi"/>
          <w:b/>
          <w:noProof/>
          <w:sz w:val="22"/>
          <w:szCs w:val="22"/>
        </w:rPr>
        <mc:AlternateContent>
          <mc:Choice Requires="wps">
            <w:drawing>
              <wp:anchor distT="0" distB="0" distL="114300" distR="114300" simplePos="0" relativeHeight="251677184" behindDoc="0" locked="0" layoutInCell="1" allowOverlap="1" wp14:anchorId="559376BB" wp14:editId="153EBA2E">
                <wp:simplePos x="0" y="0"/>
                <wp:positionH relativeFrom="column">
                  <wp:posOffset>5463540</wp:posOffset>
                </wp:positionH>
                <wp:positionV relativeFrom="paragraph">
                  <wp:posOffset>834390</wp:posOffset>
                </wp:positionV>
                <wp:extent cx="125730" cy="283210"/>
                <wp:effectExtent l="19050" t="0" r="45720" b="40640"/>
                <wp:wrapNone/>
                <wp:docPr id="109" name="Flecha abajo 62"/>
                <wp:cNvGraphicFramePr/>
                <a:graphic xmlns:a="http://schemas.openxmlformats.org/drawingml/2006/main">
                  <a:graphicData uri="http://schemas.microsoft.com/office/word/2010/wordprocessingShape">
                    <wps:wsp>
                      <wps:cNvSpPr/>
                      <wps:spPr>
                        <a:xfrm>
                          <a:off x="0" y="0"/>
                          <a:ext cx="126124" cy="283780"/>
                        </a:xfrm>
                        <a:prstGeom prst="downArrow">
                          <a:avLst/>
                        </a:prstGeom>
                        <a:solidFill>
                          <a:srgbClr val="0070C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23043" id="Flecha abajo 62" o:spid="_x0000_s1026" type="#_x0000_t67" style="position:absolute;margin-left:430.2pt;margin-top:65.7pt;width:9.9pt;height:22.3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" adj="16800" fillcolor="#0070c0" strokecolor="#41719c" strokeweight="1pt"/>
            </w:pict>
          </mc:Fallback>
        </mc:AlternateContent>
      </w:r>
      <w:r w:rsidRPr="00C007F2">
        <w:rPr>
          <w:rFonts w:asciiTheme="minorHAnsi" w:hAnsiTheme="minorHAnsi" w:cstheme="minorHAnsi"/>
          <w:b/>
          <w:noProof/>
          <w:sz w:val="22"/>
          <w:szCs w:val="22"/>
        </w:rPr>
        <mc:AlternateContent>
          <mc:Choice Requires="wps">
            <w:drawing>
              <wp:anchor distT="0" distB="0" distL="114300" distR="114300" simplePos="0" relativeHeight="251672064" behindDoc="0" locked="0" layoutInCell="1" allowOverlap="1" wp14:anchorId="22792CD0" wp14:editId="1DB8E096">
                <wp:simplePos x="0" y="0"/>
                <wp:positionH relativeFrom="column">
                  <wp:posOffset>6115050</wp:posOffset>
                </wp:positionH>
                <wp:positionV relativeFrom="paragraph">
                  <wp:posOffset>838835</wp:posOffset>
                </wp:positionV>
                <wp:extent cx="125730" cy="283210"/>
                <wp:effectExtent l="19050" t="0" r="45720" b="40640"/>
                <wp:wrapNone/>
                <wp:docPr id="110" name="Flecha abajo 57"/>
                <wp:cNvGraphicFramePr/>
                <a:graphic xmlns:a="http://schemas.openxmlformats.org/drawingml/2006/main">
                  <a:graphicData uri="http://schemas.microsoft.com/office/word/2010/wordprocessingShape">
                    <wps:wsp>
                      <wps:cNvSpPr/>
                      <wps:spPr>
                        <a:xfrm>
                          <a:off x="0" y="0"/>
                          <a:ext cx="126124" cy="283780"/>
                        </a:xfrm>
                        <a:prstGeom prst="downArrow">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0923B" id="Flecha abajo 57" o:spid="_x0000_s1026" type="#_x0000_t67" style="position:absolute;margin-left:481.5pt;margin-top:66.05pt;width:9.9pt;height:22.3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" adj="16800" fillcolor="#0070c0" strokecolor="#243f60 [1604]" strokeweight="2pt"/>
            </w:pict>
          </mc:Fallback>
        </mc:AlternateContent>
      </w:r>
      <w:r w:rsidRPr="00C007F2">
        <w:rPr>
          <w:rFonts w:asciiTheme="minorHAnsi" w:hAnsiTheme="minorHAnsi" w:cstheme="minorHAnsi"/>
          <w:noProof/>
          <w:sz w:val="22"/>
          <w:szCs w:val="22"/>
        </w:rPr>
        <mc:AlternateContent>
          <mc:Choice Requires="wps">
            <w:drawing>
              <wp:anchor distT="0" distB="0" distL="114300" distR="114300" simplePos="0" relativeHeight="251651584" behindDoc="0" locked="0" layoutInCell="1" allowOverlap="1" wp14:anchorId="588C96BC" wp14:editId="247F85A3">
                <wp:simplePos x="0" y="0"/>
                <wp:positionH relativeFrom="column">
                  <wp:posOffset>5579110</wp:posOffset>
                </wp:positionH>
                <wp:positionV relativeFrom="paragraph">
                  <wp:posOffset>4088130</wp:posOffset>
                </wp:positionV>
                <wp:extent cx="1871980" cy="724535"/>
                <wp:effectExtent l="0" t="0" r="13970" b="18415"/>
                <wp:wrapNone/>
                <wp:docPr id="20" name="Rectángulo 20"/>
                <wp:cNvGraphicFramePr/>
                <a:graphic xmlns:a="http://schemas.openxmlformats.org/drawingml/2006/main">
                  <a:graphicData uri="http://schemas.microsoft.com/office/word/2010/wordprocessingShape">
                    <wps:wsp>
                      <wps:cNvSpPr/>
                      <wps:spPr>
                        <a:xfrm>
                          <a:off x="0" y="0"/>
                          <a:ext cx="1871980" cy="7250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1BB6" w:rsidRPr="00171EEC" w:rsidRDefault="00931BB6" w:rsidP="000960FA">
                            <w:pPr>
                              <w:jc w:val="center"/>
                              <w:rPr>
                                <w:sz w:val="18"/>
                                <w:szCs w:val="18"/>
                              </w:rPr>
                            </w:pPr>
                            <w:r w:rsidRPr="00171EEC">
                              <w:rPr>
                                <w:sz w:val="18"/>
                                <w:szCs w:val="18"/>
                              </w:rPr>
                              <w:t>RESOLUCIONES NO OBLIGATORIAS:</w:t>
                            </w:r>
                          </w:p>
                          <w:p w:rsidR="00931BB6" w:rsidRPr="00171EEC" w:rsidRDefault="00931BB6" w:rsidP="000960FA">
                            <w:pPr>
                              <w:jc w:val="center"/>
                              <w:rPr>
                                <w:sz w:val="18"/>
                                <w:szCs w:val="18"/>
                              </w:rPr>
                            </w:pPr>
                            <w:r w:rsidRPr="00171EEC">
                              <w:rPr>
                                <w:sz w:val="18"/>
                                <w:szCs w:val="18"/>
                              </w:rPr>
                              <w:t>Estatuto comunal.</w:t>
                            </w:r>
                          </w:p>
                          <w:p w:rsidR="00931BB6" w:rsidRPr="00171EEC" w:rsidRDefault="00931BB6" w:rsidP="000960FA">
                            <w:pPr>
                              <w:jc w:val="center"/>
                              <w:rPr>
                                <w:sz w:val="18"/>
                                <w:szCs w:val="18"/>
                              </w:rPr>
                            </w:pPr>
                            <w:r w:rsidRPr="00171EEC">
                              <w:rPr>
                                <w:sz w:val="18"/>
                                <w:szCs w:val="18"/>
                              </w:rPr>
                              <w:t>Acuerdo de trabajadores y para una buena marcha.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C96BC" id="Rectángulo 20" o:spid="_x0000_s1046" style="position:absolute;margin-left:439.3pt;margin-top:321.9pt;width:147.4pt;height:57.0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" fillcolor="#4f81bd [3204]" strokecolor="#243f60 [1604]" strokeweight="2pt">
                <v:textbox>
                  <w:txbxContent>
                    <w:p w:rsidR="00931BB6" w:rsidRPr="00171EEC" w:rsidRDefault="00931BB6" w:rsidP="000960FA">
                      <w:pPr>
                        <w:jc w:val="center"/>
                        <w:rPr>
                          <w:sz w:val="18"/>
                          <w:szCs w:val="18"/>
                        </w:rPr>
                      </w:pPr>
                      <w:r w:rsidRPr="00171EEC">
                        <w:rPr>
                          <w:sz w:val="18"/>
                          <w:szCs w:val="18"/>
                        </w:rPr>
                        <w:t>RESOLUCIONES NO OBLIGATORIAS:</w:t>
                      </w:r>
                    </w:p>
                    <w:p w:rsidR="00931BB6" w:rsidRPr="00171EEC" w:rsidRDefault="00931BB6" w:rsidP="000960FA">
                      <w:pPr>
                        <w:jc w:val="center"/>
                        <w:rPr>
                          <w:sz w:val="18"/>
                          <w:szCs w:val="18"/>
                        </w:rPr>
                      </w:pPr>
                      <w:r w:rsidRPr="00171EEC">
                        <w:rPr>
                          <w:sz w:val="18"/>
                          <w:szCs w:val="18"/>
                        </w:rPr>
                        <w:t>Estatuto comunal.</w:t>
                      </w:r>
                    </w:p>
                    <w:p w:rsidR="00931BB6" w:rsidRPr="00171EEC" w:rsidRDefault="00931BB6" w:rsidP="000960FA">
                      <w:pPr>
                        <w:jc w:val="center"/>
                        <w:rPr>
                          <w:sz w:val="18"/>
                          <w:szCs w:val="18"/>
                        </w:rPr>
                      </w:pPr>
                      <w:r w:rsidRPr="00171EEC">
                        <w:rPr>
                          <w:sz w:val="18"/>
                          <w:szCs w:val="18"/>
                        </w:rPr>
                        <w:t>Acuerdo de trabajadores y para una buena marcha.</w:t>
                      </w:r>
                    </w:p>
                  </w:txbxContent>
                </v:textbox>
              </v:rect>
            </w:pict>
          </mc:Fallback>
        </mc:AlternateContent>
      </w:r>
      <w:r w:rsidRPr="00C007F2">
        <w:rPr>
          <w:rFonts w:asciiTheme="minorHAnsi" w:hAnsiTheme="minorHAnsi" w:cstheme="minorHAnsi"/>
          <w:noProof/>
          <w:sz w:val="22"/>
          <w:szCs w:val="22"/>
        </w:rPr>
        <mc:AlternateContent>
          <mc:Choice Requires="wps">
            <w:drawing>
              <wp:anchor distT="0" distB="0" distL="114300" distR="114300" simplePos="0" relativeHeight="251649536" behindDoc="0" locked="0" layoutInCell="1" allowOverlap="1" wp14:anchorId="4B3681CD" wp14:editId="051E692C">
                <wp:simplePos x="0" y="0"/>
                <wp:positionH relativeFrom="column">
                  <wp:posOffset>3450590</wp:posOffset>
                </wp:positionH>
                <wp:positionV relativeFrom="paragraph">
                  <wp:posOffset>4245610</wp:posOffset>
                </wp:positionV>
                <wp:extent cx="1714500" cy="977265"/>
                <wp:effectExtent l="0" t="0" r="19050" b="13335"/>
                <wp:wrapNone/>
                <wp:docPr id="19" name="Rectángulo 19"/>
                <wp:cNvGraphicFramePr/>
                <a:graphic xmlns:a="http://schemas.openxmlformats.org/drawingml/2006/main">
                  <a:graphicData uri="http://schemas.microsoft.com/office/word/2010/wordprocessingShape">
                    <wps:wsp>
                      <wps:cNvSpPr/>
                      <wps:spPr>
                        <a:xfrm>
                          <a:off x="0" y="0"/>
                          <a:ext cx="1714500" cy="977462"/>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931BB6" w:rsidRPr="00171EEC" w:rsidRDefault="00931BB6" w:rsidP="000960FA">
                            <w:pPr>
                              <w:jc w:val="center"/>
                              <w:rPr>
                                <w:sz w:val="18"/>
                                <w:szCs w:val="18"/>
                              </w:rPr>
                            </w:pPr>
                            <w:r w:rsidRPr="00171EEC">
                              <w:rPr>
                                <w:sz w:val="18"/>
                                <w:szCs w:val="18"/>
                              </w:rPr>
                              <w:t>REGULACION:</w:t>
                            </w:r>
                          </w:p>
                          <w:p w:rsidR="00931BB6" w:rsidRPr="00171EEC" w:rsidRDefault="00931BB6" w:rsidP="000960FA">
                            <w:pPr>
                              <w:jc w:val="center"/>
                              <w:rPr>
                                <w:sz w:val="18"/>
                                <w:szCs w:val="18"/>
                              </w:rPr>
                            </w:pPr>
                            <w:r w:rsidRPr="00171EEC">
                              <w:rPr>
                                <w:sz w:val="18"/>
                                <w:szCs w:val="18"/>
                              </w:rPr>
                              <w:t>Buena planificación.</w:t>
                            </w:r>
                          </w:p>
                          <w:p w:rsidR="00931BB6" w:rsidRPr="00171EEC" w:rsidRDefault="00931BB6" w:rsidP="000960FA">
                            <w:pPr>
                              <w:jc w:val="center"/>
                              <w:rPr>
                                <w:sz w:val="18"/>
                                <w:szCs w:val="18"/>
                              </w:rPr>
                            </w:pPr>
                            <w:r w:rsidRPr="00171EEC">
                              <w:rPr>
                                <w:sz w:val="18"/>
                                <w:szCs w:val="18"/>
                              </w:rPr>
                              <w:t>Tecnología validada en la región.</w:t>
                            </w:r>
                          </w:p>
                          <w:p w:rsidR="00931BB6" w:rsidRPr="00171EEC" w:rsidRDefault="00931BB6" w:rsidP="000960FA">
                            <w:pPr>
                              <w:jc w:val="center"/>
                              <w:rPr>
                                <w:sz w:val="18"/>
                                <w:szCs w:val="18"/>
                              </w:rPr>
                            </w:pPr>
                            <w:r w:rsidRPr="00171EEC">
                              <w:rPr>
                                <w:sz w:val="18"/>
                                <w:szCs w:val="18"/>
                              </w:rPr>
                              <w:t>Trabajar en un ambiente con Seguridad-Higiene-Ambiente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681CD" id="Rectángulo 19" o:spid="_x0000_s1047" style="position:absolute;margin-left:271.7pt;margin-top:334.3pt;width:135pt;height:76.9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" fillcolor="#bfb1d0 [1623]" strokecolor="#795d9b [3047]">
                <v:fill color2="#ece7f1 [503]" rotate="t" angle="180" colors="0 #c9b5e8;22938f #d9cbee;1 #f0eaf9" focus="100%" type="gradient"/>
                <v:shadow on="t" color="black" opacity="24903f" origin=",.5" offset="0,.55556mm"/>
                <v:textbox>
                  <w:txbxContent>
                    <w:p w:rsidR="00931BB6" w:rsidRPr="00171EEC" w:rsidRDefault="00931BB6" w:rsidP="000960FA">
                      <w:pPr>
                        <w:jc w:val="center"/>
                        <w:rPr>
                          <w:sz w:val="18"/>
                          <w:szCs w:val="18"/>
                        </w:rPr>
                      </w:pPr>
                      <w:r w:rsidRPr="00171EEC">
                        <w:rPr>
                          <w:sz w:val="18"/>
                          <w:szCs w:val="18"/>
                        </w:rPr>
                        <w:t>REGULACION:</w:t>
                      </w:r>
                    </w:p>
                    <w:p w:rsidR="00931BB6" w:rsidRPr="00171EEC" w:rsidRDefault="00931BB6" w:rsidP="000960FA">
                      <w:pPr>
                        <w:jc w:val="center"/>
                        <w:rPr>
                          <w:sz w:val="18"/>
                          <w:szCs w:val="18"/>
                        </w:rPr>
                      </w:pPr>
                      <w:r w:rsidRPr="00171EEC">
                        <w:rPr>
                          <w:sz w:val="18"/>
                          <w:szCs w:val="18"/>
                        </w:rPr>
                        <w:t>Buena planificación.</w:t>
                      </w:r>
                    </w:p>
                    <w:p w:rsidR="00931BB6" w:rsidRPr="00171EEC" w:rsidRDefault="00931BB6" w:rsidP="000960FA">
                      <w:pPr>
                        <w:jc w:val="center"/>
                        <w:rPr>
                          <w:sz w:val="18"/>
                          <w:szCs w:val="18"/>
                        </w:rPr>
                      </w:pPr>
                      <w:r w:rsidRPr="00171EEC">
                        <w:rPr>
                          <w:sz w:val="18"/>
                          <w:szCs w:val="18"/>
                        </w:rPr>
                        <w:t>Tecnología validada en la región.</w:t>
                      </w:r>
                    </w:p>
                    <w:p w:rsidR="00931BB6" w:rsidRPr="00171EEC" w:rsidRDefault="00931BB6" w:rsidP="000960FA">
                      <w:pPr>
                        <w:jc w:val="center"/>
                        <w:rPr>
                          <w:sz w:val="18"/>
                          <w:szCs w:val="18"/>
                        </w:rPr>
                      </w:pPr>
                      <w:r w:rsidRPr="00171EEC">
                        <w:rPr>
                          <w:sz w:val="18"/>
                          <w:szCs w:val="18"/>
                        </w:rPr>
                        <w:t>Trabajar en un ambiente con Seguridad-Higiene-Ambiente</w:t>
                      </w:r>
                    </w:p>
                  </w:txbxContent>
                </v:textbox>
              </v:rect>
            </w:pict>
          </mc:Fallback>
        </mc:AlternateContent>
      </w:r>
      <w:r w:rsidRPr="00C007F2">
        <w:rPr>
          <w:rFonts w:asciiTheme="minorHAnsi" w:hAnsiTheme="minorHAnsi" w:cstheme="minorHAnsi"/>
          <w:noProof/>
          <w:sz w:val="22"/>
          <w:szCs w:val="22"/>
        </w:rPr>
        <mc:AlternateContent>
          <mc:Choice Requires="wps">
            <w:drawing>
              <wp:anchor distT="0" distB="0" distL="114300" distR="114300" simplePos="0" relativeHeight="251660800" behindDoc="0" locked="0" layoutInCell="1" allowOverlap="1" wp14:anchorId="7AB56C56" wp14:editId="1D0A17A8">
                <wp:simplePos x="0" y="0"/>
                <wp:positionH relativeFrom="column">
                  <wp:posOffset>1054100</wp:posOffset>
                </wp:positionH>
                <wp:positionV relativeFrom="paragraph">
                  <wp:posOffset>4009390</wp:posOffset>
                </wp:positionV>
                <wp:extent cx="1487170" cy="803910"/>
                <wp:effectExtent l="0" t="0" r="17780" b="15240"/>
                <wp:wrapNone/>
                <wp:docPr id="111" name="Rectángulo 31"/>
                <wp:cNvGraphicFramePr/>
                <a:graphic xmlns:a="http://schemas.openxmlformats.org/drawingml/2006/main">
                  <a:graphicData uri="http://schemas.microsoft.com/office/word/2010/wordprocessingShape">
                    <wps:wsp>
                      <wps:cNvSpPr/>
                      <wps:spPr>
                        <a:xfrm>
                          <a:off x="0" y="0"/>
                          <a:ext cx="1487170" cy="804041"/>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931BB6" w:rsidRPr="00171EEC" w:rsidRDefault="00931BB6" w:rsidP="000960FA">
                            <w:pPr>
                              <w:jc w:val="center"/>
                              <w:rPr>
                                <w:sz w:val="18"/>
                                <w:szCs w:val="18"/>
                              </w:rPr>
                            </w:pPr>
                            <w:r w:rsidRPr="00171EEC">
                              <w:rPr>
                                <w:sz w:val="18"/>
                                <w:szCs w:val="18"/>
                              </w:rPr>
                              <w:t>LEYES:</w:t>
                            </w:r>
                          </w:p>
                          <w:p w:rsidR="00931BB6" w:rsidRPr="00171EEC" w:rsidRDefault="00931BB6" w:rsidP="000960FA">
                            <w:pPr>
                              <w:jc w:val="center"/>
                              <w:rPr>
                                <w:sz w:val="18"/>
                                <w:szCs w:val="18"/>
                              </w:rPr>
                            </w:pPr>
                            <w:r w:rsidRPr="00171EEC">
                              <w:rPr>
                                <w:sz w:val="18"/>
                                <w:szCs w:val="18"/>
                              </w:rPr>
                              <w:t>Decreto Supremo DS N° 004-2011-MINAN</w:t>
                            </w:r>
                          </w:p>
                          <w:p w:rsidR="00931BB6" w:rsidRPr="00171EEC" w:rsidRDefault="00931BB6" w:rsidP="000960FA">
                            <w:pPr>
                              <w:jc w:val="center"/>
                              <w:rPr>
                                <w:sz w:val="18"/>
                                <w:szCs w:val="18"/>
                              </w:rPr>
                            </w:pPr>
                            <w:r w:rsidRPr="00171EEC">
                              <w:rPr>
                                <w:sz w:val="18"/>
                                <w:szCs w:val="18"/>
                              </w:rPr>
                              <w:t>Resolución Ministerial RS N°083-2011-MINAN</w:t>
                            </w:r>
                          </w:p>
                          <w:p w:rsidR="00931BB6" w:rsidRDefault="00931BB6" w:rsidP="000960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B56C56" id="Rectángulo 31" o:spid="_x0000_s1048" style="position:absolute;margin-left:83pt;margin-top:315.7pt;width:117.1pt;height:63.3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" fillcolor="#fbcaa2 [1625]" strokecolor="#f68c36 [3049]">
                <v:fill color2="#fdefe3 [505]" rotate="t" angle="180" colors="0 #ffbe86;22938f #ffd0aa;1 #ffebdb" focus="100%" type="gradient"/>
                <v:shadow on="t" color="black" opacity="24903f" origin=",.5" offset="0,.55556mm"/>
                <v:textbox>
                  <w:txbxContent>
                    <w:p w:rsidR="00931BB6" w:rsidRPr="00171EEC" w:rsidRDefault="00931BB6" w:rsidP="000960FA">
                      <w:pPr>
                        <w:jc w:val="center"/>
                        <w:rPr>
                          <w:sz w:val="18"/>
                          <w:szCs w:val="18"/>
                        </w:rPr>
                      </w:pPr>
                      <w:r w:rsidRPr="00171EEC">
                        <w:rPr>
                          <w:sz w:val="18"/>
                          <w:szCs w:val="18"/>
                        </w:rPr>
                        <w:t>LEYES:</w:t>
                      </w:r>
                    </w:p>
                    <w:p w:rsidR="00931BB6" w:rsidRPr="00171EEC" w:rsidRDefault="00931BB6" w:rsidP="000960FA">
                      <w:pPr>
                        <w:jc w:val="center"/>
                        <w:rPr>
                          <w:sz w:val="18"/>
                          <w:szCs w:val="18"/>
                        </w:rPr>
                      </w:pPr>
                      <w:r w:rsidRPr="00171EEC">
                        <w:rPr>
                          <w:sz w:val="18"/>
                          <w:szCs w:val="18"/>
                        </w:rPr>
                        <w:t>Decreto Supremo DS N° 004-2011-MINAN</w:t>
                      </w:r>
                    </w:p>
                    <w:p w:rsidR="00931BB6" w:rsidRPr="00171EEC" w:rsidRDefault="00931BB6" w:rsidP="000960FA">
                      <w:pPr>
                        <w:jc w:val="center"/>
                        <w:rPr>
                          <w:sz w:val="18"/>
                          <w:szCs w:val="18"/>
                        </w:rPr>
                      </w:pPr>
                      <w:r w:rsidRPr="00171EEC">
                        <w:rPr>
                          <w:sz w:val="18"/>
                          <w:szCs w:val="18"/>
                        </w:rPr>
                        <w:t>Resolución Ministerial RS N°083-2011-MINAN</w:t>
                      </w:r>
                    </w:p>
                    <w:p w:rsidR="00931BB6" w:rsidRDefault="00931BB6" w:rsidP="000960FA">
                      <w:pPr>
                        <w:jc w:val="center"/>
                      </w:pPr>
                    </w:p>
                  </w:txbxContent>
                </v:textbox>
              </v:rect>
            </w:pict>
          </mc:Fallback>
        </mc:AlternateContent>
      </w:r>
      <w:r w:rsidRPr="00C007F2">
        <w:rPr>
          <w:rFonts w:asciiTheme="minorHAnsi" w:hAnsiTheme="minorHAnsi" w:cstheme="minorHAnsi"/>
          <w:noProof/>
          <w:sz w:val="22"/>
          <w:szCs w:val="22"/>
        </w:rPr>
        <mc:AlternateContent>
          <mc:Choice Requires="wps">
            <w:drawing>
              <wp:anchor distT="0" distB="0" distL="114300" distR="114300" simplePos="0" relativeHeight="251642368" behindDoc="0" locked="0" layoutInCell="1" allowOverlap="1" wp14:anchorId="273A379D" wp14:editId="7F74429F">
                <wp:simplePos x="0" y="0"/>
                <wp:positionH relativeFrom="column">
                  <wp:posOffset>6818630</wp:posOffset>
                </wp:positionH>
                <wp:positionV relativeFrom="paragraph">
                  <wp:posOffset>1590675</wp:posOffset>
                </wp:positionV>
                <wp:extent cx="907415" cy="472440"/>
                <wp:effectExtent l="0" t="0" r="26035" b="22860"/>
                <wp:wrapNone/>
                <wp:docPr id="6" name="Rectángulo 6"/>
                <wp:cNvGraphicFramePr/>
                <a:graphic xmlns:a="http://schemas.openxmlformats.org/drawingml/2006/main">
                  <a:graphicData uri="http://schemas.microsoft.com/office/word/2010/wordprocessingShape">
                    <wps:wsp>
                      <wps:cNvSpPr/>
                      <wps:spPr>
                        <a:xfrm>
                          <a:off x="0" y="0"/>
                          <a:ext cx="907415" cy="472440"/>
                        </a:xfrm>
                        <a:prstGeom prst="rect">
                          <a:avLst/>
                        </a:prstGeom>
                        <a:ln/>
                      </wps:spPr>
                      <wps:style>
                        <a:lnRef idx="1">
                          <a:schemeClr val="dk1"/>
                        </a:lnRef>
                        <a:fillRef idx="2">
                          <a:schemeClr val="dk1"/>
                        </a:fillRef>
                        <a:effectRef idx="1">
                          <a:schemeClr val="dk1"/>
                        </a:effectRef>
                        <a:fontRef idx="minor">
                          <a:schemeClr val="dk1"/>
                        </a:fontRef>
                      </wps:style>
                      <wps:txbx>
                        <w:txbxContent>
                          <w:p w:rsidR="00931BB6" w:rsidRPr="00245031" w:rsidRDefault="00931BB6" w:rsidP="000960FA">
                            <w:pPr>
                              <w:jc w:val="center"/>
                              <w:rPr>
                                <w:sz w:val="20"/>
                                <w:szCs w:val="20"/>
                              </w:rPr>
                            </w:pPr>
                            <w:r w:rsidRPr="00245031">
                              <w:rPr>
                                <w:sz w:val="20"/>
                                <w:szCs w:val="20"/>
                              </w:rPr>
                              <w:t>Servicio post-venta.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3A379D" id="Rectángulo 6" o:spid="_x0000_s1049" style="position:absolute;margin-left:536.9pt;margin-top:125.25pt;width:71.45pt;height:37.2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" fillcolor="gray [1616]" strokecolor="black [3040]">
                <v:fill color2="#d9d9d9 [496]" rotate="t" angle="180" colors="0 #bcbcbc;22938f #d0d0d0;1 #ededed" focus="100%" type="gradient"/>
                <v:shadow on="t" color="black" opacity="24903f" origin=",.5" offset="0,.55556mm"/>
                <v:textbox>
                  <w:txbxContent>
                    <w:p w:rsidR="00931BB6" w:rsidRPr="00245031" w:rsidRDefault="00931BB6" w:rsidP="000960FA">
                      <w:pPr>
                        <w:jc w:val="center"/>
                        <w:rPr>
                          <w:sz w:val="20"/>
                          <w:szCs w:val="20"/>
                        </w:rPr>
                      </w:pPr>
                      <w:r w:rsidRPr="00245031">
                        <w:rPr>
                          <w:sz w:val="20"/>
                          <w:szCs w:val="20"/>
                        </w:rPr>
                        <w:t>Servicio post-venta.</w:t>
                      </w:r>
                    </w:p>
                  </w:txbxContent>
                </v:textbox>
              </v:rect>
            </w:pict>
          </mc:Fallback>
        </mc:AlternateContent>
      </w:r>
      <w:r w:rsidRPr="00C007F2">
        <w:rPr>
          <w:rFonts w:asciiTheme="minorHAnsi" w:hAnsiTheme="minorHAnsi" w:cstheme="minorHAnsi"/>
          <w:noProof/>
          <w:sz w:val="22"/>
          <w:szCs w:val="22"/>
        </w:rPr>
        <mc:AlternateContent>
          <mc:Choice Requires="wps">
            <w:drawing>
              <wp:anchor distT="0" distB="0" distL="114300" distR="114300" simplePos="0" relativeHeight="251641344" behindDoc="0" locked="0" layoutInCell="1" allowOverlap="1" wp14:anchorId="2A2CBDA2" wp14:editId="1173AAAC">
                <wp:simplePos x="0" y="0"/>
                <wp:positionH relativeFrom="column">
                  <wp:posOffset>2677795</wp:posOffset>
                </wp:positionH>
                <wp:positionV relativeFrom="paragraph">
                  <wp:posOffset>1183005</wp:posOffset>
                </wp:positionV>
                <wp:extent cx="971550" cy="431800"/>
                <wp:effectExtent l="0" t="0" r="19050" b="25400"/>
                <wp:wrapNone/>
                <wp:docPr id="5" name="Rectángulo 5"/>
                <wp:cNvGraphicFramePr/>
                <a:graphic xmlns:a="http://schemas.openxmlformats.org/drawingml/2006/main">
                  <a:graphicData uri="http://schemas.microsoft.com/office/word/2010/wordprocessingShape">
                    <wps:wsp>
                      <wps:cNvSpPr/>
                      <wps:spPr>
                        <a:xfrm>
                          <a:off x="0" y="0"/>
                          <a:ext cx="971550" cy="431800"/>
                        </a:xfrm>
                        <a:prstGeom prst="rect">
                          <a:avLst/>
                        </a:prstGeom>
                        <a:ln/>
                      </wps:spPr>
                      <wps:style>
                        <a:lnRef idx="1">
                          <a:schemeClr val="accent6"/>
                        </a:lnRef>
                        <a:fillRef idx="3">
                          <a:schemeClr val="accent6"/>
                        </a:fillRef>
                        <a:effectRef idx="2">
                          <a:schemeClr val="accent6"/>
                        </a:effectRef>
                        <a:fontRef idx="minor">
                          <a:schemeClr val="lt1"/>
                        </a:fontRef>
                      </wps:style>
                      <wps:txbx>
                        <w:txbxContent>
                          <w:p w:rsidR="00931BB6" w:rsidRPr="00245031" w:rsidRDefault="00931BB6" w:rsidP="000960FA">
                            <w:pPr>
                              <w:jc w:val="center"/>
                              <w:rPr>
                                <w:sz w:val="20"/>
                                <w:szCs w:val="20"/>
                              </w:rPr>
                            </w:pPr>
                            <w:r w:rsidRPr="00245031">
                              <w:rPr>
                                <w:sz w:val="20"/>
                                <w:szCs w:val="20"/>
                              </w:rPr>
                              <w:t>Operaciones de producción.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CBDA2" id="Rectángulo 5" o:spid="_x0000_s1050" style="position:absolute;margin-left:210.85pt;margin-top:93.15pt;width:76.5pt;height:34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931BB6" w:rsidRPr="00245031" w:rsidRDefault="00931BB6" w:rsidP="000960FA">
                      <w:pPr>
                        <w:jc w:val="center"/>
                        <w:rPr>
                          <w:sz w:val="20"/>
                          <w:szCs w:val="20"/>
                        </w:rPr>
                      </w:pPr>
                      <w:r w:rsidRPr="00245031">
                        <w:rPr>
                          <w:sz w:val="20"/>
                          <w:szCs w:val="20"/>
                        </w:rPr>
                        <w:t>Operaciones de producción.</w:t>
                      </w:r>
                    </w:p>
                  </w:txbxContent>
                </v:textbox>
              </v:rect>
            </w:pict>
          </mc:Fallback>
        </mc:AlternateContent>
      </w:r>
      <w:r w:rsidRPr="00C007F2">
        <w:rPr>
          <w:rFonts w:asciiTheme="minorHAnsi" w:hAnsiTheme="minorHAnsi" w:cstheme="minorHAnsi"/>
          <w:noProof/>
          <w:sz w:val="22"/>
          <w:szCs w:val="22"/>
        </w:rPr>
        <mc:AlternateContent>
          <mc:Choice Requires="wps">
            <w:drawing>
              <wp:anchor distT="0" distB="0" distL="114300" distR="114300" simplePos="0" relativeHeight="251640320" behindDoc="0" locked="0" layoutInCell="1" allowOverlap="1" wp14:anchorId="1D675284" wp14:editId="1FD5571D">
                <wp:simplePos x="0" y="0"/>
                <wp:positionH relativeFrom="column">
                  <wp:posOffset>1178560</wp:posOffset>
                </wp:positionH>
                <wp:positionV relativeFrom="paragraph">
                  <wp:posOffset>1280160</wp:posOffset>
                </wp:positionV>
                <wp:extent cx="1187450" cy="575945"/>
                <wp:effectExtent l="0" t="0" r="12700" b="14605"/>
                <wp:wrapNone/>
                <wp:docPr id="4" name="Rectángulo 4"/>
                <wp:cNvGraphicFramePr/>
                <a:graphic xmlns:a="http://schemas.openxmlformats.org/drawingml/2006/main">
                  <a:graphicData uri="http://schemas.microsoft.com/office/word/2010/wordprocessingShape">
                    <wps:wsp>
                      <wps:cNvSpPr/>
                      <wps:spPr>
                        <a:xfrm>
                          <a:off x="0" y="0"/>
                          <a:ext cx="1187450" cy="575945"/>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931BB6" w:rsidRPr="00245031" w:rsidRDefault="00931BB6" w:rsidP="000960FA">
                            <w:pPr>
                              <w:jc w:val="center"/>
                              <w:rPr>
                                <w:sz w:val="20"/>
                                <w:szCs w:val="20"/>
                              </w:rPr>
                            </w:pPr>
                            <w:r w:rsidRPr="00245031">
                              <w:rPr>
                                <w:sz w:val="20"/>
                                <w:szCs w:val="20"/>
                              </w:rPr>
                              <w:t>Abastecimientos de Materiales para Invernaderos.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75284" id="Rectángulo 4" o:spid="_x0000_s1051" style="position:absolute;margin-left:92.8pt;margin-top:100.8pt;width:93.5pt;height:45.3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931BB6" w:rsidRPr="00245031" w:rsidRDefault="00931BB6" w:rsidP="000960FA">
                      <w:pPr>
                        <w:jc w:val="center"/>
                        <w:rPr>
                          <w:sz w:val="20"/>
                          <w:szCs w:val="20"/>
                        </w:rPr>
                      </w:pPr>
                      <w:r w:rsidRPr="00245031">
                        <w:rPr>
                          <w:sz w:val="20"/>
                          <w:szCs w:val="20"/>
                        </w:rPr>
                        <w:t>Abastecimientos de Materiales para Invernaderos.</w:t>
                      </w:r>
                    </w:p>
                  </w:txbxContent>
                </v:textbox>
              </v:rect>
            </w:pict>
          </mc:Fallback>
        </mc:AlternateContent>
      </w:r>
      <w:r w:rsidRPr="00C007F2">
        <w:rPr>
          <w:rFonts w:asciiTheme="minorHAnsi" w:hAnsiTheme="minorHAnsi" w:cstheme="minorHAnsi"/>
          <w:noProof/>
          <w:sz w:val="22"/>
          <w:szCs w:val="22"/>
        </w:rPr>
        <mc:AlternateContent>
          <mc:Choice Requires="wps">
            <w:drawing>
              <wp:anchor distT="0" distB="0" distL="114300" distR="114300" simplePos="0" relativeHeight="251671040" behindDoc="0" locked="0" layoutInCell="1" allowOverlap="1" wp14:anchorId="567BC01C" wp14:editId="6485E470">
                <wp:simplePos x="0" y="0"/>
                <wp:positionH relativeFrom="column">
                  <wp:posOffset>4222750</wp:posOffset>
                </wp:positionH>
                <wp:positionV relativeFrom="paragraph">
                  <wp:posOffset>3630930</wp:posOffset>
                </wp:positionV>
                <wp:extent cx="170180" cy="537210"/>
                <wp:effectExtent l="19050" t="19050" r="39370" b="15240"/>
                <wp:wrapNone/>
                <wp:docPr id="112" name="Flecha abajo 43"/>
                <wp:cNvGraphicFramePr/>
                <a:graphic xmlns:a="http://schemas.openxmlformats.org/drawingml/2006/main">
                  <a:graphicData uri="http://schemas.microsoft.com/office/word/2010/wordprocessingShape">
                    <wps:wsp>
                      <wps:cNvSpPr/>
                      <wps:spPr>
                        <a:xfrm rot="10800000">
                          <a:off x="0" y="0"/>
                          <a:ext cx="170181" cy="537386"/>
                        </a:xfrm>
                        <a:prstGeom prst="downArrow">
                          <a:avLst/>
                        </a:prstGeom>
                        <a:solidFill>
                          <a:srgbClr val="46FA06"/>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98EAB" id="Flecha abajo 43" o:spid="_x0000_s1026" type="#_x0000_t67" style="position:absolute;margin-left:332.5pt;margin-top:285.9pt;width:13.4pt;height:42.3pt;rotation:18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" adj="18180" fillcolor="#46fa06" strokecolor="#41719c" strokeweight="1pt"/>
            </w:pict>
          </mc:Fallback>
        </mc:AlternateContent>
      </w:r>
      <w:r w:rsidRPr="00C007F2">
        <w:rPr>
          <w:rFonts w:asciiTheme="minorHAnsi" w:hAnsiTheme="minorHAnsi" w:cstheme="minorHAnsi"/>
          <w:noProof/>
          <w:sz w:val="22"/>
          <w:szCs w:val="22"/>
        </w:rPr>
        <mc:AlternateContent>
          <mc:Choice Requires="wps">
            <w:drawing>
              <wp:anchor distT="0" distB="0" distL="114300" distR="114300" simplePos="0" relativeHeight="251662848" behindDoc="0" locked="0" layoutInCell="1" allowOverlap="1" wp14:anchorId="7F997699" wp14:editId="3D67CA96">
                <wp:simplePos x="0" y="0"/>
                <wp:positionH relativeFrom="column">
                  <wp:posOffset>4134485</wp:posOffset>
                </wp:positionH>
                <wp:positionV relativeFrom="paragraph">
                  <wp:posOffset>2437130</wp:posOffset>
                </wp:positionV>
                <wp:extent cx="415925" cy="1854200"/>
                <wp:effectExtent l="0" t="14287" r="26987" b="26988"/>
                <wp:wrapNone/>
                <wp:docPr id="113" name="Flecha curvada hacia la izquierda 35"/>
                <wp:cNvGraphicFramePr/>
                <a:graphic xmlns:a="http://schemas.openxmlformats.org/drawingml/2006/main">
                  <a:graphicData uri="http://schemas.microsoft.com/office/word/2010/wordprocessingShape">
                    <wps:wsp>
                      <wps:cNvSpPr/>
                      <wps:spPr>
                        <a:xfrm rot="5400000">
                          <a:off x="0" y="0"/>
                          <a:ext cx="415925" cy="1854200"/>
                        </a:xfrm>
                        <a:prstGeom prst="curvedLeftArrow">
                          <a:avLst/>
                        </a:prstGeom>
                        <a:solidFill>
                          <a:srgbClr val="FF0000"/>
                        </a:solidFill>
                        <a:ln w="12700" cap="flat" cmpd="sng" algn="ctr">
                          <a:solidFill>
                            <a:srgbClr val="ED7D31">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744A49"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Flecha curvada hacia la izquierda 35" o:spid="_x0000_s1026" type="#_x0000_t103" style="position:absolute;margin-left:325.55pt;margin-top:191.9pt;width:32.75pt;height:146pt;rotation:9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" adj="19177,20994,5400" fillcolor="red" strokecolor="#ae5a21" strokeweight="1pt"/>
            </w:pict>
          </mc:Fallback>
        </mc:AlternateContent>
      </w:r>
      <w:r w:rsidRPr="00C007F2">
        <w:rPr>
          <w:rFonts w:asciiTheme="minorHAnsi" w:hAnsiTheme="minorHAnsi" w:cstheme="minorHAnsi"/>
          <w:noProof/>
          <w:sz w:val="22"/>
          <w:szCs w:val="22"/>
        </w:rPr>
        <mc:AlternateContent>
          <mc:Choice Requires="wps">
            <w:drawing>
              <wp:anchor distT="0" distB="0" distL="114300" distR="114300" simplePos="0" relativeHeight="251665920" behindDoc="0" locked="0" layoutInCell="1" allowOverlap="1" wp14:anchorId="51D3B1D6" wp14:editId="415A344F">
                <wp:simplePos x="0" y="0"/>
                <wp:positionH relativeFrom="column">
                  <wp:posOffset>5479415</wp:posOffset>
                </wp:positionH>
                <wp:positionV relativeFrom="paragraph">
                  <wp:posOffset>3395345</wp:posOffset>
                </wp:positionV>
                <wp:extent cx="162560" cy="789940"/>
                <wp:effectExtent l="0" t="180340" r="0" b="190500"/>
                <wp:wrapNone/>
                <wp:docPr id="38" name="Flecha abajo 38"/>
                <wp:cNvGraphicFramePr/>
                <a:graphic xmlns:a="http://schemas.openxmlformats.org/drawingml/2006/main">
                  <a:graphicData uri="http://schemas.microsoft.com/office/word/2010/wordprocessingShape">
                    <wps:wsp>
                      <wps:cNvSpPr/>
                      <wps:spPr>
                        <a:xfrm rot="7311205">
                          <a:off x="0" y="0"/>
                          <a:ext cx="163143" cy="790285"/>
                        </a:xfrm>
                        <a:prstGeom prst="downArrow">
                          <a:avLst/>
                        </a:prstGeom>
                        <a:solidFill>
                          <a:srgbClr val="46FA06"/>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AF9A6" id="Flecha abajo 38" o:spid="_x0000_s1026" type="#_x0000_t67" style="position:absolute;margin-left:431.45pt;margin-top:267.35pt;width:12.8pt;height:62.2pt;rotation:7985786fd;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" adj="19370" fillcolor="#46fa06" strokecolor="#41719c" strokeweight="1pt"/>
            </w:pict>
          </mc:Fallback>
        </mc:AlternateContent>
      </w:r>
      <w:r w:rsidRPr="00C007F2">
        <w:rPr>
          <w:rFonts w:asciiTheme="minorHAnsi" w:hAnsiTheme="minorHAnsi" w:cstheme="minorHAnsi"/>
          <w:noProof/>
          <w:sz w:val="22"/>
          <w:szCs w:val="22"/>
        </w:rPr>
        <mc:AlternateContent>
          <mc:Choice Requires="wps">
            <w:drawing>
              <wp:anchor distT="0" distB="0" distL="114300" distR="114300" simplePos="0" relativeHeight="251666944" behindDoc="0" locked="0" layoutInCell="1" allowOverlap="1" wp14:anchorId="3C95A52C" wp14:editId="53EE6718">
                <wp:simplePos x="0" y="0"/>
                <wp:positionH relativeFrom="column">
                  <wp:posOffset>5436870</wp:posOffset>
                </wp:positionH>
                <wp:positionV relativeFrom="paragraph">
                  <wp:posOffset>1629410</wp:posOffset>
                </wp:positionV>
                <wp:extent cx="123190" cy="687705"/>
                <wp:effectExtent l="0" t="148908" r="0" b="147002"/>
                <wp:wrapNone/>
                <wp:docPr id="39" name="Flecha abajo 39"/>
                <wp:cNvGraphicFramePr/>
                <a:graphic xmlns:a="http://schemas.openxmlformats.org/drawingml/2006/main">
                  <a:graphicData uri="http://schemas.microsoft.com/office/word/2010/wordprocessingShape">
                    <wps:wsp>
                      <wps:cNvSpPr/>
                      <wps:spPr>
                        <a:xfrm rot="3705210">
                          <a:off x="0" y="0"/>
                          <a:ext cx="123556" cy="687951"/>
                        </a:xfrm>
                        <a:prstGeom prst="downArrow">
                          <a:avLst/>
                        </a:prstGeom>
                        <a:solidFill>
                          <a:srgbClr val="46FA06"/>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83E1A" id="Flecha abajo 39" o:spid="_x0000_s1026" type="#_x0000_t67" style="position:absolute;margin-left:428.1pt;margin-top:128.3pt;width:9.7pt;height:54.15pt;rotation:4047077fd;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" adj="19660" fillcolor="#46fa06" strokecolor="#41719c" strokeweight="1pt"/>
            </w:pict>
          </mc:Fallback>
        </mc:AlternateContent>
      </w:r>
      <w:r w:rsidRPr="00C007F2">
        <w:rPr>
          <w:rFonts w:asciiTheme="minorHAnsi" w:hAnsiTheme="minorHAnsi" w:cstheme="minorHAnsi"/>
          <w:noProof/>
          <w:sz w:val="22"/>
          <w:szCs w:val="22"/>
        </w:rPr>
        <mc:AlternateContent>
          <mc:Choice Requires="wps">
            <w:drawing>
              <wp:anchor distT="0" distB="0" distL="114300" distR="114300" simplePos="0" relativeHeight="251667968" behindDoc="0" locked="0" layoutInCell="1" allowOverlap="1" wp14:anchorId="7BF5E2F3" wp14:editId="23107F50">
                <wp:simplePos x="0" y="0"/>
                <wp:positionH relativeFrom="column">
                  <wp:posOffset>6098540</wp:posOffset>
                </wp:positionH>
                <wp:positionV relativeFrom="paragraph">
                  <wp:posOffset>1333500</wp:posOffset>
                </wp:positionV>
                <wp:extent cx="120015" cy="1441450"/>
                <wp:effectExtent l="0" t="260667" r="0" b="267018"/>
                <wp:wrapNone/>
                <wp:docPr id="114" name="Flecha abajo 40"/>
                <wp:cNvGraphicFramePr/>
                <a:graphic xmlns:a="http://schemas.openxmlformats.org/drawingml/2006/main">
                  <a:graphicData uri="http://schemas.microsoft.com/office/word/2010/wordprocessingShape">
                    <wps:wsp>
                      <wps:cNvSpPr/>
                      <wps:spPr>
                        <a:xfrm rot="4051717">
                          <a:off x="0" y="0"/>
                          <a:ext cx="120298" cy="1441520"/>
                        </a:xfrm>
                        <a:prstGeom prst="downArrow">
                          <a:avLst/>
                        </a:prstGeom>
                        <a:solidFill>
                          <a:srgbClr val="46FA06"/>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81E99" id="Flecha abajo 40" o:spid="_x0000_s1026" type="#_x0000_t67" style="position:absolute;margin-left:480.2pt;margin-top:105pt;width:9.45pt;height:113.5pt;rotation:4425555fd;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" adj="20699" fillcolor="#46fa06" strokecolor="#41719c" strokeweight="1pt"/>
            </w:pict>
          </mc:Fallback>
        </mc:AlternateContent>
      </w:r>
      <w:r w:rsidRPr="00C007F2">
        <w:rPr>
          <w:rFonts w:asciiTheme="minorHAnsi" w:hAnsiTheme="minorHAnsi" w:cstheme="minorHAnsi"/>
          <w:noProof/>
          <w:sz w:val="22"/>
          <w:szCs w:val="22"/>
        </w:rPr>
        <mc:AlternateContent>
          <mc:Choice Requires="wps">
            <w:drawing>
              <wp:anchor distT="0" distB="0" distL="114300" distR="114300" simplePos="0" relativeHeight="251663872" behindDoc="0" locked="0" layoutInCell="1" allowOverlap="1" wp14:anchorId="4AF0DD47" wp14:editId="1565D5FF">
                <wp:simplePos x="0" y="0"/>
                <wp:positionH relativeFrom="column">
                  <wp:posOffset>2813685</wp:posOffset>
                </wp:positionH>
                <wp:positionV relativeFrom="paragraph">
                  <wp:posOffset>1313815</wp:posOffset>
                </wp:positionV>
                <wp:extent cx="174625" cy="1159510"/>
                <wp:effectExtent l="0" t="263842" r="0" b="266383"/>
                <wp:wrapNone/>
                <wp:docPr id="116" name="Flecha abajo 36"/>
                <wp:cNvGraphicFramePr/>
                <a:graphic xmlns:a="http://schemas.openxmlformats.org/drawingml/2006/main">
                  <a:graphicData uri="http://schemas.microsoft.com/office/word/2010/wordprocessingShape">
                    <wps:wsp>
                      <wps:cNvSpPr/>
                      <wps:spPr>
                        <a:xfrm rot="18024951">
                          <a:off x="0" y="0"/>
                          <a:ext cx="174829" cy="1159510"/>
                        </a:xfrm>
                        <a:prstGeom prst="downArrow">
                          <a:avLst/>
                        </a:prstGeom>
                        <a:solidFill>
                          <a:srgbClr val="46FA0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D3D9F" id="Flecha abajo 36" o:spid="_x0000_s1026" type="#_x0000_t67" style="position:absolute;margin-left:221.55pt;margin-top:103.45pt;width:13.75pt;height:91.3pt;rotation:-3904907fd;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" adj="19972" fillcolor="#46fa06" strokecolor="#243f60 [1604]" strokeweight="2pt"/>
            </w:pict>
          </mc:Fallback>
        </mc:AlternateContent>
      </w:r>
      <w:r w:rsidRPr="00C007F2">
        <w:rPr>
          <w:rFonts w:asciiTheme="minorHAnsi" w:hAnsiTheme="minorHAnsi" w:cstheme="minorHAnsi"/>
          <w:noProof/>
          <w:sz w:val="22"/>
          <w:szCs w:val="22"/>
        </w:rPr>
        <mc:AlternateContent>
          <mc:Choice Requires="wps">
            <w:drawing>
              <wp:anchor distT="0" distB="0" distL="114300" distR="114300" simplePos="0" relativeHeight="251664896" behindDoc="0" locked="0" layoutInCell="1" allowOverlap="1" wp14:anchorId="7ECF4C02" wp14:editId="71A3E7A7">
                <wp:simplePos x="0" y="0"/>
                <wp:positionH relativeFrom="column">
                  <wp:posOffset>3606165</wp:posOffset>
                </wp:positionH>
                <wp:positionV relativeFrom="paragraph">
                  <wp:posOffset>1570990</wp:posOffset>
                </wp:positionV>
                <wp:extent cx="152400" cy="558800"/>
                <wp:effectExtent l="152400" t="0" r="133350" b="0"/>
                <wp:wrapNone/>
                <wp:docPr id="37" name="Flecha abajo 37"/>
                <wp:cNvGraphicFramePr/>
                <a:graphic xmlns:a="http://schemas.openxmlformats.org/drawingml/2006/main">
                  <a:graphicData uri="http://schemas.microsoft.com/office/word/2010/wordprocessingShape">
                    <wps:wsp>
                      <wps:cNvSpPr/>
                      <wps:spPr>
                        <a:xfrm rot="19225781">
                          <a:off x="0" y="0"/>
                          <a:ext cx="152774" cy="559311"/>
                        </a:xfrm>
                        <a:prstGeom prst="downArrow">
                          <a:avLst/>
                        </a:prstGeom>
                        <a:solidFill>
                          <a:srgbClr val="46FA06"/>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2F9A7" id="Flecha abajo 37" o:spid="_x0000_s1026" type="#_x0000_t67" style="position:absolute;margin-left:283.95pt;margin-top:123.7pt;width:12pt;height:44pt;rotation:-2593280fd;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" adj="18650" fillcolor="#46fa06" strokecolor="#41719c" strokeweight="1pt"/>
            </w:pict>
          </mc:Fallback>
        </mc:AlternateContent>
      </w:r>
      <w:r w:rsidRPr="00C007F2">
        <w:rPr>
          <w:rFonts w:asciiTheme="minorHAnsi" w:hAnsiTheme="minorHAnsi" w:cstheme="minorHAnsi"/>
          <w:noProof/>
          <w:sz w:val="22"/>
          <w:szCs w:val="22"/>
        </w:rPr>
        <mc:AlternateContent>
          <mc:Choice Requires="wps">
            <w:drawing>
              <wp:anchor distT="0" distB="0" distL="114300" distR="114300" simplePos="0" relativeHeight="251661824" behindDoc="0" locked="0" layoutInCell="1" allowOverlap="1" wp14:anchorId="37FAE655" wp14:editId="2F631DAD">
                <wp:simplePos x="0" y="0"/>
                <wp:positionH relativeFrom="column">
                  <wp:posOffset>4260850</wp:posOffset>
                </wp:positionH>
                <wp:positionV relativeFrom="paragraph">
                  <wp:posOffset>1359535</wp:posOffset>
                </wp:positionV>
                <wp:extent cx="415925" cy="1854200"/>
                <wp:effectExtent l="23813" t="52387" r="0" b="84138"/>
                <wp:wrapNone/>
                <wp:docPr id="117" name="Flecha curvada hacia la izquierda 34"/>
                <wp:cNvGraphicFramePr/>
                <a:graphic xmlns:a="http://schemas.openxmlformats.org/drawingml/2006/main">
                  <a:graphicData uri="http://schemas.microsoft.com/office/word/2010/wordprocessingShape">
                    <wps:wsp>
                      <wps:cNvSpPr/>
                      <wps:spPr>
                        <a:xfrm rot="16419563">
                          <a:off x="0" y="0"/>
                          <a:ext cx="415925" cy="1854200"/>
                        </a:xfrm>
                        <a:prstGeom prst="curvedLeftArrow">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0EA68" id="Flecha curvada hacia la izquierda 34" o:spid="_x0000_s1026" type="#_x0000_t103" style="position:absolute;margin-left:335.5pt;margin-top:107.05pt;width:32.75pt;height:146pt;rotation:-5658419fd;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" adj="19177,20994,5400" fillcolor="red" strokecolor="#622423 [1605]" strokeweight="2pt"/>
            </w:pict>
          </mc:Fallback>
        </mc:AlternateContent>
      </w:r>
      <w:r w:rsidRPr="00C007F2">
        <w:rPr>
          <w:rFonts w:asciiTheme="minorHAnsi" w:hAnsiTheme="minorHAnsi" w:cstheme="minorHAnsi"/>
          <w:noProof/>
          <w:color w:val="7030A0"/>
          <w:sz w:val="22"/>
          <w:szCs w:val="22"/>
        </w:rPr>
        <mc:AlternateContent>
          <mc:Choice Requires="wps">
            <w:drawing>
              <wp:anchor distT="0" distB="0" distL="114300" distR="114300" simplePos="0" relativeHeight="251670016" behindDoc="0" locked="0" layoutInCell="1" allowOverlap="1" wp14:anchorId="087644AD" wp14:editId="3C35579F">
                <wp:simplePos x="0" y="0"/>
                <wp:positionH relativeFrom="column">
                  <wp:posOffset>2785110</wp:posOffset>
                </wp:positionH>
                <wp:positionV relativeFrom="paragraph">
                  <wp:posOffset>3454400</wp:posOffset>
                </wp:positionV>
                <wp:extent cx="207010" cy="748030"/>
                <wp:effectExtent l="0" t="156210" r="0" b="170180"/>
                <wp:wrapNone/>
                <wp:docPr id="118" name="Flecha abajo 42"/>
                <wp:cNvGraphicFramePr/>
                <a:graphic xmlns:a="http://schemas.openxmlformats.org/drawingml/2006/main">
                  <a:graphicData uri="http://schemas.microsoft.com/office/word/2010/wordprocessingShape">
                    <wps:wsp>
                      <wps:cNvSpPr/>
                      <wps:spPr>
                        <a:xfrm rot="14159480">
                          <a:off x="0" y="0"/>
                          <a:ext cx="207195" cy="748404"/>
                        </a:xfrm>
                        <a:prstGeom prst="downArrow">
                          <a:avLst/>
                        </a:prstGeom>
                        <a:solidFill>
                          <a:srgbClr val="46FA06"/>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261FF" id="Flecha abajo 42" o:spid="_x0000_s1026" type="#_x0000_t67" style="position:absolute;margin-left:219.3pt;margin-top:272pt;width:16.3pt;height:58.9pt;rotation:-8127032fd;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" adj="18610" fillcolor="#46fa06" strokecolor="#41719c" strokeweight="1pt"/>
            </w:pict>
          </mc:Fallback>
        </mc:AlternateContent>
      </w:r>
      <w:r w:rsidRPr="00C007F2">
        <w:rPr>
          <w:rFonts w:asciiTheme="minorHAnsi" w:hAnsiTheme="minorHAnsi" w:cstheme="minorHAnsi"/>
          <w:noProof/>
          <w:sz w:val="22"/>
          <w:szCs w:val="22"/>
        </w:rPr>
        <mc:AlternateContent>
          <mc:Choice Requires="wps">
            <w:drawing>
              <wp:anchor distT="0" distB="0" distL="114300" distR="114300" simplePos="0" relativeHeight="251659776" behindDoc="0" locked="0" layoutInCell="1" allowOverlap="1" wp14:anchorId="656F4022" wp14:editId="77FC3C3A">
                <wp:simplePos x="0" y="0"/>
                <wp:positionH relativeFrom="column">
                  <wp:posOffset>7567930</wp:posOffset>
                </wp:positionH>
                <wp:positionV relativeFrom="paragraph">
                  <wp:posOffset>-3810</wp:posOffset>
                </wp:positionV>
                <wp:extent cx="288000" cy="1404000"/>
                <wp:effectExtent l="0" t="0" r="17145" b="24765"/>
                <wp:wrapNone/>
                <wp:docPr id="119" name="Rectángulo 28"/>
                <wp:cNvGraphicFramePr/>
                <a:graphic xmlns:a="http://schemas.openxmlformats.org/drawingml/2006/main">
                  <a:graphicData uri="http://schemas.microsoft.com/office/word/2010/wordprocessingShape">
                    <wps:wsp>
                      <wps:cNvSpPr/>
                      <wps:spPr>
                        <a:xfrm>
                          <a:off x="0" y="0"/>
                          <a:ext cx="288000" cy="1404000"/>
                        </a:xfrm>
                        <a:prstGeom prst="rect">
                          <a:avLst/>
                        </a:prstGeom>
                      </wps:spPr>
                      <wps:style>
                        <a:lnRef idx="1">
                          <a:schemeClr val="dk1"/>
                        </a:lnRef>
                        <a:fillRef idx="2">
                          <a:schemeClr val="dk1"/>
                        </a:fillRef>
                        <a:effectRef idx="1">
                          <a:schemeClr val="dk1"/>
                        </a:effectRef>
                        <a:fontRef idx="minor">
                          <a:schemeClr val="dk1"/>
                        </a:fontRef>
                      </wps:style>
                      <wps:txbx>
                        <w:txbxContent>
                          <w:p w:rsidR="00931BB6" w:rsidRPr="002A2396" w:rsidRDefault="00931BB6" w:rsidP="000960FA">
                            <w:pPr>
                              <w:jc w:val="center"/>
                              <w:rPr>
                                <w:sz w:val="16"/>
                                <w:szCs w:val="16"/>
                              </w:rPr>
                            </w:pPr>
                            <w:r w:rsidRPr="002A2396">
                              <w:rPr>
                                <w:sz w:val="16"/>
                                <w:szCs w:val="16"/>
                              </w:rPr>
                              <w:t>Trabajos de Asistencia técnica</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F4022" id="Rectángulo 28" o:spid="_x0000_s1052" style="position:absolute;margin-left:595.9pt;margin-top:-.3pt;width:22.7pt;height:110.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" fillcolor="gray [1616]" strokecolor="black [3040]">
                <v:fill color2="#d9d9d9 [496]" rotate="t" angle="180" colors="0 #bcbcbc;22938f #d0d0d0;1 #ededed" focus="100%" type="gradient"/>
                <v:shadow on="t" color="black" opacity="24903f" origin=",.5" offset="0,.55556mm"/>
                <v:textbox style="layout-flow:vertical;mso-layout-flow-alt:bottom-to-top">
                  <w:txbxContent>
                    <w:p w:rsidR="00931BB6" w:rsidRPr="002A2396" w:rsidRDefault="00931BB6" w:rsidP="000960FA">
                      <w:pPr>
                        <w:jc w:val="center"/>
                        <w:rPr>
                          <w:sz w:val="16"/>
                          <w:szCs w:val="16"/>
                        </w:rPr>
                      </w:pPr>
                      <w:r w:rsidRPr="002A2396">
                        <w:rPr>
                          <w:sz w:val="16"/>
                          <w:szCs w:val="16"/>
                        </w:rPr>
                        <w:t>Trabajos de Asistencia técnica</w:t>
                      </w:r>
                    </w:p>
                  </w:txbxContent>
                </v:textbox>
              </v:rect>
            </w:pict>
          </mc:Fallback>
        </mc:AlternateContent>
      </w:r>
      <w:r w:rsidRPr="00C007F2">
        <w:rPr>
          <w:rFonts w:asciiTheme="minorHAnsi" w:hAnsiTheme="minorHAnsi" w:cstheme="minorHAnsi"/>
          <w:noProof/>
          <w:sz w:val="22"/>
          <w:szCs w:val="22"/>
        </w:rPr>
        <mc:AlternateContent>
          <mc:Choice Requires="wps">
            <w:drawing>
              <wp:anchor distT="0" distB="0" distL="114300" distR="114300" simplePos="0" relativeHeight="251658752" behindDoc="0" locked="0" layoutInCell="1" allowOverlap="1" wp14:anchorId="229F8225" wp14:editId="5C508FB2">
                <wp:simplePos x="0" y="0"/>
                <wp:positionH relativeFrom="column">
                  <wp:posOffset>7186930</wp:posOffset>
                </wp:positionH>
                <wp:positionV relativeFrom="paragraph">
                  <wp:posOffset>-3810</wp:posOffset>
                </wp:positionV>
                <wp:extent cx="288000" cy="1314450"/>
                <wp:effectExtent l="0" t="0" r="17145" b="19050"/>
                <wp:wrapNone/>
                <wp:docPr id="120" name="Rectángulo 27"/>
                <wp:cNvGraphicFramePr/>
                <a:graphic xmlns:a="http://schemas.openxmlformats.org/drawingml/2006/main">
                  <a:graphicData uri="http://schemas.microsoft.com/office/word/2010/wordprocessingShape">
                    <wps:wsp>
                      <wps:cNvSpPr/>
                      <wps:spPr>
                        <a:xfrm>
                          <a:off x="0" y="0"/>
                          <a:ext cx="288000" cy="1314450"/>
                        </a:xfrm>
                        <a:prstGeom prst="rect">
                          <a:avLst/>
                        </a:prstGeom>
                      </wps:spPr>
                      <wps:style>
                        <a:lnRef idx="1">
                          <a:schemeClr val="dk1"/>
                        </a:lnRef>
                        <a:fillRef idx="2">
                          <a:schemeClr val="dk1"/>
                        </a:fillRef>
                        <a:effectRef idx="1">
                          <a:schemeClr val="dk1"/>
                        </a:effectRef>
                        <a:fontRef idx="minor">
                          <a:schemeClr val="dk1"/>
                        </a:fontRef>
                      </wps:style>
                      <wps:txbx>
                        <w:txbxContent>
                          <w:p w:rsidR="00931BB6" w:rsidRPr="002A2396" w:rsidRDefault="00931BB6" w:rsidP="000960FA">
                            <w:pPr>
                              <w:jc w:val="center"/>
                              <w:rPr>
                                <w:sz w:val="16"/>
                                <w:szCs w:val="16"/>
                              </w:rPr>
                            </w:pPr>
                            <w:r w:rsidRPr="002A2396">
                              <w:rPr>
                                <w:sz w:val="16"/>
                                <w:szCs w:val="16"/>
                              </w:rPr>
                              <w:t>Trabajos de mantenimiento</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9F8225" id="Rectángulo 27" o:spid="_x0000_s1053" style="position:absolute;margin-left:565.9pt;margin-top:-.3pt;width:22.7pt;height:10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" fillcolor="gray [1616]" strokecolor="black [3040]">
                <v:fill color2="#d9d9d9 [496]" rotate="t" angle="180" colors="0 #bcbcbc;22938f #d0d0d0;1 #ededed" focus="100%" type="gradient"/>
                <v:shadow on="t" color="black" opacity="24903f" origin=",.5" offset="0,.55556mm"/>
                <v:textbox style="layout-flow:vertical;mso-layout-flow-alt:bottom-to-top">
                  <w:txbxContent>
                    <w:p w:rsidR="00931BB6" w:rsidRPr="002A2396" w:rsidRDefault="00931BB6" w:rsidP="000960FA">
                      <w:pPr>
                        <w:jc w:val="center"/>
                        <w:rPr>
                          <w:sz w:val="16"/>
                          <w:szCs w:val="16"/>
                        </w:rPr>
                      </w:pPr>
                      <w:r w:rsidRPr="002A2396">
                        <w:rPr>
                          <w:sz w:val="16"/>
                          <w:szCs w:val="16"/>
                        </w:rPr>
                        <w:t>Trabajos de mantenimiento</w:t>
                      </w:r>
                    </w:p>
                  </w:txbxContent>
                </v:textbox>
              </v:rect>
            </w:pict>
          </mc:Fallback>
        </mc:AlternateContent>
      </w:r>
      <w:r w:rsidRPr="00C007F2">
        <w:rPr>
          <w:rFonts w:asciiTheme="minorHAnsi" w:hAnsiTheme="minorHAnsi" w:cstheme="minorHAnsi"/>
          <w:noProof/>
          <w:sz w:val="22"/>
          <w:szCs w:val="22"/>
        </w:rPr>
        <mc:AlternateContent>
          <mc:Choice Requires="wps">
            <w:drawing>
              <wp:anchor distT="0" distB="0" distL="114300" distR="114300" simplePos="0" relativeHeight="251657728" behindDoc="0" locked="0" layoutInCell="1" allowOverlap="1" wp14:anchorId="19A579BB" wp14:editId="7C3BBB25">
                <wp:simplePos x="0" y="0"/>
                <wp:positionH relativeFrom="column">
                  <wp:posOffset>6405880</wp:posOffset>
                </wp:positionH>
                <wp:positionV relativeFrom="paragraph">
                  <wp:posOffset>-356235</wp:posOffset>
                </wp:positionV>
                <wp:extent cx="288000" cy="1190625"/>
                <wp:effectExtent l="0" t="0" r="17145" b="28575"/>
                <wp:wrapNone/>
                <wp:docPr id="121" name="Rectángulo 26"/>
                <wp:cNvGraphicFramePr/>
                <a:graphic xmlns:a="http://schemas.openxmlformats.org/drawingml/2006/main">
                  <a:graphicData uri="http://schemas.microsoft.com/office/word/2010/wordprocessingShape">
                    <wps:wsp>
                      <wps:cNvSpPr/>
                      <wps:spPr>
                        <a:xfrm>
                          <a:off x="0" y="0"/>
                          <a:ext cx="288000" cy="11906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931BB6" w:rsidRPr="0001055B" w:rsidRDefault="00931BB6" w:rsidP="000960FA">
                            <w:pPr>
                              <w:jc w:val="center"/>
                              <w:rPr>
                                <w:sz w:val="16"/>
                                <w:szCs w:val="16"/>
                              </w:rPr>
                            </w:pPr>
                            <w:r w:rsidRPr="0001055B">
                              <w:rPr>
                                <w:sz w:val="16"/>
                                <w:szCs w:val="16"/>
                              </w:rPr>
                              <w:t>Anuncios en revistas</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579BB" id="Rectángulo 26" o:spid="_x0000_s1054" style="position:absolute;margin-left:504.4pt;margin-top:-28.05pt;width:22.7pt;height:93.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" fillcolor="#cdddac [1622]" strokecolor="#94b64e [3046]">
                <v:fill color2="#f0f4e6 [502]" rotate="t" angle="180" colors="0 #dafda7;22938f #e4fdc2;1 #f5ffe6" focus="100%" type="gradient"/>
                <v:shadow on="t" color="black" opacity="24903f" origin=",.5" offset="0,.55556mm"/>
                <v:textbox style="layout-flow:vertical;mso-layout-flow-alt:bottom-to-top">
                  <w:txbxContent>
                    <w:p w:rsidR="00931BB6" w:rsidRPr="0001055B" w:rsidRDefault="00931BB6" w:rsidP="000960FA">
                      <w:pPr>
                        <w:jc w:val="center"/>
                        <w:rPr>
                          <w:sz w:val="16"/>
                          <w:szCs w:val="16"/>
                        </w:rPr>
                      </w:pPr>
                      <w:r w:rsidRPr="0001055B">
                        <w:rPr>
                          <w:sz w:val="16"/>
                          <w:szCs w:val="16"/>
                        </w:rPr>
                        <w:t>Anuncios en revistas</w:t>
                      </w:r>
                    </w:p>
                  </w:txbxContent>
                </v:textbox>
              </v:rect>
            </w:pict>
          </mc:Fallback>
        </mc:AlternateContent>
      </w:r>
      <w:r w:rsidRPr="00C007F2">
        <w:rPr>
          <w:rFonts w:asciiTheme="minorHAnsi" w:hAnsiTheme="minorHAnsi" w:cstheme="minorHAnsi"/>
          <w:noProof/>
          <w:sz w:val="22"/>
          <w:szCs w:val="22"/>
        </w:rPr>
        <mc:AlternateContent>
          <mc:Choice Requires="wps">
            <w:drawing>
              <wp:anchor distT="0" distB="0" distL="114300" distR="114300" simplePos="0" relativeHeight="251656704" behindDoc="0" locked="0" layoutInCell="1" allowOverlap="1" wp14:anchorId="1A876DD5" wp14:editId="588D53BA">
                <wp:simplePos x="0" y="0"/>
                <wp:positionH relativeFrom="column">
                  <wp:posOffset>6053455</wp:posOffset>
                </wp:positionH>
                <wp:positionV relativeFrom="paragraph">
                  <wp:posOffset>-346710</wp:posOffset>
                </wp:positionV>
                <wp:extent cx="287655" cy="1190625"/>
                <wp:effectExtent l="0" t="0" r="17145" b="28575"/>
                <wp:wrapNone/>
                <wp:docPr id="122" name="Rectángulo 45"/>
                <wp:cNvGraphicFramePr/>
                <a:graphic xmlns:a="http://schemas.openxmlformats.org/drawingml/2006/main">
                  <a:graphicData uri="http://schemas.microsoft.com/office/word/2010/wordprocessingShape">
                    <wps:wsp>
                      <wps:cNvSpPr/>
                      <wps:spPr>
                        <a:xfrm>
                          <a:off x="0" y="0"/>
                          <a:ext cx="287655" cy="11906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931BB6" w:rsidRPr="0001055B" w:rsidRDefault="00931BB6" w:rsidP="000960FA">
                            <w:pPr>
                              <w:jc w:val="center"/>
                              <w:rPr>
                                <w:sz w:val="16"/>
                                <w:szCs w:val="16"/>
                              </w:rPr>
                            </w:pPr>
                            <w:r w:rsidRPr="0001055B">
                              <w:rPr>
                                <w:sz w:val="16"/>
                                <w:szCs w:val="16"/>
                              </w:rPr>
                              <w:t>Volantes</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76DD5" id="Rectángulo 45" o:spid="_x0000_s1055" style="position:absolute;margin-left:476.65pt;margin-top:-27.3pt;width:22.65pt;height:93.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" fillcolor="#cdddac [1622]" strokecolor="#94b64e [3046]">
                <v:fill color2="#f0f4e6 [502]" rotate="t" angle="180" colors="0 #dafda7;22938f #e4fdc2;1 #f5ffe6" focus="100%" type="gradient"/>
                <v:shadow on="t" color="black" opacity="24903f" origin=",.5" offset="0,.55556mm"/>
                <v:textbox style="layout-flow:vertical;mso-layout-flow-alt:bottom-to-top">
                  <w:txbxContent>
                    <w:p w:rsidR="00931BB6" w:rsidRPr="0001055B" w:rsidRDefault="00931BB6" w:rsidP="000960FA">
                      <w:pPr>
                        <w:jc w:val="center"/>
                        <w:rPr>
                          <w:sz w:val="16"/>
                          <w:szCs w:val="16"/>
                        </w:rPr>
                      </w:pPr>
                      <w:r w:rsidRPr="0001055B">
                        <w:rPr>
                          <w:sz w:val="16"/>
                          <w:szCs w:val="16"/>
                        </w:rPr>
                        <w:t>Volantes</w:t>
                      </w:r>
                    </w:p>
                  </w:txbxContent>
                </v:textbox>
              </v:rect>
            </w:pict>
          </mc:Fallback>
        </mc:AlternateContent>
      </w:r>
      <w:r w:rsidRPr="00C007F2">
        <w:rPr>
          <w:rFonts w:asciiTheme="minorHAnsi" w:hAnsiTheme="minorHAnsi" w:cstheme="minorHAnsi"/>
          <w:noProof/>
          <w:sz w:val="22"/>
          <w:szCs w:val="22"/>
        </w:rPr>
        <mc:AlternateContent>
          <mc:Choice Requires="wps">
            <w:drawing>
              <wp:anchor distT="0" distB="0" distL="114300" distR="114300" simplePos="0" relativeHeight="251655680" behindDoc="0" locked="0" layoutInCell="1" allowOverlap="1" wp14:anchorId="40D1EE1F" wp14:editId="50A8F626">
                <wp:simplePos x="0" y="0"/>
                <wp:positionH relativeFrom="column">
                  <wp:posOffset>5701030</wp:posOffset>
                </wp:positionH>
                <wp:positionV relativeFrom="paragraph">
                  <wp:posOffset>-346710</wp:posOffset>
                </wp:positionV>
                <wp:extent cx="288000" cy="1200150"/>
                <wp:effectExtent l="0" t="0" r="17145" b="19050"/>
                <wp:wrapNone/>
                <wp:docPr id="123" name="Rectángulo 24"/>
                <wp:cNvGraphicFramePr/>
                <a:graphic xmlns:a="http://schemas.openxmlformats.org/drawingml/2006/main">
                  <a:graphicData uri="http://schemas.microsoft.com/office/word/2010/wordprocessingShape">
                    <wps:wsp>
                      <wps:cNvSpPr/>
                      <wps:spPr>
                        <a:xfrm>
                          <a:off x="0" y="0"/>
                          <a:ext cx="288000" cy="120015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931BB6" w:rsidRPr="0001055B" w:rsidRDefault="00931BB6" w:rsidP="000960FA">
                            <w:pPr>
                              <w:jc w:val="center"/>
                              <w:rPr>
                                <w:sz w:val="16"/>
                                <w:szCs w:val="16"/>
                              </w:rPr>
                            </w:pPr>
                            <w:r w:rsidRPr="0001055B">
                              <w:rPr>
                                <w:sz w:val="16"/>
                                <w:szCs w:val="16"/>
                              </w:rPr>
                              <w:t>Medios orales y escritos</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1EE1F" id="Rectángulo 24" o:spid="_x0000_s1056" style="position:absolute;margin-left:448.9pt;margin-top:-27.3pt;width:22.7pt;height:9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" fillcolor="#cdddac [1622]" strokecolor="#94b64e [3046]">
                <v:fill color2="#f0f4e6 [502]" rotate="t" angle="180" colors="0 #dafda7;22938f #e4fdc2;1 #f5ffe6" focus="100%" type="gradient"/>
                <v:shadow on="t" color="black" opacity="24903f" origin=",.5" offset="0,.55556mm"/>
                <v:textbox style="layout-flow:vertical;mso-layout-flow-alt:bottom-to-top">
                  <w:txbxContent>
                    <w:p w:rsidR="00931BB6" w:rsidRPr="0001055B" w:rsidRDefault="00931BB6" w:rsidP="000960FA">
                      <w:pPr>
                        <w:jc w:val="center"/>
                        <w:rPr>
                          <w:sz w:val="16"/>
                          <w:szCs w:val="16"/>
                        </w:rPr>
                      </w:pPr>
                      <w:r w:rsidRPr="0001055B">
                        <w:rPr>
                          <w:sz w:val="16"/>
                          <w:szCs w:val="16"/>
                        </w:rPr>
                        <w:t>Medios orales y escritos</w:t>
                      </w:r>
                    </w:p>
                  </w:txbxContent>
                </v:textbox>
              </v:rect>
            </w:pict>
          </mc:Fallback>
        </mc:AlternateContent>
      </w:r>
      <w:r w:rsidRPr="00C007F2">
        <w:rPr>
          <w:rFonts w:asciiTheme="minorHAnsi" w:hAnsiTheme="minorHAnsi" w:cstheme="minorHAnsi"/>
          <w:noProof/>
          <w:sz w:val="22"/>
          <w:szCs w:val="22"/>
        </w:rPr>
        <mc:AlternateContent>
          <mc:Choice Requires="wps">
            <w:drawing>
              <wp:anchor distT="0" distB="0" distL="114300" distR="114300" simplePos="0" relativeHeight="251654656" behindDoc="0" locked="0" layoutInCell="1" allowOverlap="1" wp14:anchorId="7CF7F64E" wp14:editId="4FB0FAC2">
                <wp:simplePos x="0" y="0"/>
                <wp:positionH relativeFrom="column">
                  <wp:posOffset>5339080</wp:posOffset>
                </wp:positionH>
                <wp:positionV relativeFrom="paragraph">
                  <wp:posOffset>-365760</wp:posOffset>
                </wp:positionV>
                <wp:extent cx="288000" cy="1224000"/>
                <wp:effectExtent l="0" t="0" r="17145" b="14605"/>
                <wp:wrapNone/>
                <wp:docPr id="124" name="Rectángulo 23"/>
                <wp:cNvGraphicFramePr/>
                <a:graphic xmlns:a="http://schemas.openxmlformats.org/drawingml/2006/main">
                  <a:graphicData uri="http://schemas.microsoft.com/office/word/2010/wordprocessingShape">
                    <wps:wsp>
                      <wps:cNvSpPr/>
                      <wps:spPr>
                        <a:xfrm>
                          <a:off x="0" y="0"/>
                          <a:ext cx="288000" cy="12240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931BB6" w:rsidRPr="0001055B" w:rsidRDefault="00931BB6" w:rsidP="000960FA">
                            <w:pPr>
                              <w:jc w:val="center"/>
                              <w:rPr>
                                <w:sz w:val="16"/>
                                <w:szCs w:val="16"/>
                              </w:rPr>
                            </w:pPr>
                            <w:r w:rsidRPr="0001055B">
                              <w:rPr>
                                <w:sz w:val="16"/>
                                <w:szCs w:val="16"/>
                              </w:rPr>
                              <w:t>Plataforma virtual</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7F64E" id="Rectángulo 23" o:spid="_x0000_s1057" style="position:absolute;margin-left:420.4pt;margin-top:-28.8pt;width:22.7pt;height:96.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" fillcolor="#cdddac [1622]" strokecolor="#94b64e [3046]">
                <v:fill color2="#f0f4e6 [502]" rotate="t" angle="180" colors="0 #dafda7;22938f #e4fdc2;1 #f5ffe6" focus="100%" type="gradient"/>
                <v:shadow on="t" color="black" opacity="24903f" origin=",.5" offset="0,.55556mm"/>
                <v:textbox style="layout-flow:vertical;mso-layout-flow-alt:bottom-to-top">
                  <w:txbxContent>
                    <w:p w:rsidR="00931BB6" w:rsidRPr="0001055B" w:rsidRDefault="00931BB6" w:rsidP="000960FA">
                      <w:pPr>
                        <w:jc w:val="center"/>
                        <w:rPr>
                          <w:sz w:val="16"/>
                          <w:szCs w:val="16"/>
                        </w:rPr>
                      </w:pPr>
                      <w:r w:rsidRPr="0001055B">
                        <w:rPr>
                          <w:sz w:val="16"/>
                          <w:szCs w:val="16"/>
                        </w:rPr>
                        <w:t>Plataforma virtual</w:t>
                      </w:r>
                    </w:p>
                  </w:txbxContent>
                </v:textbox>
              </v:rect>
            </w:pict>
          </mc:Fallback>
        </mc:AlternateContent>
      </w:r>
      <w:r w:rsidRPr="00C007F2">
        <w:rPr>
          <w:rFonts w:asciiTheme="minorHAnsi" w:hAnsiTheme="minorHAnsi" w:cstheme="minorHAnsi"/>
          <w:noProof/>
          <w:sz w:val="22"/>
          <w:szCs w:val="22"/>
        </w:rPr>
        <mc:AlternateContent>
          <mc:Choice Requires="wps">
            <w:drawing>
              <wp:anchor distT="0" distB="0" distL="114300" distR="114300" simplePos="0" relativeHeight="251643392" behindDoc="0" locked="0" layoutInCell="1" allowOverlap="1" wp14:anchorId="5390B805" wp14:editId="71F085F5">
                <wp:simplePos x="0" y="0"/>
                <wp:positionH relativeFrom="column">
                  <wp:posOffset>5377180</wp:posOffset>
                </wp:positionH>
                <wp:positionV relativeFrom="paragraph">
                  <wp:posOffset>1158240</wp:posOffset>
                </wp:positionV>
                <wp:extent cx="1260000" cy="576000"/>
                <wp:effectExtent l="0" t="0" r="16510" b="14605"/>
                <wp:wrapNone/>
                <wp:docPr id="125" name="Rectángulo 46"/>
                <wp:cNvGraphicFramePr/>
                <a:graphic xmlns:a="http://schemas.openxmlformats.org/drawingml/2006/main">
                  <a:graphicData uri="http://schemas.microsoft.com/office/word/2010/wordprocessingShape">
                    <wps:wsp>
                      <wps:cNvSpPr/>
                      <wps:spPr>
                        <a:xfrm>
                          <a:off x="0" y="0"/>
                          <a:ext cx="1260000" cy="5760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931BB6" w:rsidRPr="00245031" w:rsidRDefault="00931BB6" w:rsidP="000960FA">
                            <w:pPr>
                              <w:jc w:val="center"/>
                              <w:rPr>
                                <w:sz w:val="20"/>
                                <w:szCs w:val="20"/>
                              </w:rPr>
                            </w:pPr>
                            <w:r w:rsidRPr="00245031">
                              <w:rPr>
                                <w:sz w:val="20"/>
                                <w:szCs w:val="20"/>
                              </w:rPr>
                              <w:t>Promoción del producto final (Marketing, ventas</w:t>
                            </w:r>
                            <w:r>
                              <w:rPr>
                                <w:sz w:val="20"/>
                                <w:szCs w:val="20"/>
                              </w:rPr>
                              <w:t>)</w:t>
                            </w:r>
                            <w:r w:rsidRPr="00245031">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0B805" id="Rectángulo 46" o:spid="_x0000_s1058" style="position:absolute;margin-left:423.4pt;margin-top:91.2pt;width:99.2pt;height:45.3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" fillcolor="#cdddac [1622]" strokecolor="#94b64e [3046]">
                <v:fill color2="#f0f4e6 [502]" rotate="t" angle="180" colors="0 #dafda7;22938f #e4fdc2;1 #f5ffe6" focus="100%" type="gradient"/>
                <v:shadow on="t" color="black" opacity="24903f" origin=",.5" offset="0,.55556mm"/>
                <v:textbox>
                  <w:txbxContent>
                    <w:p w:rsidR="00931BB6" w:rsidRPr="00245031" w:rsidRDefault="00931BB6" w:rsidP="000960FA">
                      <w:pPr>
                        <w:jc w:val="center"/>
                        <w:rPr>
                          <w:sz w:val="20"/>
                          <w:szCs w:val="20"/>
                        </w:rPr>
                      </w:pPr>
                      <w:r w:rsidRPr="00245031">
                        <w:rPr>
                          <w:sz w:val="20"/>
                          <w:szCs w:val="20"/>
                        </w:rPr>
                        <w:t>Promoción del producto final (Marketing, ventas</w:t>
                      </w:r>
                      <w:r>
                        <w:rPr>
                          <w:sz w:val="20"/>
                          <w:szCs w:val="20"/>
                        </w:rPr>
                        <w:t>)</w:t>
                      </w:r>
                      <w:r w:rsidRPr="00245031">
                        <w:rPr>
                          <w:sz w:val="20"/>
                          <w:szCs w:val="20"/>
                        </w:rPr>
                        <w:t>.</w:t>
                      </w:r>
                    </w:p>
                  </w:txbxContent>
                </v:textbox>
              </v:rect>
            </w:pict>
          </mc:Fallback>
        </mc:AlternateContent>
      </w:r>
    </w:p>
    <w:p w:rsidR="000960FA" w:rsidRPr="00C007F2" w:rsidRDefault="000960FA" w:rsidP="00CF1414">
      <w:pPr>
        <w:autoSpaceDE w:val="0"/>
        <w:autoSpaceDN w:val="0"/>
        <w:adjustRightInd w:val="0"/>
        <w:jc w:val="both"/>
        <w:rPr>
          <w:rFonts w:asciiTheme="minorHAnsi" w:hAnsiTheme="minorHAnsi" w:cstheme="minorHAnsi"/>
          <w:color w:val="000000" w:themeColor="text1"/>
          <w:sz w:val="22"/>
          <w:szCs w:val="22"/>
        </w:rPr>
      </w:pPr>
      <w:r w:rsidRPr="00C007F2">
        <w:rPr>
          <w:rFonts w:asciiTheme="minorHAnsi" w:hAnsiTheme="minorHAnsi" w:cstheme="minorHAnsi"/>
          <w:noProof/>
          <w:sz w:val="22"/>
          <w:szCs w:val="22"/>
        </w:rPr>
        <mc:AlternateContent>
          <mc:Choice Requires="wps">
            <w:drawing>
              <wp:anchor distT="0" distB="0" distL="114300" distR="114300" simplePos="0" relativeHeight="251645440" behindDoc="0" locked="0" layoutInCell="1" allowOverlap="1" wp14:anchorId="335008A8" wp14:editId="2068EA3A">
                <wp:simplePos x="0" y="0"/>
                <wp:positionH relativeFrom="column">
                  <wp:posOffset>-113665</wp:posOffset>
                </wp:positionH>
                <wp:positionV relativeFrom="paragraph">
                  <wp:posOffset>909320</wp:posOffset>
                </wp:positionV>
                <wp:extent cx="1066800" cy="1062990"/>
                <wp:effectExtent l="57150" t="38100" r="76200" b="99060"/>
                <wp:wrapNone/>
                <wp:docPr id="9" name="Rectángulo 9"/>
                <wp:cNvGraphicFramePr/>
                <a:graphic xmlns:a="http://schemas.openxmlformats.org/drawingml/2006/main">
                  <a:graphicData uri="http://schemas.microsoft.com/office/word/2010/wordprocessingShape">
                    <wps:wsp>
                      <wps:cNvSpPr/>
                      <wps:spPr>
                        <a:xfrm>
                          <a:off x="0" y="0"/>
                          <a:ext cx="1066800" cy="1063256"/>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931BB6" w:rsidRPr="003D7D4A" w:rsidRDefault="00931BB6" w:rsidP="000960FA">
                            <w:pPr>
                              <w:rPr>
                                <w:sz w:val="16"/>
                                <w:szCs w:val="16"/>
                              </w:rPr>
                            </w:pPr>
                            <w:r w:rsidRPr="003D7D4A">
                              <w:rPr>
                                <w:sz w:val="16"/>
                                <w:szCs w:val="16"/>
                              </w:rPr>
                              <w:t>1.- Material de Cubierta</w:t>
                            </w:r>
                            <w:r>
                              <w:rPr>
                                <w:sz w:val="16"/>
                                <w:szCs w:val="16"/>
                              </w:rPr>
                              <w:t xml:space="preserve"> de invernaderos</w:t>
                            </w:r>
                            <w:r w:rsidRPr="003D7D4A">
                              <w:rPr>
                                <w:sz w:val="16"/>
                                <w:szCs w:val="16"/>
                              </w:rPr>
                              <w:t>:</w:t>
                            </w:r>
                          </w:p>
                          <w:p w:rsidR="00931BB6" w:rsidRPr="00F94DD9" w:rsidRDefault="00931BB6" w:rsidP="000960FA">
                            <w:pPr>
                              <w:rPr>
                                <w:sz w:val="16"/>
                                <w:szCs w:val="16"/>
                                <w:lang w:val="en-US"/>
                              </w:rPr>
                            </w:pPr>
                            <w:r w:rsidRPr="00F94DD9">
                              <w:rPr>
                                <w:sz w:val="16"/>
                                <w:szCs w:val="16"/>
                                <w:lang w:val="en-US"/>
                              </w:rPr>
                              <w:t>LITEC S.A.</w:t>
                            </w:r>
                          </w:p>
                          <w:p w:rsidR="00931BB6" w:rsidRDefault="00931BB6" w:rsidP="000960FA">
                            <w:pPr>
                              <w:rPr>
                                <w:sz w:val="16"/>
                                <w:szCs w:val="16"/>
                                <w:lang w:val="en-US"/>
                              </w:rPr>
                            </w:pPr>
                            <w:r>
                              <w:rPr>
                                <w:sz w:val="16"/>
                                <w:szCs w:val="16"/>
                                <w:lang w:val="en-US"/>
                              </w:rPr>
                              <w:t>KAY</w:t>
                            </w:r>
                            <w:r w:rsidRPr="00F94DD9">
                              <w:rPr>
                                <w:sz w:val="16"/>
                                <w:szCs w:val="16"/>
                                <w:lang w:val="en-US"/>
                              </w:rPr>
                              <w:t>SER SAC.</w:t>
                            </w:r>
                          </w:p>
                          <w:p w:rsidR="00931BB6" w:rsidRPr="00F94DD9" w:rsidRDefault="00931BB6" w:rsidP="000960FA">
                            <w:pPr>
                              <w:rPr>
                                <w:sz w:val="16"/>
                                <w:szCs w:val="16"/>
                                <w:lang w:val="en-US"/>
                              </w:rPr>
                            </w:pPr>
                            <w:r>
                              <w:rPr>
                                <w:sz w:val="16"/>
                                <w:szCs w:val="16"/>
                                <w:lang w:val="en-US"/>
                              </w:rPr>
                              <w:t>MARUPLAST</w:t>
                            </w:r>
                          </w:p>
                          <w:p w:rsidR="00931BB6" w:rsidRPr="003D7D4A" w:rsidRDefault="00931BB6" w:rsidP="000960FA">
                            <w:pPr>
                              <w:rPr>
                                <w:sz w:val="16"/>
                                <w:szCs w:val="16"/>
                              </w:rPr>
                            </w:pPr>
                            <w:r w:rsidRPr="003D7D4A">
                              <w:rPr>
                                <w:sz w:val="16"/>
                                <w:szCs w:val="16"/>
                              </w:rPr>
                              <w:t>TUMI S.A.</w:t>
                            </w:r>
                          </w:p>
                          <w:p w:rsidR="00931BB6" w:rsidRPr="003D7D4A" w:rsidRDefault="00931BB6" w:rsidP="000960FA">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008A8" id="Rectángulo 9" o:spid="_x0000_s1059" style="position:absolute;left:0;text-align:left;margin-left:-8.95pt;margin-top:71.6pt;width:84pt;height:83.7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" fillcolor="#dfa7a6 [1621]" strokecolor="#bc4542 [3045]">
                <v:fill color2="#f5e4e4 [501]" rotate="t" angle="180" colors="0 #ffa2a1;22938f #ffbebd;1 #ffe5e5" focus="100%" type="gradient"/>
                <v:shadow on="t" color="black" opacity="24903f" origin=",.5" offset="0,.55556mm"/>
                <v:textbox>
                  <w:txbxContent>
                    <w:p w:rsidR="00931BB6" w:rsidRPr="003D7D4A" w:rsidRDefault="00931BB6" w:rsidP="000960FA">
                      <w:pPr>
                        <w:rPr>
                          <w:sz w:val="16"/>
                          <w:szCs w:val="16"/>
                        </w:rPr>
                      </w:pPr>
                      <w:r w:rsidRPr="003D7D4A">
                        <w:rPr>
                          <w:sz w:val="16"/>
                          <w:szCs w:val="16"/>
                        </w:rPr>
                        <w:t>1.- Material de Cubierta</w:t>
                      </w:r>
                      <w:r>
                        <w:rPr>
                          <w:sz w:val="16"/>
                          <w:szCs w:val="16"/>
                        </w:rPr>
                        <w:t xml:space="preserve"> de invernaderos</w:t>
                      </w:r>
                      <w:r w:rsidRPr="003D7D4A">
                        <w:rPr>
                          <w:sz w:val="16"/>
                          <w:szCs w:val="16"/>
                        </w:rPr>
                        <w:t>:</w:t>
                      </w:r>
                    </w:p>
                    <w:p w:rsidR="00931BB6" w:rsidRPr="00F94DD9" w:rsidRDefault="00931BB6" w:rsidP="000960FA">
                      <w:pPr>
                        <w:rPr>
                          <w:sz w:val="16"/>
                          <w:szCs w:val="16"/>
                          <w:lang w:val="en-US"/>
                        </w:rPr>
                      </w:pPr>
                      <w:r w:rsidRPr="00F94DD9">
                        <w:rPr>
                          <w:sz w:val="16"/>
                          <w:szCs w:val="16"/>
                          <w:lang w:val="en-US"/>
                        </w:rPr>
                        <w:t>LITEC S.A.</w:t>
                      </w:r>
                    </w:p>
                    <w:p w:rsidR="00931BB6" w:rsidRDefault="00931BB6" w:rsidP="000960FA">
                      <w:pPr>
                        <w:rPr>
                          <w:sz w:val="16"/>
                          <w:szCs w:val="16"/>
                          <w:lang w:val="en-US"/>
                        </w:rPr>
                      </w:pPr>
                      <w:r>
                        <w:rPr>
                          <w:sz w:val="16"/>
                          <w:szCs w:val="16"/>
                          <w:lang w:val="en-US"/>
                        </w:rPr>
                        <w:t>KAY</w:t>
                      </w:r>
                      <w:r w:rsidRPr="00F94DD9">
                        <w:rPr>
                          <w:sz w:val="16"/>
                          <w:szCs w:val="16"/>
                          <w:lang w:val="en-US"/>
                        </w:rPr>
                        <w:t>SER SAC.</w:t>
                      </w:r>
                    </w:p>
                    <w:p w:rsidR="00931BB6" w:rsidRPr="00F94DD9" w:rsidRDefault="00931BB6" w:rsidP="000960FA">
                      <w:pPr>
                        <w:rPr>
                          <w:sz w:val="16"/>
                          <w:szCs w:val="16"/>
                          <w:lang w:val="en-US"/>
                        </w:rPr>
                      </w:pPr>
                      <w:r>
                        <w:rPr>
                          <w:sz w:val="16"/>
                          <w:szCs w:val="16"/>
                          <w:lang w:val="en-US"/>
                        </w:rPr>
                        <w:t>MARUPLAST</w:t>
                      </w:r>
                    </w:p>
                    <w:p w:rsidR="00931BB6" w:rsidRPr="003D7D4A" w:rsidRDefault="00931BB6" w:rsidP="000960FA">
                      <w:pPr>
                        <w:rPr>
                          <w:sz w:val="16"/>
                          <w:szCs w:val="16"/>
                        </w:rPr>
                      </w:pPr>
                      <w:r w:rsidRPr="003D7D4A">
                        <w:rPr>
                          <w:sz w:val="16"/>
                          <w:szCs w:val="16"/>
                        </w:rPr>
                        <w:t>TUMI S.A.</w:t>
                      </w:r>
                    </w:p>
                    <w:p w:rsidR="00931BB6" w:rsidRPr="003D7D4A" w:rsidRDefault="00931BB6" w:rsidP="000960FA">
                      <w:pPr>
                        <w:rPr>
                          <w:sz w:val="16"/>
                          <w:szCs w:val="16"/>
                        </w:rPr>
                      </w:pPr>
                    </w:p>
                  </w:txbxContent>
                </v:textbox>
              </v:rect>
            </w:pict>
          </mc:Fallback>
        </mc:AlternateContent>
      </w:r>
      <w:r w:rsidRPr="00C007F2">
        <w:rPr>
          <w:rFonts w:asciiTheme="minorHAnsi" w:hAnsiTheme="minorHAnsi" w:cstheme="minorHAnsi"/>
          <w:noProof/>
          <w:sz w:val="22"/>
          <w:szCs w:val="22"/>
        </w:rPr>
        <mc:AlternateContent>
          <mc:Choice Requires="wps">
            <w:drawing>
              <wp:anchor distT="0" distB="0" distL="114300" distR="114300" simplePos="0" relativeHeight="251635200" behindDoc="1" locked="0" layoutInCell="1" allowOverlap="1" wp14:anchorId="7C29B175" wp14:editId="6689C2BF">
                <wp:simplePos x="0" y="0"/>
                <wp:positionH relativeFrom="margin">
                  <wp:posOffset>417830</wp:posOffset>
                </wp:positionH>
                <wp:positionV relativeFrom="paragraph">
                  <wp:posOffset>30480</wp:posOffset>
                </wp:positionV>
                <wp:extent cx="7705725" cy="4563110"/>
                <wp:effectExtent l="0" t="0" r="28575" b="0"/>
                <wp:wrapNone/>
                <wp:docPr id="127" name="Arco de bloque 50"/>
                <wp:cNvGraphicFramePr/>
                <a:graphic xmlns:a="http://schemas.openxmlformats.org/drawingml/2006/main">
                  <a:graphicData uri="http://schemas.microsoft.com/office/word/2010/wordprocessingShape">
                    <wps:wsp>
                      <wps:cNvSpPr/>
                      <wps:spPr>
                        <a:xfrm>
                          <a:off x="0" y="0"/>
                          <a:ext cx="7705725" cy="4563219"/>
                        </a:xfrm>
                        <a:prstGeom prst="blockArc">
                          <a:avLst>
                            <a:gd name="adj1" fmla="val 10840347"/>
                            <a:gd name="adj2" fmla="val 61768"/>
                            <a:gd name="adj3" fmla="val 29620"/>
                          </a:avLst>
                        </a:prstGeom>
                        <a:solidFill>
                          <a:srgbClr val="A9FDAD"/>
                        </a:solidFill>
                        <a:ln w="12700" cap="flat" cmpd="sng" algn="ctr">
                          <a:solidFill>
                            <a:srgbClr val="46FA06"/>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0A70A" id="Arco de bloque 50" o:spid="_x0000_s1026" style="position:absolute;margin-left:32.9pt;margin-top:2.4pt;width:606.75pt;height:359.3pt;z-index:-25168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705725,4563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" path="m757,2236397c33120,1269427,1091471,419600,2641910,115622,3454535,-43701,4333616,-38230,5140408,131169,6718643,462546,7754742,1359651,7703953,2350811l6351183,2326503v58768,-452116,-766494,-854298,-1954811,-952656c4050016,1345179,3691219,1344239,3343811,1371089v-1131455,87448,-1954479,451713,-1990941,881178l757,2236397xe" fillcolor="#a9fdad" strokecolor="#46fa06" strokeweight="1pt">
                <v:stroke joinstyle="miter"/>
                <v:path arrowok="t" o:connecttype="custom" o:connectlocs="757,2236397;2641910,115622;5140408,131169;7703953,2350811;6351183,2326503;4396372,1373847;3343811,1371089;1352870,2252267;757,2236397" o:connectangles="0,0,0,0,0,0,0,0,0"/>
                <w10:wrap anchorx="margin"/>
              </v:shape>
            </w:pict>
          </mc:Fallback>
        </mc:AlternateContent>
      </w:r>
      <w:r w:rsidRPr="00C007F2">
        <w:rPr>
          <w:rFonts w:asciiTheme="minorHAnsi" w:hAnsiTheme="minorHAnsi" w:cstheme="minorHAnsi"/>
          <w:noProof/>
          <w:sz w:val="22"/>
          <w:szCs w:val="22"/>
        </w:rPr>
        <mc:AlternateContent>
          <mc:Choice Requires="wps">
            <w:drawing>
              <wp:anchor distT="0" distB="0" distL="114300" distR="114300" simplePos="0" relativeHeight="251638272" behindDoc="0" locked="0" layoutInCell="1" allowOverlap="1" wp14:anchorId="4E011325" wp14:editId="1A4852A7">
                <wp:simplePos x="0" y="0"/>
                <wp:positionH relativeFrom="column">
                  <wp:posOffset>1877060</wp:posOffset>
                </wp:positionH>
                <wp:positionV relativeFrom="paragraph">
                  <wp:posOffset>1971675</wp:posOffset>
                </wp:positionV>
                <wp:extent cx="1637030" cy="1249045"/>
                <wp:effectExtent l="76200" t="57150" r="77470" b="103505"/>
                <wp:wrapNone/>
                <wp:docPr id="2" name="Rectángulo redondeado 2"/>
                <wp:cNvGraphicFramePr/>
                <a:graphic xmlns:a="http://schemas.openxmlformats.org/drawingml/2006/main">
                  <a:graphicData uri="http://schemas.microsoft.com/office/word/2010/wordprocessingShape">
                    <wps:wsp>
                      <wps:cNvSpPr/>
                      <wps:spPr>
                        <a:xfrm>
                          <a:off x="0" y="0"/>
                          <a:ext cx="1637030" cy="1249524"/>
                        </a:xfrm>
                        <a:prstGeom prst="roundRect">
                          <a:avLst/>
                        </a:prstGeom>
                      </wps:spPr>
                      <wps:style>
                        <a:lnRef idx="3">
                          <a:schemeClr val="lt1"/>
                        </a:lnRef>
                        <a:fillRef idx="1">
                          <a:schemeClr val="accent5"/>
                        </a:fillRef>
                        <a:effectRef idx="1">
                          <a:schemeClr val="accent5"/>
                        </a:effectRef>
                        <a:fontRef idx="minor">
                          <a:schemeClr val="lt1"/>
                        </a:fontRef>
                      </wps:style>
                      <wps:txbx>
                        <w:txbxContent>
                          <w:p w:rsidR="00931BB6" w:rsidRPr="00C007F2" w:rsidRDefault="00931BB6" w:rsidP="000960FA">
                            <w:pPr>
                              <w:jc w:val="center"/>
                              <w:rPr>
                                <w:rFonts w:asciiTheme="minorHAnsi" w:hAnsiTheme="minorHAnsi" w:cstheme="minorHAnsi"/>
                                <w:sz w:val="20"/>
                                <w:szCs w:val="20"/>
                              </w:rPr>
                            </w:pPr>
                            <w:r w:rsidRPr="00C007F2">
                              <w:rPr>
                                <w:rFonts w:asciiTheme="minorHAnsi" w:hAnsiTheme="minorHAnsi" w:cstheme="minorHAnsi"/>
                                <w:sz w:val="20"/>
                                <w:szCs w:val="20"/>
                              </w:rPr>
                              <w:t>OFERTANTES:</w:t>
                            </w:r>
                          </w:p>
                          <w:p w:rsidR="00931BB6" w:rsidRPr="00C007F2" w:rsidRDefault="00931BB6" w:rsidP="000960FA">
                            <w:pPr>
                              <w:jc w:val="center"/>
                              <w:rPr>
                                <w:rFonts w:asciiTheme="minorHAnsi" w:hAnsiTheme="minorHAnsi" w:cstheme="minorHAnsi"/>
                                <w:sz w:val="20"/>
                                <w:szCs w:val="20"/>
                              </w:rPr>
                            </w:pPr>
                            <w:r w:rsidRPr="00C007F2">
                              <w:rPr>
                                <w:rFonts w:asciiTheme="minorHAnsi" w:hAnsiTheme="minorHAnsi" w:cstheme="minorHAnsi"/>
                                <w:sz w:val="20"/>
                                <w:szCs w:val="20"/>
                              </w:rPr>
                              <w:t xml:space="preserve">1.- Empresas </w:t>
                            </w:r>
                            <w:r>
                              <w:rPr>
                                <w:rFonts w:asciiTheme="minorHAnsi" w:hAnsiTheme="minorHAnsi" w:cstheme="minorHAnsi"/>
                                <w:sz w:val="20"/>
                                <w:szCs w:val="20"/>
                              </w:rPr>
                              <w:t>nacionales:</w:t>
                            </w:r>
                          </w:p>
                          <w:p w:rsidR="00931BB6" w:rsidRPr="00C007F2" w:rsidRDefault="00931BB6" w:rsidP="000960FA">
                            <w:pPr>
                              <w:jc w:val="center"/>
                              <w:rPr>
                                <w:rFonts w:asciiTheme="minorHAnsi" w:hAnsiTheme="minorHAnsi" w:cstheme="minorHAnsi"/>
                                <w:sz w:val="20"/>
                                <w:szCs w:val="20"/>
                              </w:rPr>
                            </w:pPr>
                            <w:r w:rsidRPr="00C007F2">
                              <w:rPr>
                                <w:rFonts w:asciiTheme="minorHAnsi" w:hAnsiTheme="minorHAnsi" w:cstheme="minorHAnsi"/>
                                <w:sz w:val="20"/>
                                <w:szCs w:val="20"/>
                              </w:rPr>
                              <w:t xml:space="preserve">Litec – Maruplast – </w:t>
                            </w:r>
                            <w:r>
                              <w:rPr>
                                <w:rFonts w:asciiTheme="minorHAnsi" w:hAnsiTheme="minorHAnsi" w:cstheme="minorHAnsi"/>
                                <w:sz w:val="20"/>
                                <w:szCs w:val="20"/>
                              </w:rPr>
                              <w:t xml:space="preserve">Kayser - </w:t>
                            </w:r>
                            <w:r w:rsidRPr="00C007F2">
                              <w:rPr>
                                <w:rFonts w:asciiTheme="minorHAnsi" w:hAnsiTheme="minorHAnsi" w:cstheme="minorHAnsi"/>
                                <w:sz w:val="20"/>
                                <w:szCs w:val="20"/>
                              </w:rPr>
                              <w:t>Germina</w:t>
                            </w:r>
                          </w:p>
                          <w:p w:rsidR="00931BB6" w:rsidRPr="00245031" w:rsidRDefault="00931BB6" w:rsidP="000960FA">
                            <w:pPr>
                              <w:jc w:val="center"/>
                            </w:pPr>
                            <w:r w:rsidRPr="00C007F2">
                              <w:rPr>
                                <w:rFonts w:asciiTheme="minorHAnsi" w:hAnsiTheme="minorHAnsi" w:cstheme="minorHAnsi"/>
                                <w:sz w:val="20"/>
                                <w:szCs w:val="20"/>
                              </w:rPr>
                              <w:t xml:space="preserve">2.- </w:t>
                            </w:r>
                            <w:r>
                              <w:rPr>
                                <w:rFonts w:asciiTheme="minorHAnsi" w:hAnsiTheme="minorHAnsi" w:cstheme="minorHAnsi"/>
                                <w:sz w:val="20"/>
                                <w:szCs w:val="20"/>
                              </w:rPr>
                              <w:t>Asistentes técnicos locales.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011325" id="Rectángulo redondeado 2" o:spid="_x0000_s1060" style="position:absolute;left:0;text-align:left;margin-left:147.8pt;margin-top:155.25pt;width:128.9pt;height:98.3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" fillcolor="#4bacc6 [3208]" strokecolor="white [3201]" strokeweight="3pt">
                <v:shadow on="t" color="black" opacity="24903f" origin=",.5" offset="0,.55556mm"/>
                <v:textbox>
                  <w:txbxContent>
                    <w:p w:rsidR="00931BB6" w:rsidRPr="00C007F2" w:rsidRDefault="00931BB6" w:rsidP="000960FA">
                      <w:pPr>
                        <w:jc w:val="center"/>
                        <w:rPr>
                          <w:rFonts w:asciiTheme="minorHAnsi" w:hAnsiTheme="minorHAnsi" w:cstheme="minorHAnsi"/>
                          <w:sz w:val="20"/>
                          <w:szCs w:val="20"/>
                        </w:rPr>
                      </w:pPr>
                      <w:r w:rsidRPr="00C007F2">
                        <w:rPr>
                          <w:rFonts w:asciiTheme="minorHAnsi" w:hAnsiTheme="minorHAnsi" w:cstheme="minorHAnsi"/>
                          <w:sz w:val="20"/>
                          <w:szCs w:val="20"/>
                        </w:rPr>
                        <w:t>OFERTANTES:</w:t>
                      </w:r>
                    </w:p>
                    <w:p w:rsidR="00931BB6" w:rsidRPr="00C007F2" w:rsidRDefault="00931BB6" w:rsidP="000960FA">
                      <w:pPr>
                        <w:jc w:val="center"/>
                        <w:rPr>
                          <w:rFonts w:asciiTheme="minorHAnsi" w:hAnsiTheme="minorHAnsi" w:cstheme="minorHAnsi"/>
                          <w:sz w:val="20"/>
                          <w:szCs w:val="20"/>
                        </w:rPr>
                      </w:pPr>
                      <w:r w:rsidRPr="00C007F2">
                        <w:rPr>
                          <w:rFonts w:asciiTheme="minorHAnsi" w:hAnsiTheme="minorHAnsi" w:cstheme="minorHAnsi"/>
                          <w:sz w:val="20"/>
                          <w:szCs w:val="20"/>
                        </w:rPr>
                        <w:t xml:space="preserve">1.- Empresas </w:t>
                      </w:r>
                      <w:r>
                        <w:rPr>
                          <w:rFonts w:asciiTheme="minorHAnsi" w:hAnsiTheme="minorHAnsi" w:cstheme="minorHAnsi"/>
                          <w:sz w:val="20"/>
                          <w:szCs w:val="20"/>
                        </w:rPr>
                        <w:t>nacionales:</w:t>
                      </w:r>
                    </w:p>
                    <w:p w:rsidR="00931BB6" w:rsidRPr="00C007F2" w:rsidRDefault="00931BB6" w:rsidP="000960FA">
                      <w:pPr>
                        <w:jc w:val="center"/>
                        <w:rPr>
                          <w:rFonts w:asciiTheme="minorHAnsi" w:hAnsiTheme="minorHAnsi" w:cstheme="minorHAnsi"/>
                          <w:sz w:val="20"/>
                          <w:szCs w:val="20"/>
                        </w:rPr>
                      </w:pPr>
                      <w:r w:rsidRPr="00C007F2">
                        <w:rPr>
                          <w:rFonts w:asciiTheme="minorHAnsi" w:hAnsiTheme="minorHAnsi" w:cstheme="minorHAnsi"/>
                          <w:sz w:val="20"/>
                          <w:szCs w:val="20"/>
                        </w:rPr>
                        <w:t xml:space="preserve">Litec – Maruplast – </w:t>
                      </w:r>
                      <w:r>
                        <w:rPr>
                          <w:rFonts w:asciiTheme="minorHAnsi" w:hAnsiTheme="minorHAnsi" w:cstheme="minorHAnsi"/>
                          <w:sz w:val="20"/>
                          <w:szCs w:val="20"/>
                        </w:rPr>
                        <w:t xml:space="preserve">Kayser - </w:t>
                      </w:r>
                      <w:r w:rsidRPr="00C007F2">
                        <w:rPr>
                          <w:rFonts w:asciiTheme="minorHAnsi" w:hAnsiTheme="minorHAnsi" w:cstheme="minorHAnsi"/>
                          <w:sz w:val="20"/>
                          <w:szCs w:val="20"/>
                        </w:rPr>
                        <w:t>Germina</w:t>
                      </w:r>
                    </w:p>
                    <w:p w:rsidR="00931BB6" w:rsidRPr="00245031" w:rsidRDefault="00931BB6" w:rsidP="000960FA">
                      <w:pPr>
                        <w:jc w:val="center"/>
                      </w:pPr>
                      <w:r w:rsidRPr="00C007F2">
                        <w:rPr>
                          <w:rFonts w:asciiTheme="minorHAnsi" w:hAnsiTheme="minorHAnsi" w:cstheme="minorHAnsi"/>
                          <w:sz w:val="20"/>
                          <w:szCs w:val="20"/>
                        </w:rPr>
                        <w:t xml:space="preserve">2.- </w:t>
                      </w:r>
                      <w:r>
                        <w:rPr>
                          <w:rFonts w:asciiTheme="minorHAnsi" w:hAnsiTheme="minorHAnsi" w:cstheme="minorHAnsi"/>
                          <w:sz w:val="20"/>
                          <w:szCs w:val="20"/>
                        </w:rPr>
                        <w:t>Asistentes técnicos locales.</w:t>
                      </w:r>
                    </w:p>
                  </w:txbxContent>
                </v:textbox>
              </v:roundrect>
            </w:pict>
          </mc:Fallback>
        </mc:AlternateContent>
      </w:r>
    </w:p>
    <w:p w:rsidR="00F664C6" w:rsidRPr="00C007F2" w:rsidRDefault="004C24F6" w:rsidP="00CF1414">
      <w:pPr>
        <w:spacing w:line="360" w:lineRule="auto"/>
        <w:jc w:val="both"/>
        <w:rPr>
          <w:rFonts w:asciiTheme="minorHAnsi" w:hAnsiTheme="minorHAnsi" w:cstheme="minorHAnsi"/>
          <w:b/>
          <w:sz w:val="22"/>
          <w:szCs w:val="22"/>
        </w:rPr>
      </w:pPr>
      <w:r w:rsidRPr="00C007F2">
        <w:rPr>
          <w:rFonts w:asciiTheme="minorHAnsi" w:hAnsiTheme="minorHAnsi" w:cstheme="minorHAnsi"/>
          <w:noProof/>
          <w:sz w:val="22"/>
          <w:szCs w:val="22"/>
        </w:rPr>
        <mc:AlternateContent>
          <mc:Choice Requires="wps">
            <w:drawing>
              <wp:anchor distT="0" distB="0" distL="114300" distR="114300" simplePos="0" relativeHeight="251668992" behindDoc="0" locked="0" layoutInCell="1" allowOverlap="1" wp14:anchorId="6739E5D5" wp14:editId="3332F9BE">
                <wp:simplePos x="0" y="0"/>
                <wp:positionH relativeFrom="column">
                  <wp:posOffset>4462145</wp:posOffset>
                </wp:positionH>
                <wp:positionV relativeFrom="paragraph">
                  <wp:posOffset>1384935</wp:posOffset>
                </wp:positionV>
                <wp:extent cx="200025" cy="328295"/>
                <wp:effectExtent l="19050" t="0" r="28575" b="33655"/>
                <wp:wrapNone/>
                <wp:docPr id="115" name="Flecha abajo 41"/>
                <wp:cNvGraphicFramePr/>
                <a:graphic xmlns:a="http://schemas.openxmlformats.org/drawingml/2006/main">
                  <a:graphicData uri="http://schemas.microsoft.com/office/word/2010/wordprocessingShape">
                    <wps:wsp>
                      <wps:cNvSpPr/>
                      <wps:spPr>
                        <a:xfrm>
                          <a:off x="0" y="0"/>
                          <a:ext cx="200025" cy="328295"/>
                        </a:xfrm>
                        <a:prstGeom prst="downArrow">
                          <a:avLst/>
                        </a:prstGeom>
                        <a:solidFill>
                          <a:srgbClr val="46FA06"/>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F81A5" id="Flecha abajo 41" o:spid="_x0000_s1026" type="#_x0000_t67" style="position:absolute;margin-left:351.35pt;margin-top:109.05pt;width:15.75pt;height:25.8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" adj="15020" fillcolor="#46fa06" strokecolor="#41719c" strokeweight="1pt"/>
            </w:pict>
          </mc:Fallback>
        </mc:AlternateContent>
      </w:r>
      <w:r w:rsidRPr="00C007F2">
        <w:rPr>
          <w:rFonts w:asciiTheme="minorHAnsi" w:hAnsiTheme="minorHAnsi" w:cstheme="minorHAnsi"/>
          <w:noProof/>
          <w:sz w:val="22"/>
          <w:szCs w:val="22"/>
        </w:rPr>
        <mc:AlternateContent>
          <mc:Choice Requires="wps">
            <w:drawing>
              <wp:anchor distT="0" distB="0" distL="114300" distR="114300" simplePos="0" relativeHeight="251644416" behindDoc="0" locked="0" layoutInCell="1" allowOverlap="1" wp14:anchorId="02590C8A" wp14:editId="2D42B179">
                <wp:simplePos x="0" y="0"/>
                <wp:positionH relativeFrom="column">
                  <wp:posOffset>4001135</wp:posOffset>
                </wp:positionH>
                <wp:positionV relativeFrom="paragraph">
                  <wp:posOffset>932815</wp:posOffset>
                </wp:positionV>
                <wp:extent cx="1191260" cy="414655"/>
                <wp:effectExtent l="0" t="0" r="27940" b="23495"/>
                <wp:wrapNone/>
                <wp:docPr id="126" name="Rectángulo 44"/>
                <wp:cNvGraphicFramePr/>
                <a:graphic xmlns:a="http://schemas.openxmlformats.org/drawingml/2006/main">
                  <a:graphicData uri="http://schemas.microsoft.com/office/word/2010/wordprocessingShape">
                    <wps:wsp>
                      <wps:cNvSpPr/>
                      <wps:spPr>
                        <a:xfrm>
                          <a:off x="0" y="0"/>
                          <a:ext cx="1191260" cy="414655"/>
                        </a:xfrm>
                        <a:prstGeom prst="rect">
                          <a:avLst/>
                        </a:prstGeom>
                        <a:solidFill>
                          <a:srgbClr val="FFC000"/>
                        </a:solidFill>
                        <a:ln w="19050" cap="flat" cmpd="sng" algn="ctr">
                          <a:solidFill>
                            <a:sysClr val="window" lastClr="FFFFFF"/>
                          </a:solidFill>
                          <a:prstDash val="solid"/>
                          <a:miter lim="800000"/>
                        </a:ln>
                        <a:effectLst/>
                      </wps:spPr>
                      <wps:txbx>
                        <w:txbxContent>
                          <w:p w:rsidR="00931BB6" w:rsidRPr="00245031" w:rsidRDefault="00931BB6" w:rsidP="000960FA">
                            <w:pPr>
                              <w:jc w:val="center"/>
                              <w:rPr>
                                <w:sz w:val="20"/>
                                <w:szCs w:val="20"/>
                              </w:rPr>
                            </w:pPr>
                            <w:r w:rsidRPr="00245031">
                              <w:rPr>
                                <w:sz w:val="20"/>
                                <w:szCs w:val="20"/>
                              </w:rPr>
                              <w:t>Venta a mercados (Logística Externa).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590C8A" id="Rectángulo 44" o:spid="_x0000_s1061" style="position:absolute;left:0;text-align:left;margin-left:315.05pt;margin-top:73.45pt;width:93.8pt;height:32.6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" fillcolor="#ffc000" strokecolor="window" strokeweight="1.5pt">
                <v:textbox>
                  <w:txbxContent>
                    <w:p w:rsidR="00931BB6" w:rsidRPr="00245031" w:rsidRDefault="00931BB6" w:rsidP="000960FA">
                      <w:pPr>
                        <w:jc w:val="center"/>
                        <w:rPr>
                          <w:sz w:val="20"/>
                          <w:szCs w:val="20"/>
                        </w:rPr>
                      </w:pPr>
                      <w:r w:rsidRPr="00245031">
                        <w:rPr>
                          <w:sz w:val="20"/>
                          <w:szCs w:val="20"/>
                        </w:rPr>
                        <w:t>Venta a mercados (Logística Externa).</w:t>
                      </w:r>
                    </w:p>
                  </w:txbxContent>
                </v:textbox>
              </v:rect>
            </w:pict>
          </mc:Fallback>
        </mc:AlternateContent>
      </w:r>
      <w:r w:rsidRPr="00C007F2">
        <w:rPr>
          <w:rFonts w:asciiTheme="minorHAnsi" w:hAnsiTheme="minorHAnsi" w:cstheme="minorHAnsi"/>
          <w:b/>
          <w:noProof/>
          <w:sz w:val="22"/>
          <w:szCs w:val="22"/>
        </w:rPr>
        <mc:AlternateContent>
          <mc:Choice Requires="wps">
            <w:drawing>
              <wp:anchor distT="0" distB="0" distL="114300" distR="114300" simplePos="0" relativeHeight="251675136" behindDoc="0" locked="0" layoutInCell="1" allowOverlap="1" wp14:anchorId="729F304B" wp14:editId="600CAD12">
                <wp:simplePos x="0" y="0"/>
                <wp:positionH relativeFrom="column">
                  <wp:posOffset>4848225</wp:posOffset>
                </wp:positionH>
                <wp:positionV relativeFrom="paragraph">
                  <wp:posOffset>767080</wp:posOffset>
                </wp:positionV>
                <wp:extent cx="125730" cy="283210"/>
                <wp:effectExtent l="19050" t="0" r="45720" b="40640"/>
                <wp:wrapNone/>
                <wp:docPr id="107" name="Flecha abajo 60"/>
                <wp:cNvGraphicFramePr/>
                <a:graphic xmlns:a="http://schemas.openxmlformats.org/drawingml/2006/main">
                  <a:graphicData uri="http://schemas.microsoft.com/office/word/2010/wordprocessingShape">
                    <wps:wsp>
                      <wps:cNvSpPr/>
                      <wps:spPr>
                        <a:xfrm>
                          <a:off x="0" y="0"/>
                          <a:ext cx="125730" cy="283210"/>
                        </a:xfrm>
                        <a:prstGeom prst="downArrow">
                          <a:avLst/>
                        </a:prstGeom>
                        <a:solidFill>
                          <a:srgbClr val="0070C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981D4" id="Flecha abajo 60" o:spid="_x0000_s1026" type="#_x0000_t67" style="position:absolute;margin-left:381.75pt;margin-top:60.4pt;width:9.9pt;height:22.3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" adj="16805" fillcolor="#0070c0" strokecolor="#41719c" strokeweight="1pt"/>
            </w:pict>
          </mc:Fallback>
        </mc:AlternateContent>
      </w:r>
      <w:r w:rsidRPr="00C007F2">
        <w:rPr>
          <w:rFonts w:asciiTheme="minorHAnsi" w:hAnsiTheme="minorHAnsi" w:cstheme="minorHAnsi"/>
          <w:b/>
          <w:noProof/>
          <w:sz w:val="22"/>
          <w:szCs w:val="22"/>
        </w:rPr>
        <mc:AlternateContent>
          <mc:Choice Requires="wps">
            <w:drawing>
              <wp:anchor distT="0" distB="0" distL="114300" distR="114300" simplePos="0" relativeHeight="251674112" behindDoc="0" locked="0" layoutInCell="1" allowOverlap="1" wp14:anchorId="61588718" wp14:editId="1C4391B7">
                <wp:simplePos x="0" y="0"/>
                <wp:positionH relativeFrom="column">
                  <wp:posOffset>4333240</wp:posOffset>
                </wp:positionH>
                <wp:positionV relativeFrom="paragraph">
                  <wp:posOffset>755015</wp:posOffset>
                </wp:positionV>
                <wp:extent cx="125730" cy="283210"/>
                <wp:effectExtent l="19050" t="0" r="45720" b="40640"/>
                <wp:wrapNone/>
                <wp:docPr id="106" name="Flecha abajo 59"/>
                <wp:cNvGraphicFramePr/>
                <a:graphic xmlns:a="http://schemas.openxmlformats.org/drawingml/2006/main">
                  <a:graphicData uri="http://schemas.microsoft.com/office/word/2010/wordprocessingShape">
                    <wps:wsp>
                      <wps:cNvSpPr/>
                      <wps:spPr>
                        <a:xfrm>
                          <a:off x="0" y="0"/>
                          <a:ext cx="125730" cy="283210"/>
                        </a:xfrm>
                        <a:prstGeom prst="downArrow">
                          <a:avLst/>
                        </a:prstGeom>
                        <a:solidFill>
                          <a:srgbClr val="0070C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EE1C9" id="Flecha abajo 59" o:spid="_x0000_s1026" type="#_x0000_t67" style="position:absolute;margin-left:341.2pt;margin-top:59.45pt;width:9.9pt;height:22.3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" adj="16805" fillcolor="#0070c0" strokecolor="#41719c" strokeweight="1pt"/>
            </w:pict>
          </mc:Fallback>
        </mc:AlternateContent>
      </w:r>
      <w:r w:rsidR="00C007F2" w:rsidRPr="00C007F2">
        <w:rPr>
          <w:rFonts w:asciiTheme="minorHAnsi" w:hAnsiTheme="minorHAnsi" w:cstheme="minorHAnsi"/>
          <w:noProof/>
          <w:sz w:val="22"/>
          <w:szCs w:val="22"/>
        </w:rPr>
        <mc:AlternateContent>
          <mc:Choice Requires="wps">
            <w:drawing>
              <wp:anchor distT="0" distB="0" distL="114300" distR="114300" simplePos="0" relativeHeight="251639296" behindDoc="0" locked="0" layoutInCell="1" allowOverlap="1" wp14:anchorId="647EAE1C" wp14:editId="6AEA544B">
                <wp:simplePos x="0" y="0"/>
                <wp:positionH relativeFrom="column">
                  <wp:posOffset>5363490</wp:posOffset>
                </wp:positionH>
                <wp:positionV relativeFrom="paragraph">
                  <wp:posOffset>2035186</wp:posOffset>
                </wp:positionV>
                <wp:extent cx="1475740" cy="1133475"/>
                <wp:effectExtent l="57150" t="19050" r="67310" b="104775"/>
                <wp:wrapNone/>
                <wp:docPr id="3" name="Rectángulo redondeado 3"/>
                <wp:cNvGraphicFramePr/>
                <a:graphic xmlns:a="http://schemas.openxmlformats.org/drawingml/2006/main">
                  <a:graphicData uri="http://schemas.microsoft.com/office/word/2010/wordprocessingShape">
                    <wps:wsp>
                      <wps:cNvSpPr/>
                      <wps:spPr>
                        <a:xfrm>
                          <a:off x="0" y="0"/>
                          <a:ext cx="1475740" cy="113347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931BB6" w:rsidRPr="00C007F2" w:rsidRDefault="00931BB6" w:rsidP="000960FA">
                            <w:pPr>
                              <w:jc w:val="center"/>
                              <w:rPr>
                                <w:rFonts w:asciiTheme="minorHAnsi" w:hAnsiTheme="minorHAnsi" w:cstheme="minorHAnsi"/>
                                <w:sz w:val="20"/>
                                <w:szCs w:val="20"/>
                              </w:rPr>
                            </w:pPr>
                            <w:r w:rsidRPr="00C007F2">
                              <w:rPr>
                                <w:rFonts w:asciiTheme="minorHAnsi" w:hAnsiTheme="minorHAnsi" w:cstheme="minorHAnsi"/>
                                <w:sz w:val="20"/>
                                <w:szCs w:val="20"/>
                              </w:rPr>
                              <w:t>DEMANDANTE</w:t>
                            </w:r>
                            <w:r>
                              <w:rPr>
                                <w:rFonts w:asciiTheme="minorHAnsi" w:hAnsiTheme="minorHAnsi" w:cstheme="minorHAnsi"/>
                                <w:sz w:val="20"/>
                                <w:szCs w:val="20"/>
                              </w:rPr>
                              <w:t>S</w:t>
                            </w:r>
                            <w:r w:rsidRPr="00C007F2">
                              <w:rPr>
                                <w:rFonts w:asciiTheme="minorHAnsi" w:hAnsiTheme="minorHAnsi" w:cstheme="minorHAnsi"/>
                                <w:sz w:val="20"/>
                                <w:szCs w:val="20"/>
                              </w:rPr>
                              <w:t>:</w:t>
                            </w:r>
                          </w:p>
                          <w:p w:rsidR="00931BB6" w:rsidRPr="00C007F2" w:rsidRDefault="00931BB6" w:rsidP="000960FA">
                            <w:pPr>
                              <w:jc w:val="center"/>
                              <w:rPr>
                                <w:rFonts w:asciiTheme="minorHAnsi" w:hAnsiTheme="minorHAnsi" w:cstheme="minorHAnsi"/>
                                <w:sz w:val="20"/>
                                <w:szCs w:val="20"/>
                              </w:rPr>
                            </w:pPr>
                            <w:r w:rsidRPr="00C007F2">
                              <w:rPr>
                                <w:rFonts w:asciiTheme="minorHAnsi" w:hAnsiTheme="minorHAnsi" w:cstheme="minorHAnsi"/>
                                <w:sz w:val="20"/>
                                <w:szCs w:val="20"/>
                              </w:rPr>
                              <w:t>1.- Productores independientes.</w:t>
                            </w:r>
                          </w:p>
                          <w:p w:rsidR="00931BB6" w:rsidRDefault="00931BB6" w:rsidP="000960FA">
                            <w:pPr>
                              <w:jc w:val="center"/>
                              <w:rPr>
                                <w:rFonts w:asciiTheme="minorHAnsi" w:hAnsiTheme="minorHAnsi" w:cstheme="minorHAnsi"/>
                                <w:sz w:val="20"/>
                                <w:szCs w:val="20"/>
                              </w:rPr>
                            </w:pPr>
                            <w:r w:rsidRPr="00C007F2">
                              <w:rPr>
                                <w:rFonts w:asciiTheme="minorHAnsi" w:hAnsiTheme="minorHAnsi" w:cstheme="minorHAnsi"/>
                                <w:sz w:val="20"/>
                                <w:szCs w:val="20"/>
                              </w:rPr>
                              <w:t>2.- Municipalidades.</w:t>
                            </w:r>
                          </w:p>
                          <w:p w:rsidR="00931BB6" w:rsidRPr="00C007F2" w:rsidRDefault="00931BB6" w:rsidP="000960FA">
                            <w:pPr>
                              <w:jc w:val="center"/>
                              <w:rPr>
                                <w:rFonts w:asciiTheme="minorHAnsi" w:hAnsiTheme="minorHAnsi" w:cstheme="minorHAnsi"/>
                                <w:sz w:val="20"/>
                                <w:szCs w:val="20"/>
                              </w:rPr>
                            </w:pPr>
                            <w:r>
                              <w:rPr>
                                <w:rFonts w:asciiTheme="minorHAnsi" w:hAnsiTheme="minorHAnsi" w:cstheme="minorHAnsi"/>
                                <w:sz w:val="20"/>
                                <w:szCs w:val="20"/>
                              </w:rPr>
                              <w:t>3.- ONG’s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7EAE1C" id="Rectángulo redondeado 3" o:spid="_x0000_s1062" style="position:absolute;left:0;text-align:left;margin-left:422.3pt;margin-top:160.25pt;width:116.2pt;height:89.2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931BB6" w:rsidRPr="00C007F2" w:rsidRDefault="00931BB6" w:rsidP="000960FA">
                      <w:pPr>
                        <w:jc w:val="center"/>
                        <w:rPr>
                          <w:rFonts w:asciiTheme="minorHAnsi" w:hAnsiTheme="minorHAnsi" w:cstheme="minorHAnsi"/>
                          <w:sz w:val="20"/>
                          <w:szCs w:val="20"/>
                        </w:rPr>
                      </w:pPr>
                      <w:r w:rsidRPr="00C007F2">
                        <w:rPr>
                          <w:rFonts w:asciiTheme="minorHAnsi" w:hAnsiTheme="minorHAnsi" w:cstheme="minorHAnsi"/>
                          <w:sz w:val="20"/>
                          <w:szCs w:val="20"/>
                        </w:rPr>
                        <w:t>DEMANDANTE</w:t>
                      </w:r>
                      <w:r>
                        <w:rPr>
                          <w:rFonts w:asciiTheme="minorHAnsi" w:hAnsiTheme="minorHAnsi" w:cstheme="minorHAnsi"/>
                          <w:sz w:val="20"/>
                          <w:szCs w:val="20"/>
                        </w:rPr>
                        <w:t>S</w:t>
                      </w:r>
                      <w:r w:rsidRPr="00C007F2">
                        <w:rPr>
                          <w:rFonts w:asciiTheme="minorHAnsi" w:hAnsiTheme="minorHAnsi" w:cstheme="minorHAnsi"/>
                          <w:sz w:val="20"/>
                          <w:szCs w:val="20"/>
                        </w:rPr>
                        <w:t>:</w:t>
                      </w:r>
                    </w:p>
                    <w:p w:rsidR="00931BB6" w:rsidRPr="00C007F2" w:rsidRDefault="00931BB6" w:rsidP="000960FA">
                      <w:pPr>
                        <w:jc w:val="center"/>
                        <w:rPr>
                          <w:rFonts w:asciiTheme="minorHAnsi" w:hAnsiTheme="minorHAnsi" w:cstheme="minorHAnsi"/>
                          <w:sz w:val="20"/>
                          <w:szCs w:val="20"/>
                        </w:rPr>
                      </w:pPr>
                      <w:r w:rsidRPr="00C007F2">
                        <w:rPr>
                          <w:rFonts w:asciiTheme="minorHAnsi" w:hAnsiTheme="minorHAnsi" w:cstheme="minorHAnsi"/>
                          <w:sz w:val="20"/>
                          <w:szCs w:val="20"/>
                        </w:rPr>
                        <w:t>1.- Productores independientes.</w:t>
                      </w:r>
                    </w:p>
                    <w:p w:rsidR="00931BB6" w:rsidRDefault="00931BB6" w:rsidP="000960FA">
                      <w:pPr>
                        <w:jc w:val="center"/>
                        <w:rPr>
                          <w:rFonts w:asciiTheme="minorHAnsi" w:hAnsiTheme="minorHAnsi" w:cstheme="minorHAnsi"/>
                          <w:sz w:val="20"/>
                          <w:szCs w:val="20"/>
                        </w:rPr>
                      </w:pPr>
                      <w:r w:rsidRPr="00C007F2">
                        <w:rPr>
                          <w:rFonts w:asciiTheme="minorHAnsi" w:hAnsiTheme="minorHAnsi" w:cstheme="minorHAnsi"/>
                          <w:sz w:val="20"/>
                          <w:szCs w:val="20"/>
                        </w:rPr>
                        <w:t>2.- Municipalidades.</w:t>
                      </w:r>
                    </w:p>
                    <w:p w:rsidR="00931BB6" w:rsidRPr="00C007F2" w:rsidRDefault="00931BB6" w:rsidP="000960FA">
                      <w:pPr>
                        <w:jc w:val="center"/>
                        <w:rPr>
                          <w:rFonts w:asciiTheme="minorHAnsi" w:hAnsiTheme="minorHAnsi" w:cstheme="minorHAnsi"/>
                          <w:sz w:val="20"/>
                          <w:szCs w:val="20"/>
                        </w:rPr>
                      </w:pPr>
                      <w:r>
                        <w:rPr>
                          <w:rFonts w:asciiTheme="minorHAnsi" w:hAnsiTheme="minorHAnsi" w:cstheme="minorHAnsi"/>
                          <w:sz w:val="20"/>
                          <w:szCs w:val="20"/>
                        </w:rPr>
                        <w:t>3.- ONG’s</w:t>
                      </w:r>
                    </w:p>
                  </w:txbxContent>
                </v:textbox>
              </v:roundrect>
            </w:pict>
          </mc:Fallback>
        </mc:AlternateContent>
      </w:r>
      <w:r w:rsidR="00C007F2" w:rsidRPr="00C007F2">
        <w:rPr>
          <w:rFonts w:asciiTheme="minorHAnsi" w:hAnsiTheme="minorHAnsi" w:cstheme="minorHAnsi"/>
          <w:noProof/>
          <w:sz w:val="22"/>
          <w:szCs w:val="22"/>
        </w:rPr>
        <mc:AlternateContent>
          <mc:Choice Requires="wps">
            <w:drawing>
              <wp:anchor distT="0" distB="0" distL="114300" distR="114300" simplePos="0" relativeHeight="251637248" behindDoc="0" locked="0" layoutInCell="1" allowOverlap="1" wp14:anchorId="4C4E80A4" wp14:editId="7AA9F090">
                <wp:simplePos x="0" y="0"/>
                <wp:positionH relativeFrom="column">
                  <wp:posOffset>3566795</wp:posOffset>
                </wp:positionH>
                <wp:positionV relativeFrom="paragraph">
                  <wp:posOffset>2080260</wp:posOffset>
                </wp:positionV>
                <wp:extent cx="1570355" cy="712470"/>
                <wp:effectExtent l="0" t="0" r="10795" b="11430"/>
                <wp:wrapNone/>
                <wp:docPr id="1" name="Rectángulo redondeado 1"/>
                <wp:cNvGraphicFramePr/>
                <a:graphic xmlns:a="http://schemas.openxmlformats.org/drawingml/2006/main">
                  <a:graphicData uri="http://schemas.microsoft.com/office/word/2010/wordprocessingShape">
                    <wps:wsp>
                      <wps:cNvSpPr/>
                      <wps:spPr>
                        <a:xfrm>
                          <a:off x="0" y="0"/>
                          <a:ext cx="1570355" cy="712470"/>
                        </a:xfrm>
                        <a:prstGeom prst="roundRect">
                          <a:avLst/>
                        </a:prstGeom>
                      </wps:spPr>
                      <wps:style>
                        <a:lnRef idx="2">
                          <a:schemeClr val="accent5">
                            <a:shade val="50000"/>
                          </a:schemeClr>
                        </a:lnRef>
                        <a:fillRef idx="1002">
                          <a:schemeClr val="dk2"/>
                        </a:fillRef>
                        <a:effectRef idx="0">
                          <a:schemeClr val="accent5"/>
                        </a:effectRef>
                        <a:fontRef idx="minor">
                          <a:schemeClr val="lt1"/>
                        </a:fontRef>
                      </wps:style>
                      <wps:txbx>
                        <w:txbxContent>
                          <w:p w:rsidR="00931BB6" w:rsidRPr="00F94DD9" w:rsidRDefault="00931BB6" w:rsidP="000960FA">
                            <w:pPr>
                              <w:jc w:val="center"/>
                              <w:rPr>
                                <w:b/>
                              </w:rPr>
                            </w:pPr>
                            <w:r>
                              <w:rPr>
                                <w:b/>
                              </w:rPr>
                              <w:t>Comercialización de tecnologías en INVERNADEROS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4E80A4" id="Rectángulo redondeado 1" o:spid="_x0000_s1063" style="position:absolute;left:0;text-align:left;margin-left:280.85pt;margin-top:163.8pt;width:123.65pt;height:56.1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" fillcolor="#8db3e2 [1298]" strokecolor="#205867 [1608]" strokeweight="2pt">
                <v:fill color2="#060e18 [642]" rotate="t" focusposition=".5,-52429f" focussize="" colors="0 #bec9e5;26214f #b4c1e1;1 #001a5e" focus="100%" type="gradientRadial"/>
                <v:textbox>
                  <w:txbxContent>
                    <w:p w:rsidR="00931BB6" w:rsidRPr="00F94DD9" w:rsidRDefault="00931BB6" w:rsidP="000960FA">
                      <w:pPr>
                        <w:jc w:val="center"/>
                        <w:rPr>
                          <w:b/>
                        </w:rPr>
                      </w:pPr>
                      <w:r>
                        <w:rPr>
                          <w:b/>
                        </w:rPr>
                        <w:t>Comercialización de tecnologías en INVERNADEROS</w:t>
                      </w:r>
                    </w:p>
                  </w:txbxContent>
                </v:textbox>
              </v:roundrect>
            </w:pict>
          </mc:Fallback>
        </mc:AlternateContent>
      </w:r>
      <w:r w:rsidR="00DF1A8F" w:rsidRPr="00C007F2">
        <w:rPr>
          <w:rFonts w:asciiTheme="minorHAnsi" w:hAnsiTheme="minorHAnsi" w:cstheme="minorHAnsi"/>
          <w:noProof/>
          <w:sz w:val="22"/>
          <w:szCs w:val="22"/>
        </w:rPr>
        <mc:AlternateContent>
          <mc:Choice Requires="wps">
            <w:drawing>
              <wp:anchor distT="0" distB="0" distL="114300" distR="114300" simplePos="0" relativeHeight="251636224" behindDoc="0" locked="0" layoutInCell="1" allowOverlap="1" wp14:anchorId="73CAD198" wp14:editId="46D7AE21">
                <wp:simplePos x="0" y="0"/>
                <wp:positionH relativeFrom="margin">
                  <wp:posOffset>423545</wp:posOffset>
                </wp:positionH>
                <wp:positionV relativeFrom="paragraph">
                  <wp:posOffset>382905</wp:posOffset>
                </wp:positionV>
                <wp:extent cx="7705725" cy="4563110"/>
                <wp:effectExtent l="0" t="0" r="28575" b="27940"/>
                <wp:wrapNone/>
                <wp:docPr id="101" name="Arco de bloque 30"/>
                <wp:cNvGraphicFramePr/>
                <a:graphic xmlns:a="http://schemas.openxmlformats.org/drawingml/2006/main">
                  <a:graphicData uri="http://schemas.microsoft.com/office/word/2010/wordprocessingShape">
                    <wps:wsp>
                      <wps:cNvSpPr/>
                      <wps:spPr>
                        <a:xfrm rot="10800000">
                          <a:off x="0" y="0"/>
                          <a:ext cx="7705725" cy="4563110"/>
                        </a:xfrm>
                        <a:prstGeom prst="blockArc">
                          <a:avLst>
                            <a:gd name="adj1" fmla="val 10840347"/>
                            <a:gd name="adj2" fmla="val 61768"/>
                            <a:gd name="adj3" fmla="val 29620"/>
                          </a:avLst>
                        </a:prstGeom>
                        <a:solidFill>
                          <a:srgbClr val="A9FDAD"/>
                        </a:solidFill>
                        <a:ln w="12700" cap="flat" cmpd="sng" algn="ctr">
                          <a:solidFill>
                            <a:srgbClr val="46FA06"/>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D9906" id="Arco de bloque 30" o:spid="_x0000_s1026" style="position:absolute;margin-left:33.35pt;margin-top:30.15pt;width:606.75pt;height:359.3pt;rotation:180;z-index:25163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705725,456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" path="m757,2236343c33121,1269391,1091485,419581,2641936,115615,3454544,-43697,4333604,-38227,5140380,131161,6718630,462525,7754743,1359614,7703953,2350757l6351216,2326449v58772,-452108,-766512,-854284,-1954855,-952637c4050013,1345147,3691224,1344207,3343824,1371055v-1131476,87443,-1954520,451701,-1990984,881157l757,2236343xe" fillcolor="#a9fdad" strokecolor="#46fa06" strokeweight="1pt">
                <v:stroke joinstyle="miter"/>
                <v:path arrowok="t" o:connecttype="custom" o:connectlocs="757,2236343;2641936,115615;5140380,131161;7703953,2350757;6351216,2326449;4396361,1373812;3343824,1371055;1352840,2252212;757,2236343" o:connectangles="0,0,0,0,0,0,0,0,0"/>
                <w10:wrap anchorx="margin"/>
              </v:shape>
            </w:pict>
          </mc:Fallback>
        </mc:AlternateContent>
      </w:r>
    </w:p>
    <w:p w:rsidR="00B73642" w:rsidRPr="00C007F2" w:rsidRDefault="00B73642" w:rsidP="00CF1414">
      <w:pPr>
        <w:pStyle w:val="Prrafodelista"/>
        <w:numPr>
          <w:ilvl w:val="1"/>
          <w:numId w:val="1"/>
        </w:numPr>
        <w:spacing w:after="0" w:line="360" w:lineRule="auto"/>
        <w:jc w:val="both"/>
        <w:rPr>
          <w:rFonts w:cstheme="minorHAnsi"/>
          <w:b/>
        </w:rPr>
        <w:sectPr w:rsidR="00B73642" w:rsidRPr="00C007F2" w:rsidSect="00931BB6">
          <w:pgSz w:w="16840" w:h="11907" w:orient="landscape" w:code="9"/>
          <w:pgMar w:top="1701" w:right="1418" w:bottom="1701" w:left="1418" w:header="709" w:footer="709" w:gutter="0"/>
          <w:cols w:space="708"/>
          <w:docGrid w:linePitch="360"/>
        </w:sectPr>
      </w:pPr>
    </w:p>
    <w:p w:rsidR="00F56628" w:rsidRPr="009A4CB0" w:rsidRDefault="00F56628" w:rsidP="00CF1414">
      <w:pPr>
        <w:spacing w:line="360" w:lineRule="auto"/>
        <w:jc w:val="both"/>
        <w:rPr>
          <w:rFonts w:asciiTheme="minorHAnsi" w:hAnsiTheme="minorHAnsi" w:cstheme="minorHAnsi"/>
          <w:sz w:val="22"/>
          <w:szCs w:val="22"/>
        </w:rPr>
      </w:pPr>
      <w:r w:rsidRPr="009A4CB0">
        <w:rPr>
          <w:rFonts w:asciiTheme="minorHAnsi" w:hAnsiTheme="minorHAnsi" w:cstheme="minorHAnsi"/>
          <w:sz w:val="22"/>
          <w:szCs w:val="22"/>
        </w:rPr>
        <w:lastRenderedPageBreak/>
        <w:t>Sin embargo la mayor experiencia en tema de invernaderos, lo tiene el CBC, a través de la ejecución de los siguientes proyectos:</w:t>
      </w:r>
    </w:p>
    <w:p w:rsidR="00F56628" w:rsidRPr="009A4CB0" w:rsidRDefault="00F56628" w:rsidP="00CF1414">
      <w:pPr>
        <w:pStyle w:val="Prrafodelista"/>
        <w:numPr>
          <w:ilvl w:val="0"/>
          <w:numId w:val="22"/>
        </w:numPr>
        <w:spacing w:after="0" w:line="360" w:lineRule="auto"/>
        <w:jc w:val="both"/>
        <w:rPr>
          <w:rFonts w:cstheme="minorHAnsi"/>
        </w:rPr>
      </w:pPr>
      <w:r w:rsidRPr="009A4CB0">
        <w:rPr>
          <w:rFonts w:cstheme="minorHAnsi"/>
        </w:rPr>
        <w:t>El Programa de Apoyo a la Micro y Pequeña Empresa en el Perú APOMIPE, que en varios distritos de la región Cusco, asesoró en la producción agrícola en invernaderos de 125 productores.</w:t>
      </w:r>
    </w:p>
    <w:p w:rsidR="00F56628" w:rsidRPr="009A4CB0" w:rsidRDefault="00BC35CB" w:rsidP="00CF1414">
      <w:pPr>
        <w:pStyle w:val="Prrafodelista"/>
        <w:numPr>
          <w:ilvl w:val="0"/>
          <w:numId w:val="22"/>
        </w:numPr>
        <w:spacing w:after="0" w:line="360" w:lineRule="auto"/>
        <w:jc w:val="both"/>
        <w:rPr>
          <w:rFonts w:cstheme="minorHAnsi"/>
        </w:rPr>
      </w:pPr>
      <w:r w:rsidRPr="009A4CB0">
        <w:rPr>
          <w:rFonts w:cstheme="minorHAnsi"/>
        </w:rPr>
        <w:t>El Proyecto Qorichacra de</w:t>
      </w:r>
      <w:r w:rsidR="00F56628" w:rsidRPr="009A4CB0">
        <w:rPr>
          <w:rFonts w:cstheme="minorHAnsi"/>
        </w:rPr>
        <w:t xml:space="preserve"> la Fundación Syngenta</w:t>
      </w:r>
      <w:r w:rsidRPr="009A4CB0">
        <w:rPr>
          <w:rFonts w:cstheme="minorHAnsi"/>
        </w:rPr>
        <w:t xml:space="preserve"> y la empresa Arcos Dorados, que</w:t>
      </w:r>
      <w:r w:rsidR="00F56628" w:rsidRPr="009A4CB0">
        <w:rPr>
          <w:rFonts w:cstheme="minorHAnsi"/>
        </w:rPr>
        <w:t xml:space="preserve"> ha trabajado con 36 productores en los distritos de Cusco y Taray, donde cada familia construyó su invernadero para la producción agrícola.</w:t>
      </w:r>
    </w:p>
    <w:p w:rsidR="00F56628" w:rsidRPr="009A4CB0" w:rsidRDefault="00F56628" w:rsidP="00CF1414">
      <w:pPr>
        <w:spacing w:line="360" w:lineRule="auto"/>
        <w:jc w:val="both"/>
        <w:rPr>
          <w:rFonts w:asciiTheme="minorHAnsi" w:hAnsiTheme="minorHAnsi" w:cstheme="minorHAnsi"/>
          <w:sz w:val="22"/>
          <w:szCs w:val="22"/>
        </w:rPr>
      </w:pPr>
      <w:r w:rsidRPr="009A4CB0">
        <w:rPr>
          <w:rFonts w:asciiTheme="minorHAnsi" w:hAnsiTheme="minorHAnsi" w:cstheme="minorHAnsi"/>
          <w:sz w:val="22"/>
          <w:szCs w:val="22"/>
        </w:rPr>
        <w:t>Estas dos experiencias exitosas han generado expectativa y demanda por parte de los productores y gobiernos locales y ONG’s, que han visto como buena alternativa de sostenibilidad climática, el aprovechamiento de energía solar y escalamiento para los pequeños agricultores.</w:t>
      </w:r>
    </w:p>
    <w:p w:rsidR="00F56628" w:rsidRPr="009A4CB0" w:rsidRDefault="00F56628" w:rsidP="00CF1414">
      <w:pPr>
        <w:spacing w:line="360" w:lineRule="auto"/>
        <w:jc w:val="both"/>
        <w:rPr>
          <w:rFonts w:asciiTheme="minorHAnsi" w:hAnsiTheme="minorHAnsi" w:cstheme="minorHAnsi"/>
          <w:sz w:val="22"/>
          <w:szCs w:val="22"/>
        </w:rPr>
      </w:pPr>
      <w:r w:rsidRPr="009A4CB0">
        <w:rPr>
          <w:rFonts w:asciiTheme="minorHAnsi" w:hAnsiTheme="minorHAnsi" w:cstheme="minorHAnsi"/>
          <w:sz w:val="22"/>
          <w:szCs w:val="22"/>
        </w:rPr>
        <w:t>Gracias a esta experiencia, en la actualidad se ha incrementado la demanda del servicio de construcción y manejo de invernaderos, un caso claro podemos observar en el distrito de Taray, donde el CBC en una de sus comunidades ejecutó el proyecto Qorichacra que a la fecha (al percibir la mejora económica de sus vecinos) la población de las comunidades aledañas están muy interesados en replicar este exitoso proyecto.</w:t>
      </w:r>
    </w:p>
    <w:p w:rsidR="00F56628" w:rsidRPr="009A4CB0" w:rsidRDefault="00F56628" w:rsidP="00CF1414">
      <w:pPr>
        <w:spacing w:line="360" w:lineRule="auto"/>
        <w:jc w:val="both"/>
        <w:rPr>
          <w:rFonts w:asciiTheme="minorHAnsi" w:hAnsiTheme="minorHAnsi" w:cstheme="minorHAnsi"/>
          <w:sz w:val="22"/>
          <w:szCs w:val="22"/>
        </w:rPr>
      </w:pPr>
      <w:r w:rsidRPr="009A4CB0">
        <w:rPr>
          <w:rFonts w:asciiTheme="minorHAnsi" w:hAnsiTheme="minorHAnsi" w:cstheme="minorHAnsi"/>
          <w:sz w:val="22"/>
          <w:szCs w:val="22"/>
        </w:rPr>
        <w:t>Asimismo, el CBC tiene amplia experiencia en la promoción y el fortalecimiento de capacidades de líderes técnicos campesinos (</w:t>
      </w:r>
      <w:r w:rsidRPr="009A4CB0">
        <w:rPr>
          <w:rFonts w:asciiTheme="minorHAnsi" w:hAnsiTheme="minorHAnsi" w:cstheme="minorHAnsi"/>
          <w:b/>
          <w:sz w:val="22"/>
          <w:szCs w:val="22"/>
        </w:rPr>
        <w:t>kamayoqs</w:t>
      </w:r>
      <w:r w:rsidRPr="009A4CB0">
        <w:rPr>
          <w:rFonts w:asciiTheme="minorHAnsi" w:hAnsiTheme="minorHAnsi" w:cstheme="minorHAnsi"/>
          <w:sz w:val="22"/>
          <w:szCs w:val="22"/>
        </w:rPr>
        <w:t>), para la promoción y generación de nuevos conocimientos adaptados a la cultura local.</w:t>
      </w:r>
    </w:p>
    <w:p w:rsidR="00F56628" w:rsidRPr="009A4CB0" w:rsidRDefault="00F56628" w:rsidP="00CF1414">
      <w:pPr>
        <w:spacing w:line="360" w:lineRule="auto"/>
        <w:jc w:val="both"/>
        <w:rPr>
          <w:rFonts w:asciiTheme="minorHAnsi" w:hAnsiTheme="minorHAnsi" w:cstheme="minorHAnsi"/>
          <w:b/>
          <w:sz w:val="22"/>
          <w:szCs w:val="22"/>
        </w:rPr>
      </w:pPr>
    </w:p>
    <w:p w:rsidR="001B490F" w:rsidRPr="009A4CB0" w:rsidRDefault="001B490F" w:rsidP="00CF1414">
      <w:pPr>
        <w:pStyle w:val="Prrafodelista"/>
        <w:numPr>
          <w:ilvl w:val="1"/>
          <w:numId w:val="1"/>
        </w:numPr>
        <w:spacing w:after="0" w:line="360" w:lineRule="auto"/>
        <w:jc w:val="both"/>
        <w:rPr>
          <w:rFonts w:cstheme="minorHAnsi"/>
          <w:b/>
        </w:rPr>
      </w:pPr>
      <w:r w:rsidRPr="009A4CB0">
        <w:rPr>
          <w:rFonts w:cstheme="minorHAnsi"/>
          <w:b/>
        </w:rPr>
        <w:t>Competencia.</w:t>
      </w:r>
      <w:r w:rsidR="00B73642" w:rsidRPr="009A4CB0">
        <w:rPr>
          <w:rFonts w:cstheme="minorHAnsi"/>
          <w:b/>
        </w:rPr>
        <w:t xml:space="preserve"> </w:t>
      </w:r>
    </w:p>
    <w:p w:rsidR="00B86E9F" w:rsidRPr="009A4CB0" w:rsidRDefault="00E82019" w:rsidP="00CF1414">
      <w:pPr>
        <w:spacing w:line="360" w:lineRule="auto"/>
        <w:jc w:val="both"/>
        <w:rPr>
          <w:rFonts w:asciiTheme="minorHAnsi" w:hAnsiTheme="minorHAnsi" w:cstheme="minorHAnsi"/>
          <w:sz w:val="22"/>
          <w:szCs w:val="22"/>
        </w:rPr>
      </w:pPr>
      <w:r w:rsidRPr="009A4CB0">
        <w:rPr>
          <w:rFonts w:asciiTheme="minorHAnsi" w:hAnsiTheme="minorHAnsi" w:cstheme="minorHAnsi"/>
          <w:sz w:val="22"/>
          <w:szCs w:val="22"/>
        </w:rPr>
        <w:t>La competencia en la venta de tecnologías en invernaderos está claramente identificada</w:t>
      </w:r>
      <w:r w:rsidR="00B86E9F" w:rsidRPr="009A4CB0">
        <w:rPr>
          <w:rFonts w:asciiTheme="minorHAnsi" w:hAnsiTheme="minorHAnsi" w:cstheme="minorHAnsi"/>
          <w:sz w:val="22"/>
          <w:szCs w:val="22"/>
        </w:rPr>
        <w:t>:</w:t>
      </w:r>
    </w:p>
    <w:p w:rsidR="00E82019" w:rsidRPr="009A4CB0" w:rsidRDefault="00B86E9F" w:rsidP="00CF1414">
      <w:pPr>
        <w:spacing w:line="360" w:lineRule="auto"/>
        <w:jc w:val="both"/>
        <w:rPr>
          <w:rFonts w:asciiTheme="minorHAnsi" w:hAnsiTheme="minorHAnsi" w:cstheme="minorHAnsi"/>
          <w:sz w:val="22"/>
          <w:szCs w:val="22"/>
        </w:rPr>
      </w:pPr>
      <w:r w:rsidRPr="009A4CB0">
        <w:rPr>
          <w:rFonts w:asciiTheme="minorHAnsi" w:hAnsiTheme="minorHAnsi" w:cstheme="minorHAnsi"/>
          <w:sz w:val="22"/>
          <w:szCs w:val="22"/>
        </w:rPr>
        <w:t>Como e</w:t>
      </w:r>
      <w:r w:rsidR="00E82019" w:rsidRPr="009A4CB0">
        <w:rPr>
          <w:rFonts w:asciiTheme="minorHAnsi" w:hAnsiTheme="minorHAnsi" w:cstheme="minorHAnsi"/>
          <w:color w:val="000000" w:themeColor="text1"/>
          <w:sz w:val="22"/>
          <w:szCs w:val="22"/>
        </w:rPr>
        <w:t>mpresas importadoras con sede en la ciudad de Lima:</w:t>
      </w:r>
    </w:p>
    <w:p w:rsidR="00E82019" w:rsidRPr="009A4CB0" w:rsidRDefault="005D4849" w:rsidP="00CF1414">
      <w:pPr>
        <w:autoSpaceDE w:val="0"/>
        <w:autoSpaceDN w:val="0"/>
        <w:adjustRightInd w:val="0"/>
        <w:spacing w:line="360" w:lineRule="auto"/>
        <w:jc w:val="both"/>
        <w:rPr>
          <w:rFonts w:asciiTheme="minorHAnsi" w:hAnsiTheme="minorHAnsi" w:cstheme="minorHAnsi"/>
          <w:color w:val="000000" w:themeColor="text1"/>
          <w:sz w:val="22"/>
          <w:szCs w:val="22"/>
        </w:rPr>
      </w:pPr>
      <w:r w:rsidRPr="009A4CB0">
        <w:rPr>
          <w:rFonts w:asciiTheme="minorHAnsi" w:hAnsiTheme="minorHAnsi" w:cstheme="minorHAnsi"/>
          <w:color w:val="000000" w:themeColor="text1"/>
          <w:sz w:val="22"/>
          <w:szCs w:val="22"/>
        </w:rPr>
        <w:t>CORPORACIÓN LITEC SAC</w:t>
      </w:r>
      <w:r w:rsidR="00E82019" w:rsidRPr="009A4CB0">
        <w:rPr>
          <w:rFonts w:asciiTheme="minorHAnsi" w:hAnsiTheme="minorHAnsi" w:cstheme="minorHAnsi"/>
          <w:color w:val="000000" w:themeColor="text1"/>
          <w:sz w:val="22"/>
          <w:szCs w:val="22"/>
        </w:rPr>
        <w:t>; KAYSER CORP; MARUPLAST y GERMINA.</w:t>
      </w:r>
    </w:p>
    <w:p w:rsidR="00E82019" w:rsidRPr="009A4CB0" w:rsidRDefault="00E82019" w:rsidP="00CF1414">
      <w:pPr>
        <w:spacing w:line="360" w:lineRule="auto"/>
        <w:jc w:val="both"/>
        <w:rPr>
          <w:rFonts w:asciiTheme="minorHAnsi" w:hAnsiTheme="minorHAnsi" w:cstheme="minorHAnsi"/>
          <w:sz w:val="22"/>
          <w:szCs w:val="22"/>
        </w:rPr>
      </w:pPr>
      <w:r w:rsidRPr="009A4CB0">
        <w:rPr>
          <w:rFonts w:asciiTheme="minorHAnsi" w:hAnsiTheme="minorHAnsi" w:cstheme="minorHAnsi"/>
          <w:sz w:val="22"/>
          <w:szCs w:val="22"/>
        </w:rPr>
        <w:t>Básicamente, ellos sólo venden invernaderos pero no ofrecen servicios de mantenimiento y menos asistencia técnica en la operación del invernadero. Nuestra propuesta tiene la ventaja competitiva que tiene articulación con importantes compradores de productos</w:t>
      </w:r>
      <w:r w:rsidR="005D4849" w:rsidRPr="009A4CB0">
        <w:rPr>
          <w:rFonts w:asciiTheme="minorHAnsi" w:hAnsiTheme="minorHAnsi" w:cstheme="minorHAnsi"/>
          <w:sz w:val="22"/>
          <w:szCs w:val="22"/>
        </w:rPr>
        <w:t xml:space="preserve"> agrícolas</w:t>
      </w:r>
      <w:r w:rsidRPr="009A4CB0">
        <w:rPr>
          <w:rFonts w:asciiTheme="minorHAnsi" w:hAnsiTheme="minorHAnsi" w:cstheme="minorHAnsi"/>
          <w:sz w:val="22"/>
          <w:szCs w:val="22"/>
        </w:rPr>
        <w:t xml:space="preserve"> que se pueden producir en los invernaderos. El proyecto F</w:t>
      </w:r>
      <w:r w:rsidR="005D4849" w:rsidRPr="009A4CB0">
        <w:rPr>
          <w:rFonts w:asciiTheme="minorHAnsi" w:hAnsiTheme="minorHAnsi" w:cstheme="minorHAnsi"/>
          <w:sz w:val="22"/>
          <w:szCs w:val="22"/>
        </w:rPr>
        <w:t>acilitará</w:t>
      </w:r>
      <w:r w:rsidRPr="009A4CB0">
        <w:rPr>
          <w:rFonts w:asciiTheme="minorHAnsi" w:hAnsiTheme="minorHAnsi" w:cstheme="minorHAnsi"/>
          <w:sz w:val="22"/>
          <w:szCs w:val="22"/>
        </w:rPr>
        <w:t xml:space="preserve"> la articulación entre el productor </w:t>
      </w:r>
      <w:r w:rsidR="005D4849" w:rsidRPr="009A4CB0">
        <w:rPr>
          <w:rFonts w:asciiTheme="minorHAnsi" w:hAnsiTheme="minorHAnsi" w:cstheme="minorHAnsi"/>
          <w:sz w:val="22"/>
          <w:szCs w:val="22"/>
        </w:rPr>
        <w:t>en</w:t>
      </w:r>
      <w:r w:rsidRPr="009A4CB0">
        <w:rPr>
          <w:rFonts w:asciiTheme="minorHAnsi" w:hAnsiTheme="minorHAnsi" w:cstheme="minorHAnsi"/>
          <w:sz w:val="22"/>
          <w:szCs w:val="22"/>
        </w:rPr>
        <w:t xml:space="preserve"> invernadero y el comprador de sus productos agrícolas. De manera que el </w:t>
      </w:r>
      <w:r w:rsidR="005D4849" w:rsidRPr="009A4CB0">
        <w:rPr>
          <w:rFonts w:asciiTheme="minorHAnsi" w:hAnsiTheme="minorHAnsi" w:cstheme="minorHAnsi"/>
          <w:sz w:val="22"/>
          <w:szCs w:val="22"/>
        </w:rPr>
        <w:t>plan</w:t>
      </w:r>
      <w:r w:rsidRPr="009A4CB0">
        <w:rPr>
          <w:rFonts w:asciiTheme="minorHAnsi" w:hAnsiTheme="minorHAnsi" w:cstheme="minorHAnsi"/>
          <w:sz w:val="22"/>
          <w:szCs w:val="22"/>
        </w:rPr>
        <w:t xml:space="preserve"> de negocio apunta más al desarrollo del Sistema de Valor Energético, de esa manera también nos aseguramos que el negocio de los invernaderos para los productores sea </w:t>
      </w:r>
      <w:r w:rsidR="00916810" w:rsidRPr="009A4CB0">
        <w:rPr>
          <w:rFonts w:asciiTheme="minorHAnsi" w:hAnsiTheme="minorHAnsi" w:cstheme="minorHAnsi"/>
          <w:sz w:val="22"/>
          <w:szCs w:val="22"/>
        </w:rPr>
        <w:t>rentable</w:t>
      </w:r>
      <w:r w:rsidRPr="009A4CB0">
        <w:rPr>
          <w:rFonts w:asciiTheme="minorHAnsi" w:hAnsiTheme="minorHAnsi" w:cstheme="minorHAnsi"/>
          <w:sz w:val="22"/>
          <w:szCs w:val="22"/>
        </w:rPr>
        <w:t>.</w:t>
      </w:r>
    </w:p>
    <w:p w:rsidR="001D6649" w:rsidRPr="009A4CB0" w:rsidRDefault="00534CD5" w:rsidP="00CF1414">
      <w:pPr>
        <w:spacing w:line="360" w:lineRule="auto"/>
        <w:jc w:val="both"/>
        <w:rPr>
          <w:rFonts w:asciiTheme="minorHAnsi" w:hAnsiTheme="minorHAnsi" w:cstheme="minorHAnsi"/>
          <w:sz w:val="22"/>
          <w:szCs w:val="22"/>
        </w:rPr>
      </w:pPr>
      <w:r w:rsidRPr="009A4CB0">
        <w:rPr>
          <w:rFonts w:asciiTheme="minorHAnsi" w:hAnsiTheme="minorHAnsi" w:cstheme="minorHAnsi"/>
          <w:sz w:val="22"/>
          <w:szCs w:val="22"/>
        </w:rPr>
        <w:t xml:space="preserve">En cuanto a competencia en proveeduría de servicios de asistencia técnica tenemos identificados a aproximadamente </w:t>
      </w:r>
      <w:r w:rsidR="00B86E9F" w:rsidRPr="009A4CB0">
        <w:rPr>
          <w:rFonts w:asciiTheme="minorHAnsi" w:hAnsiTheme="minorHAnsi" w:cstheme="minorHAnsi"/>
          <w:sz w:val="22"/>
          <w:szCs w:val="22"/>
        </w:rPr>
        <w:t>10 técnicos formados durante la inte</w:t>
      </w:r>
      <w:r w:rsidRPr="009A4CB0">
        <w:rPr>
          <w:rFonts w:asciiTheme="minorHAnsi" w:hAnsiTheme="minorHAnsi" w:cstheme="minorHAnsi"/>
          <w:sz w:val="22"/>
          <w:szCs w:val="22"/>
        </w:rPr>
        <w:t xml:space="preserve">rvención del proyecto “Almería”, </w:t>
      </w:r>
      <w:r w:rsidR="00B86E9F" w:rsidRPr="009A4CB0">
        <w:rPr>
          <w:rFonts w:asciiTheme="minorHAnsi" w:hAnsiTheme="minorHAnsi" w:cstheme="minorHAnsi"/>
          <w:sz w:val="22"/>
          <w:szCs w:val="22"/>
        </w:rPr>
        <w:t xml:space="preserve">05 técnicos formados en el Instituto de Educación Rural IER de Zurite, de los cuáles </w:t>
      </w:r>
      <w:r w:rsidRPr="009A4CB0">
        <w:rPr>
          <w:rFonts w:asciiTheme="minorHAnsi" w:hAnsiTheme="minorHAnsi" w:cstheme="minorHAnsi"/>
          <w:sz w:val="22"/>
          <w:szCs w:val="22"/>
        </w:rPr>
        <w:lastRenderedPageBreak/>
        <w:t>y uno que trabaja en el Instituto la Salle</w:t>
      </w:r>
      <w:r w:rsidR="00B86E9F" w:rsidRPr="009A4CB0">
        <w:rPr>
          <w:rFonts w:asciiTheme="minorHAnsi" w:hAnsiTheme="minorHAnsi" w:cstheme="minorHAnsi"/>
          <w:sz w:val="22"/>
          <w:szCs w:val="22"/>
        </w:rPr>
        <w:t>.</w:t>
      </w:r>
      <w:r w:rsidRPr="009A4CB0">
        <w:rPr>
          <w:rFonts w:asciiTheme="minorHAnsi" w:hAnsiTheme="minorHAnsi" w:cstheme="minorHAnsi"/>
          <w:sz w:val="22"/>
          <w:szCs w:val="22"/>
        </w:rPr>
        <w:t xml:space="preserve"> Muchos de ellos han </w:t>
      </w:r>
      <w:r w:rsidR="001D6649" w:rsidRPr="009A4CB0">
        <w:rPr>
          <w:rFonts w:asciiTheme="minorHAnsi" w:hAnsiTheme="minorHAnsi" w:cstheme="minorHAnsi"/>
          <w:sz w:val="22"/>
          <w:szCs w:val="22"/>
        </w:rPr>
        <w:t>participado en las convocatorias para trabajar en</w:t>
      </w:r>
      <w:r w:rsidRPr="009A4CB0">
        <w:rPr>
          <w:rFonts w:asciiTheme="minorHAnsi" w:hAnsiTheme="minorHAnsi" w:cstheme="minorHAnsi"/>
          <w:sz w:val="22"/>
          <w:szCs w:val="22"/>
        </w:rPr>
        <w:t xml:space="preserve"> el C</w:t>
      </w:r>
      <w:r w:rsidR="001D6649" w:rsidRPr="009A4CB0">
        <w:rPr>
          <w:rFonts w:asciiTheme="minorHAnsi" w:hAnsiTheme="minorHAnsi" w:cstheme="minorHAnsi"/>
          <w:sz w:val="22"/>
          <w:szCs w:val="22"/>
        </w:rPr>
        <w:t xml:space="preserve">BC, donde algunos de ellos ha fortalecido sus conocimientos gracias a nuestros proyectos de promoción de construcción de invernaderos como el programa APOMIPE  </w:t>
      </w:r>
      <w:r w:rsidRPr="009A4CB0">
        <w:rPr>
          <w:rFonts w:asciiTheme="minorHAnsi" w:hAnsiTheme="minorHAnsi" w:cstheme="minorHAnsi"/>
          <w:sz w:val="22"/>
          <w:szCs w:val="22"/>
        </w:rPr>
        <w:t>y</w:t>
      </w:r>
      <w:r w:rsidR="001D6649" w:rsidRPr="009A4CB0">
        <w:rPr>
          <w:rFonts w:asciiTheme="minorHAnsi" w:hAnsiTheme="minorHAnsi" w:cstheme="minorHAnsi"/>
          <w:sz w:val="22"/>
          <w:szCs w:val="22"/>
        </w:rPr>
        <w:t xml:space="preserve"> el proyecto Qorichacra.</w:t>
      </w:r>
    </w:p>
    <w:p w:rsidR="004B04A5" w:rsidRPr="009A4CB0" w:rsidRDefault="0026485F" w:rsidP="00CF1414">
      <w:pPr>
        <w:spacing w:line="360" w:lineRule="auto"/>
        <w:jc w:val="both"/>
        <w:rPr>
          <w:rFonts w:asciiTheme="minorHAnsi" w:hAnsiTheme="minorHAnsi" w:cstheme="minorHAnsi"/>
          <w:sz w:val="22"/>
          <w:szCs w:val="22"/>
        </w:rPr>
      </w:pPr>
      <w:r w:rsidRPr="009A4CB0">
        <w:rPr>
          <w:rFonts w:asciiTheme="minorHAnsi" w:hAnsiTheme="minorHAnsi" w:cstheme="minorHAnsi"/>
          <w:sz w:val="22"/>
          <w:szCs w:val="22"/>
        </w:rPr>
        <w:t>Por otra parte en general l</w:t>
      </w:r>
      <w:r w:rsidR="004B04A5" w:rsidRPr="009A4CB0">
        <w:rPr>
          <w:rFonts w:asciiTheme="minorHAnsi" w:hAnsiTheme="minorHAnsi" w:cstheme="minorHAnsi"/>
          <w:sz w:val="22"/>
          <w:szCs w:val="22"/>
        </w:rPr>
        <w:t>a</w:t>
      </w:r>
      <w:r w:rsidR="00916810" w:rsidRPr="009A4CB0">
        <w:rPr>
          <w:rFonts w:asciiTheme="minorHAnsi" w:hAnsiTheme="minorHAnsi" w:cstheme="minorHAnsi"/>
          <w:sz w:val="22"/>
          <w:szCs w:val="22"/>
        </w:rPr>
        <w:t xml:space="preserve"> Proveeduría de servicios de Asesoría Técnica</w:t>
      </w:r>
      <w:r w:rsidR="004B04A5" w:rsidRPr="009A4CB0">
        <w:rPr>
          <w:rFonts w:asciiTheme="minorHAnsi" w:hAnsiTheme="minorHAnsi" w:cstheme="minorHAnsi"/>
          <w:sz w:val="22"/>
          <w:szCs w:val="22"/>
        </w:rPr>
        <w:t xml:space="preserve"> </w:t>
      </w:r>
      <w:r w:rsidR="00916810" w:rsidRPr="009A4CB0">
        <w:rPr>
          <w:rFonts w:asciiTheme="minorHAnsi" w:hAnsiTheme="minorHAnsi" w:cstheme="minorHAnsi"/>
          <w:sz w:val="22"/>
          <w:szCs w:val="22"/>
        </w:rPr>
        <w:t xml:space="preserve">en </w:t>
      </w:r>
      <w:r w:rsidR="004B04A5" w:rsidRPr="009A4CB0">
        <w:rPr>
          <w:rFonts w:asciiTheme="minorHAnsi" w:hAnsiTheme="minorHAnsi" w:cstheme="minorHAnsi"/>
          <w:sz w:val="22"/>
          <w:szCs w:val="22"/>
        </w:rPr>
        <w:t>construcción y manejo agrícola de invernaderos en zonas alto andinas de</w:t>
      </w:r>
      <w:r w:rsidR="00D939CF" w:rsidRPr="009A4CB0">
        <w:rPr>
          <w:rFonts w:asciiTheme="minorHAnsi" w:hAnsiTheme="minorHAnsi" w:cstheme="minorHAnsi"/>
          <w:sz w:val="22"/>
          <w:szCs w:val="22"/>
        </w:rPr>
        <w:t xml:space="preserve"> la</w:t>
      </w:r>
      <w:r w:rsidR="004B04A5" w:rsidRPr="009A4CB0">
        <w:rPr>
          <w:rFonts w:asciiTheme="minorHAnsi" w:hAnsiTheme="minorHAnsi" w:cstheme="minorHAnsi"/>
          <w:sz w:val="22"/>
          <w:szCs w:val="22"/>
        </w:rPr>
        <w:t xml:space="preserve"> sierra en Perú, solo se ha hecho con objetivos de seguridad alimentaria y con productores pre-comerciales, sin la aplicación de B</w:t>
      </w:r>
      <w:r w:rsidRPr="009A4CB0">
        <w:rPr>
          <w:rFonts w:asciiTheme="minorHAnsi" w:hAnsiTheme="minorHAnsi" w:cstheme="minorHAnsi"/>
          <w:sz w:val="22"/>
          <w:szCs w:val="22"/>
        </w:rPr>
        <w:t xml:space="preserve">uenas </w:t>
      </w:r>
      <w:r w:rsidR="004B04A5" w:rsidRPr="009A4CB0">
        <w:rPr>
          <w:rFonts w:asciiTheme="minorHAnsi" w:hAnsiTheme="minorHAnsi" w:cstheme="minorHAnsi"/>
          <w:sz w:val="22"/>
          <w:szCs w:val="22"/>
        </w:rPr>
        <w:t>P</w:t>
      </w:r>
      <w:r w:rsidRPr="009A4CB0">
        <w:rPr>
          <w:rFonts w:asciiTheme="minorHAnsi" w:hAnsiTheme="minorHAnsi" w:cstheme="minorHAnsi"/>
          <w:sz w:val="22"/>
          <w:szCs w:val="22"/>
        </w:rPr>
        <w:t xml:space="preserve">rácticas </w:t>
      </w:r>
      <w:r w:rsidR="004B04A5" w:rsidRPr="009A4CB0">
        <w:rPr>
          <w:rFonts w:asciiTheme="minorHAnsi" w:hAnsiTheme="minorHAnsi" w:cstheme="minorHAnsi"/>
          <w:sz w:val="22"/>
          <w:szCs w:val="22"/>
        </w:rPr>
        <w:t>A</w:t>
      </w:r>
      <w:r w:rsidRPr="009A4CB0">
        <w:rPr>
          <w:rFonts w:asciiTheme="minorHAnsi" w:hAnsiTheme="minorHAnsi" w:cstheme="minorHAnsi"/>
          <w:sz w:val="22"/>
          <w:szCs w:val="22"/>
        </w:rPr>
        <w:t>grícolas – BPA</w:t>
      </w:r>
      <w:r w:rsidR="004B04A5" w:rsidRPr="009A4CB0">
        <w:rPr>
          <w:rFonts w:asciiTheme="minorHAnsi" w:hAnsiTheme="minorHAnsi" w:cstheme="minorHAnsi"/>
          <w:sz w:val="22"/>
          <w:szCs w:val="22"/>
        </w:rPr>
        <w:t>. Esto ha significado que el mercado no ha puesto a prueba (exigido) el óptimo uso de recursos (agua, suelo, energía solar, insumos) y por tanto la experiencia acumulada en estas intervenciones no representa una competencia real al desarrollo de la oferta de servicios propuesta. Adicionalmente, no existe ninguna empresa u organización que brinde estos servicios adaptados a las zonas alto andinas</w:t>
      </w:r>
      <w:r w:rsidR="00B86E9F" w:rsidRPr="009A4CB0">
        <w:rPr>
          <w:rFonts w:asciiTheme="minorHAnsi" w:hAnsiTheme="minorHAnsi" w:cstheme="minorHAnsi"/>
          <w:sz w:val="22"/>
          <w:szCs w:val="22"/>
        </w:rPr>
        <w:t>.</w:t>
      </w:r>
    </w:p>
    <w:p w:rsidR="00ED541C" w:rsidRPr="009A4CB0" w:rsidRDefault="00ED541C" w:rsidP="00CF1414">
      <w:pPr>
        <w:spacing w:line="360" w:lineRule="auto"/>
        <w:jc w:val="both"/>
        <w:rPr>
          <w:rFonts w:asciiTheme="minorHAnsi" w:hAnsiTheme="minorHAnsi" w:cstheme="minorHAnsi"/>
          <w:sz w:val="22"/>
          <w:szCs w:val="22"/>
        </w:rPr>
      </w:pPr>
    </w:p>
    <w:p w:rsidR="001B490F" w:rsidRPr="009A4CB0" w:rsidRDefault="001B490F" w:rsidP="00CF1414">
      <w:pPr>
        <w:pStyle w:val="Prrafodelista"/>
        <w:numPr>
          <w:ilvl w:val="1"/>
          <w:numId w:val="1"/>
        </w:numPr>
        <w:spacing w:after="0" w:line="360" w:lineRule="auto"/>
        <w:jc w:val="both"/>
        <w:rPr>
          <w:rFonts w:cstheme="minorHAnsi"/>
          <w:b/>
        </w:rPr>
      </w:pPr>
      <w:r w:rsidRPr="009A4CB0">
        <w:rPr>
          <w:rFonts w:cstheme="minorHAnsi"/>
          <w:b/>
        </w:rPr>
        <w:t>Mercado.</w:t>
      </w:r>
      <w:r w:rsidR="00B73642" w:rsidRPr="009A4CB0">
        <w:rPr>
          <w:rFonts w:cstheme="minorHAnsi"/>
          <w:b/>
        </w:rPr>
        <w:t xml:space="preserve"> </w:t>
      </w:r>
    </w:p>
    <w:p w:rsidR="00F90974" w:rsidRPr="009A4CB0" w:rsidRDefault="00F90974" w:rsidP="00CF1414">
      <w:pPr>
        <w:spacing w:line="360" w:lineRule="auto"/>
        <w:jc w:val="both"/>
        <w:rPr>
          <w:rFonts w:asciiTheme="minorHAnsi" w:hAnsiTheme="minorHAnsi" w:cstheme="minorHAnsi"/>
          <w:sz w:val="22"/>
          <w:szCs w:val="22"/>
        </w:rPr>
      </w:pPr>
      <w:r w:rsidRPr="009A4CB0">
        <w:rPr>
          <w:rFonts w:asciiTheme="minorHAnsi" w:hAnsiTheme="minorHAnsi" w:cstheme="minorHAnsi"/>
          <w:sz w:val="22"/>
          <w:szCs w:val="22"/>
        </w:rPr>
        <w:t>Gracias a la experiencia del CBC de producción agrícola en invernaderos utilizando de manera eficiente la energía solar, en la actualidad se ha incrementado la demanda del servicio de construcción y manejo de invernaderos, un caso claro podemos observar en el distrito de Taray, donde el CBC en una de sus comunidades ejecutó el proyecto Qorichacra que a la fecha (al percibir la mejora económica de sus vecinos) la población de las comunidades aledañas están muy interesados en replicar este exitoso proyecto.</w:t>
      </w:r>
    </w:p>
    <w:p w:rsidR="00ED541C" w:rsidRPr="009A4CB0" w:rsidRDefault="00E34043" w:rsidP="00CF1414">
      <w:pPr>
        <w:spacing w:line="360" w:lineRule="auto"/>
        <w:jc w:val="both"/>
        <w:rPr>
          <w:rFonts w:asciiTheme="minorHAnsi" w:hAnsiTheme="minorHAnsi" w:cstheme="minorHAnsi"/>
          <w:sz w:val="22"/>
          <w:szCs w:val="22"/>
        </w:rPr>
      </w:pPr>
      <w:r w:rsidRPr="009A4CB0">
        <w:rPr>
          <w:rFonts w:asciiTheme="minorHAnsi" w:hAnsiTheme="minorHAnsi" w:cstheme="minorHAnsi"/>
          <w:sz w:val="22"/>
          <w:szCs w:val="22"/>
        </w:rPr>
        <w:t xml:space="preserve">De los 110 distritos que tiene la región Cusco, </w:t>
      </w:r>
      <w:r w:rsidR="001F2029" w:rsidRPr="009A4CB0">
        <w:rPr>
          <w:rFonts w:asciiTheme="minorHAnsi" w:hAnsiTheme="minorHAnsi" w:cstheme="minorHAnsi"/>
          <w:b/>
          <w:sz w:val="22"/>
          <w:szCs w:val="22"/>
        </w:rPr>
        <w:t>e</w:t>
      </w:r>
      <w:r w:rsidR="00ED541C" w:rsidRPr="009A4CB0">
        <w:rPr>
          <w:rFonts w:asciiTheme="minorHAnsi" w:hAnsiTheme="minorHAnsi" w:cstheme="minorHAnsi"/>
          <w:b/>
          <w:sz w:val="22"/>
          <w:szCs w:val="22"/>
        </w:rPr>
        <w:t>l me</w:t>
      </w:r>
      <w:r w:rsidRPr="009A4CB0">
        <w:rPr>
          <w:rFonts w:asciiTheme="minorHAnsi" w:hAnsiTheme="minorHAnsi" w:cstheme="minorHAnsi"/>
          <w:b/>
          <w:sz w:val="22"/>
          <w:szCs w:val="22"/>
        </w:rPr>
        <w:t>rcado potencial</w:t>
      </w:r>
      <w:r w:rsidRPr="009A4CB0">
        <w:rPr>
          <w:rFonts w:asciiTheme="minorHAnsi" w:hAnsiTheme="minorHAnsi" w:cstheme="minorHAnsi"/>
          <w:sz w:val="22"/>
          <w:szCs w:val="22"/>
        </w:rPr>
        <w:t xml:space="preserve"> que se ha identificado y han </w:t>
      </w:r>
      <w:r w:rsidR="00D52A8B" w:rsidRPr="009A4CB0">
        <w:rPr>
          <w:rFonts w:asciiTheme="minorHAnsi" w:hAnsiTheme="minorHAnsi" w:cstheme="minorHAnsi"/>
          <w:sz w:val="22"/>
          <w:szCs w:val="22"/>
        </w:rPr>
        <w:t>priorizado la propuesta de tecnologías energéticas renovables</w:t>
      </w:r>
      <w:r w:rsidRPr="009A4CB0">
        <w:rPr>
          <w:rFonts w:asciiTheme="minorHAnsi" w:hAnsiTheme="minorHAnsi" w:cstheme="minorHAnsi"/>
          <w:sz w:val="22"/>
          <w:szCs w:val="22"/>
        </w:rPr>
        <w:t xml:space="preserve"> </w:t>
      </w:r>
      <w:r w:rsidR="00ED541C" w:rsidRPr="009A4CB0">
        <w:rPr>
          <w:rFonts w:asciiTheme="minorHAnsi" w:hAnsiTheme="minorHAnsi" w:cstheme="minorHAnsi"/>
          <w:sz w:val="22"/>
          <w:szCs w:val="22"/>
        </w:rPr>
        <w:t>son:</w:t>
      </w:r>
    </w:p>
    <w:p w:rsidR="004B04A5" w:rsidRPr="009A4CB0" w:rsidRDefault="00B37550" w:rsidP="00CF1414">
      <w:pPr>
        <w:pStyle w:val="Prrafodelista"/>
        <w:numPr>
          <w:ilvl w:val="0"/>
          <w:numId w:val="12"/>
        </w:numPr>
        <w:spacing w:after="0" w:line="360" w:lineRule="auto"/>
        <w:jc w:val="both"/>
        <w:rPr>
          <w:rFonts w:cstheme="minorHAnsi"/>
          <w:b/>
        </w:rPr>
      </w:pPr>
      <w:r w:rsidRPr="009A4CB0">
        <w:rPr>
          <w:rFonts w:cstheme="minorHAnsi"/>
        </w:rPr>
        <w:t>23</w:t>
      </w:r>
      <w:r w:rsidR="00ED541C" w:rsidRPr="009A4CB0">
        <w:rPr>
          <w:rFonts w:cstheme="minorHAnsi"/>
        </w:rPr>
        <w:t xml:space="preserve"> </w:t>
      </w:r>
      <w:r w:rsidR="004B04A5" w:rsidRPr="009A4CB0">
        <w:rPr>
          <w:rFonts w:cstheme="minorHAnsi"/>
        </w:rPr>
        <w:t>Municipalidades provinciales y distritales del</w:t>
      </w:r>
      <w:r w:rsidR="00ED541C" w:rsidRPr="009A4CB0">
        <w:rPr>
          <w:rFonts w:cstheme="minorHAnsi"/>
        </w:rPr>
        <w:t xml:space="preserve"> entorno, pertenecientes a la </w:t>
      </w:r>
      <w:r w:rsidR="004B04A5" w:rsidRPr="009A4CB0">
        <w:rPr>
          <w:rFonts w:cstheme="minorHAnsi"/>
        </w:rPr>
        <w:t>Red de</w:t>
      </w:r>
      <w:r w:rsidR="00ED541C" w:rsidRPr="009A4CB0">
        <w:rPr>
          <w:rFonts w:cstheme="minorHAnsi"/>
        </w:rPr>
        <w:t xml:space="preserve"> municipalidades Rurales, REMUR – Cusco.</w:t>
      </w:r>
    </w:p>
    <w:p w:rsidR="00ED541C" w:rsidRPr="009A4CB0" w:rsidRDefault="00ED541C" w:rsidP="00CF1414">
      <w:pPr>
        <w:pStyle w:val="Prrafodelista"/>
        <w:numPr>
          <w:ilvl w:val="0"/>
          <w:numId w:val="12"/>
        </w:numPr>
        <w:spacing w:after="0" w:line="360" w:lineRule="auto"/>
        <w:jc w:val="both"/>
        <w:rPr>
          <w:rFonts w:cstheme="minorHAnsi"/>
        </w:rPr>
      </w:pPr>
      <w:r w:rsidRPr="009A4CB0">
        <w:rPr>
          <w:rFonts w:cstheme="minorHAnsi"/>
        </w:rPr>
        <w:t>Gobierno Regional Cusco.</w:t>
      </w:r>
    </w:p>
    <w:p w:rsidR="004B04A5" w:rsidRPr="009A4CB0" w:rsidRDefault="004B04A5" w:rsidP="00CF1414">
      <w:pPr>
        <w:pStyle w:val="Prrafodelista"/>
        <w:numPr>
          <w:ilvl w:val="0"/>
          <w:numId w:val="12"/>
        </w:numPr>
        <w:spacing w:after="0" w:line="360" w:lineRule="auto"/>
        <w:jc w:val="both"/>
        <w:rPr>
          <w:rFonts w:cstheme="minorHAnsi"/>
          <w:b/>
        </w:rPr>
      </w:pPr>
      <w:r w:rsidRPr="009A4CB0">
        <w:rPr>
          <w:rFonts w:cstheme="minorHAnsi"/>
        </w:rPr>
        <w:t>Organizacio</w:t>
      </w:r>
      <w:r w:rsidR="00ED541C" w:rsidRPr="009A4CB0">
        <w:rPr>
          <w:rFonts w:cstheme="minorHAnsi"/>
        </w:rPr>
        <w:t>nes no Gubernamentales afines</w:t>
      </w:r>
      <w:r w:rsidRPr="009A4CB0">
        <w:rPr>
          <w:rFonts w:cstheme="minorHAnsi"/>
        </w:rPr>
        <w:t>.</w:t>
      </w:r>
    </w:p>
    <w:p w:rsidR="00ED541C" w:rsidRPr="009A4CB0" w:rsidRDefault="00ED541C" w:rsidP="00CF1414">
      <w:pPr>
        <w:pStyle w:val="Prrafodelista"/>
        <w:numPr>
          <w:ilvl w:val="0"/>
          <w:numId w:val="12"/>
        </w:numPr>
        <w:spacing w:after="0" w:line="360" w:lineRule="auto"/>
        <w:jc w:val="both"/>
        <w:rPr>
          <w:rFonts w:cstheme="minorHAnsi"/>
          <w:b/>
        </w:rPr>
      </w:pPr>
      <w:r w:rsidRPr="009A4CB0">
        <w:rPr>
          <w:rFonts w:cstheme="minorHAnsi"/>
        </w:rPr>
        <w:t>Productores agrícolas particulares.</w:t>
      </w:r>
    </w:p>
    <w:p w:rsidR="00E34043" w:rsidRPr="009A4CB0" w:rsidRDefault="00E34043" w:rsidP="00CF1414">
      <w:pPr>
        <w:spacing w:line="360" w:lineRule="auto"/>
        <w:jc w:val="both"/>
        <w:rPr>
          <w:rFonts w:asciiTheme="minorHAnsi" w:hAnsiTheme="minorHAnsi" w:cstheme="minorHAnsi"/>
          <w:sz w:val="22"/>
          <w:szCs w:val="22"/>
        </w:rPr>
      </w:pPr>
      <w:r w:rsidRPr="009A4CB0">
        <w:rPr>
          <w:rFonts w:asciiTheme="minorHAnsi" w:hAnsiTheme="minorHAnsi" w:cstheme="minorHAnsi"/>
          <w:sz w:val="22"/>
          <w:szCs w:val="22"/>
        </w:rPr>
        <w:t xml:space="preserve">Las Municipios interesados </w:t>
      </w:r>
      <w:r w:rsidR="001F2029" w:rsidRPr="009A4CB0">
        <w:rPr>
          <w:rFonts w:asciiTheme="minorHAnsi" w:hAnsiTheme="minorHAnsi" w:cstheme="minorHAnsi"/>
          <w:sz w:val="22"/>
          <w:szCs w:val="22"/>
        </w:rPr>
        <w:t xml:space="preserve">en la propuesta de tecnologías energéticas renovables </w:t>
      </w:r>
      <w:r w:rsidRPr="009A4CB0">
        <w:rPr>
          <w:rFonts w:asciiTheme="minorHAnsi" w:hAnsiTheme="minorHAnsi" w:cstheme="minorHAnsi"/>
          <w:sz w:val="22"/>
          <w:szCs w:val="22"/>
        </w:rPr>
        <w:t>son</w:t>
      </w:r>
      <w:r w:rsidR="001F2029" w:rsidRPr="009A4CB0">
        <w:rPr>
          <w:rFonts w:asciiTheme="minorHAnsi" w:hAnsiTheme="minorHAnsi" w:cstheme="minorHAnsi"/>
          <w:sz w:val="22"/>
          <w:szCs w:val="22"/>
        </w:rPr>
        <w:t>:</w:t>
      </w:r>
    </w:p>
    <w:p w:rsidR="00B37550" w:rsidRPr="009A4CB0" w:rsidRDefault="00B37550" w:rsidP="00CF1414">
      <w:pPr>
        <w:ind w:left="360"/>
        <w:rPr>
          <w:rFonts w:asciiTheme="minorHAnsi" w:hAnsiTheme="minorHAnsi" w:cstheme="minorHAnsi"/>
          <w:sz w:val="22"/>
          <w:szCs w:val="22"/>
        </w:rPr>
      </w:pPr>
      <w:r w:rsidRPr="009A4CB0">
        <w:rPr>
          <w:rFonts w:asciiTheme="minorHAnsi" w:hAnsiTheme="minorHAnsi" w:cstheme="minorHAnsi"/>
          <w:sz w:val="22"/>
          <w:szCs w:val="22"/>
        </w:rPr>
        <w:t>Municipalidad Distrital de Ccorcca</w:t>
      </w:r>
    </w:p>
    <w:p w:rsidR="00B37550" w:rsidRPr="009A4CB0" w:rsidRDefault="00B37550" w:rsidP="00CF1414">
      <w:pPr>
        <w:ind w:left="360"/>
        <w:rPr>
          <w:rFonts w:asciiTheme="minorHAnsi" w:hAnsiTheme="minorHAnsi" w:cstheme="minorHAnsi"/>
          <w:sz w:val="22"/>
          <w:szCs w:val="22"/>
        </w:rPr>
      </w:pPr>
      <w:r w:rsidRPr="009A4CB0">
        <w:rPr>
          <w:rFonts w:asciiTheme="minorHAnsi" w:hAnsiTheme="minorHAnsi" w:cstheme="minorHAnsi"/>
          <w:sz w:val="22"/>
          <w:szCs w:val="22"/>
        </w:rPr>
        <w:t>Municipalidad Distrital de Taray</w:t>
      </w:r>
    </w:p>
    <w:p w:rsidR="00BF6861" w:rsidRPr="009A4CB0" w:rsidRDefault="00E34043" w:rsidP="00CF1414">
      <w:pPr>
        <w:ind w:left="360"/>
        <w:rPr>
          <w:rFonts w:asciiTheme="minorHAnsi" w:hAnsiTheme="minorHAnsi" w:cstheme="minorHAnsi"/>
          <w:sz w:val="22"/>
          <w:szCs w:val="22"/>
        </w:rPr>
      </w:pPr>
      <w:r w:rsidRPr="009A4CB0">
        <w:rPr>
          <w:rFonts w:asciiTheme="minorHAnsi" w:hAnsiTheme="minorHAnsi" w:cstheme="minorHAnsi"/>
          <w:sz w:val="22"/>
          <w:szCs w:val="22"/>
        </w:rPr>
        <w:t>Municipalidad Provincial de Canchis</w:t>
      </w:r>
      <w:r w:rsidRPr="009A4CB0">
        <w:rPr>
          <w:rFonts w:asciiTheme="minorHAnsi" w:hAnsiTheme="minorHAnsi" w:cstheme="minorHAnsi"/>
          <w:sz w:val="22"/>
          <w:szCs w:val="22"/>
        </w:rPr>
        <w:br/>
        <w:t>Municipalidad Provincial de Quispicanchis</w:t>
      </w:r>
      <w:r w:rsidRPr="009A4CB0">
        <w:rPr>
          <w:rFonts w:asciiTheme="minorHAnsi" w:hAnsiTheme="minorHAnsi" w:cstheme="minorHAnsi"/>
          <w:sz w:val="22"/>
          <w:szCs w:val="22"/>
        </w:rPr>
        <w:br/>
        <w:t>Municipalidad Provincial de Calca</w:t>
      </w:r>
      <w:r w:rsidRPr="009A4CB0">
        <w:rPr>
          <w:rFonts w:asciiTheme="minorHAnsi" w:hAnsiTheme="minorHAnsi" w:cstheme="minorHAnsi"/>
          <w:sz w:val="22"/>
          <w:szCs w:val="22"/>
        </w:rPr>
        <w:br/>
        <w:t>Municipalidad Distrital de Cachimayo</w:t>
      </w:r>
      <w:r w:rsidRPr="009A4CB0">
        <w:rPr>
          <w:rFonts w:asciiTheme="minorHAnsi" w:hAnsiTheme="minorHAnsi" w:cstheme="minorHAnsi"/>
          <w:sz w:val="22"/>
          <w:szCs w:val="22"/>
        </w:rPr>
        <w:br/>
        <w:t>Municipalidad Distrital de Zurite</w:t>
      </w:r>
      <w:r w:rsidRPr="009A4CB0">
        <w:rPr>
          <w:rFonts w:asciiTheme="minorHAnsi" w:hAnsiTheme="minorHAnsi" w:cstheme="minorHAnsi"/>
          <w:sz w:val="22"/>
          <w:szCs w:val="22"/>
        </w:rPr>
        <w:br/>
        <w:t>Municipalidad Distrital de San Jerónimo</w:t>
      </w:r>
      <w:r w:rsidRPr="009A4CB0">
        <w:rPr>
          <w:rFonts w:asciiTheme="minorHAnsi" w:hAnsiTheme="minorHAnsi" w:cstheme="minorHAnsi"/>
          <w:sz w:val="22"/>
          <w:szCs w:val="22"/>
        </w:rPr>
        <w:br/>
        <w:t>Municipalidad Distrital de Yanatile</w:t>
      </w:r>
      <w:r w:rsidRPr="009A4CB0">
        <w:rPr>
          <w:rFonts w:asciiTheme="minorHAnsi" w:hAnsiTheme="minorHAnsi" w:cstheme="minorHAnsi"/>
          <w:sz w:val="22"/>
          <w:szCs w:val="22"/>
        </w:rPr>
        <w:br/>
      </w:r>
      <w:r w:rsidRPr="009A4CB0">
        <w:rPr>
          <w:rFonts w:asciiTheme="minorHAnsi" w:hAnsiTheme="minorHAnsi" w:cstheme="minorHAnsi"/>
          <w:sz w:val="22"/>
          <w:szCs w:val="22"/>
        </w:rPr>
        <w:lastRenderedPageBreak/>
        <w:t>Municipalidad Distrital de San Salvador</w:t>
      </w:r>
      <w:r w:rsidRPr="009A4CB0">
        <w:rPr>
          <w:rFonts w:asciiTheme="minorHAnsi" w:hAnsiTheme="minorHAnsi" w:cstheme="minorHAnsi"/>
          <w:sz w:val="22"/>
          <w:szCs w:val="22"/>
        </w:rPr>
        <w:br/>
        <w:t>Municipalidad Distrital de Lamay</w:t>
      </w:r>
    </w:p>
    <w:p w:rsidR="00B37550" w:rsidRPr="009A4CB0" w:rsidRDefault="00BF6861" w:rsidP="00CF1414">
      <w:pPr>
        <w:ind w:left="360"/>
        <w:rPr>
          <w:rFonts w:asciiTheme="minorHAnsi" w:hAnsiTheme="minorHAnsi" w:cstheme="minorHAnsi"/>
          <w:sz w:val="22"/>
          <w:szCs w:val="22"/>
        </w:rPr>
      </w:pPr>
      <w:r w:rsidRPr="009A4CB0">
        <w:rPr>
          <w:rFonts w:asciiTheme="minorHAnsi" w:hAnsiTheme="minorHAnsi" w:cstheme="minorHAnsi"/>
          <w:sz w:val="22"/>
          <w:szCs w:val="22"/>
        </w:rPr>
        <w:t>Municipalidad Distrital de Maras</w:t>
      </w:r>
      <w:r w:rsidR="00E34043" w:rsidRPr="009A4CB0">
        <w:rPr>
          <w:rFonts w:asciiTheme="minorHAnsi" w:hAnsiTheme="minorHAnsi" w:cstheme="minorHAnsi"/>
          <w:sz w:val="22"/>
          <w:szCs w:val="22"/>
        </w:rPr>
        <w:br/>
        <w:t xml:space="preserve">Municipalidad </w:t>
      </w:r>
      <w:r w:rsidRPr="009A4CB0">
        <w:rPr>
          <w:rFonts w:asciiTheme="minorHAnsi" w:hAnsiTheme="minorHAnsi" w:cstheme="minorHAnsi"/>
          <w:sz w:val="22"/>
          <w:szCs w:val="22"/>
        </w:rPr>
        <w:t xml:space="preserve">Distrital </w:t>
      </w:r>
      <w:r w:rsidR="00E34043" w:rsidRPr="009A4CB0">
        <w:rPr>
          <w:rFonts w:asciiTheme="minorHAnsi" w:hAnsiTheme="minorHAnsi" w:cstheme="minorHAnsi"/>
          <w:sz w:val="22"/>
          <w:szCs w:val="22"/>
        </w:rPr>
        <w:t>de Andahuaylillas</w:t>
      </w:r>
      <w:r w:rsidR="00E34043" w:rsidRPr="009A4CB0">
        <w:rPr>
          <w:rFonts w:asciiTheme="minorHAnsi" w:hAnsiTheme="minorHAnsi" w:cstheme="minorHAnsi"/>
          <w:sz w:val="22"/>
          <w:szCs w:val="22"/>
        </w:rPr>
        <w:br/>
        <w:t>Municipalidad Distrital de Lucre</w:t>
      </w:r>
      <w:r w:rsidR="00E34043" w:rsidRPr="009A4CB0">
        <w:rPr>
          <w:rFonts w:asciiTheme="minorHAnsi" w:hAnsiTheme="minorHAnsi" w:cstheme="minorHAnsi"/>
          <w:sz w:val="22"/>
          <w:szCs w:val="22"/>
        </w:rPr>
        <w:br/>
        <w:t>Municipalidad Distrital de Huaro</w:t>
      </w:r>
      <w:r w:rsidR="00E34043" w:rsidRPr="009A4CB0">
        <w:rPr>
          <w:rFonts w:asciiTheme="minorHAnsi" w:hAnsiTheme="minorHAnsi" w:cstheme="minorHAnsi"/>
          <w:sz w:val="22"/>
          <w:szCs w:val="22"/>
        </w:rPr>
        <w:br/>
        <w:t>Municipalidad Distrital de Cusipata</w:t>
      </w:r>
    </w:p>
    <w:p w:rsidR="00F90974" w:rsidRPr="009A4CB0" w:rsidRDefault="00B37550" w:rsidP="00CF1414">
      <w:pPr>
        <w:ind w:left="360"/>
        <w:rPr>
          <w:rFonts w:asciiTheme="minorHAnsi" w:hAnsiTheme="minorHAnsi" w:cstheme="minorHAnsi"/>
          <w:sz w:val="22"/>
          <w:szCs w:val="22"/>
        </w:rPr>
      </w:pPr>
      <w:r w:rsidRPr="009A4CB0">
        <w:rPr>
          <w:rFonts w:asciiTheme="minorHAnsi" w:hAnsiTheme="minorHAnsi" w:cstheme="minorHAnsi"/>
          <w:sz w:val="22"/>
          <w:szCs w:val="22"/>
        </w:rPr>
        <w:t>Municipalidad Distrital de San Pedro</w:t>
      </w:r>
      <w:r w:rsidR="00E34043" w:rsidRPr="009A4CB0">
        <w:rPr>
          <w:rFonts w:asciiTheme="minorHAnsi" w:hAnsiTheme="minorHAnsi" w:cstheme="minorHAnsi"/>
          <w:sz w:val="22"/>
          <w:szCs w:val="22"/>
        </w:rPr>
        <w:br/>
        <w:t>Municipalidad Distrital de Pomacanchi</w:t>
      </w:r>
    </w:p>
    <w:p w:rsidR="00E34043" w:rsidRPr="009A4CB0" w:rsidRDefault="00F90974" w:rsidP="00CF1414">
      <w:pPr>
        <w:ind w:left="360"/>
        <w:rPr>
          <w:rFonts w:asciiTheme="minorHAnsi" w:hAnsiTheme="minorHAnsi" w:cstheme="minorHAnsi"/>
          <w:sz w:val="22"/>
          <w:szCs w:val="22"/>
        </w:rPr>
      </w:pPr>
      <w:r w:rsidRPr="009A4CB0">
        <w:rPr>
          <w:rFonts w:asciiTheme="minorHAnsi" w:hAnsiTheme="minorHAnsi" w:cstheme="minorHAnsi"/>
          <w:sz w:val="22"/>
          <w:szCs w:val="22"/>
        </w:rPr>
        <w:t>Municipalidad Distrital de Sangarará</w:t>
      </w:r>
      <w:r w:rsidR="00E34043" w:rsidRPr="009A4CB0">
        <w:rPr>
          <w:rFonts w:asciiTheme="minorHAnsi" w:hAnsiTheme="minorHAnsi" w:cstheme="minorHAnsi"/>
          <w:sz w:val="22"/>
          <w:szCs w:val="22"/>
        </w:rPr>
        <w:br/>
        <w:t>Municipalidad Distrital de Pitumarca</w:t>
      </w:r>
      <w:r w:rsidR="00E34043" w:rsidRPr="009A4CB0">
        <w:rPr>
          <w:rFonts w:asciiTheme="minorHAnsi" w:hAnsiTheme="minorHAnsi" w:cstheme="minorHAnsi"/>
          <w:sz w:val="22"/>
          <w:szCs w:val="22"/>
        </w:rPr>
        <w:br/>
        <w:t>Municipalidad Distrital de Marangani</w:t>
      </w:r>
      <w:r w:rsidR="00E34043" w:rsidRPr="009A4CB0">
        <w:rPr>
          <w:rFonts w:asciiTheme="minorHAnsi" w:hAnsiTheme="minorHAnsi" w:cstheme="minorHAnsi"/>
          <w:sz w:val="22"/>
          <w:szCs w:val="22"/>
        </w:rPr>
        <w:br/>
        <w:t>Municipalidad Distrital de Checacupe</w:t>
      </w:r>
      <w:r w:rsidR="00E34043" w:rsidRPr="009A4CB0">
        <w:rPr>
          <w:rFonts w:asciiTheme="minorHAnsi" w:hAnsiTheme="minorHAnsi" w:cstheme="minorHAnsi"/>
          <w:sz w:val="22"/>
          <w:szCs w:val="22"/>
        </w:rPr>
        <w:br/>
        <w:t>Municipalidad Distrital de Huanoquite</w:t>
      </w:r>
    </w:p>
    <w:p w:rsidR="00B37550" w:rsidRPr="009A4CB0" w:rsidRDefault="00B37550" w:rsidP="00CF1414">
      <w:pPr>
        <w:spacing w:line="360" w:lineRule="auto"/>
        <w:jc w:val="both"/>
        <w:rPr>
          <w:rFonts w:asciiTheme="minorHAnsi" w:hAnsiTheme="minorHAnsi" w:cstheme="minorHAnsi"/>
          <w:sz w:val="22"/>
          <w:szCs w:val="22"/>
        </w:rPr>
      </w:pPr>
    </w:p>
    <w:p w:rsidR="00D91F6E" w:rsidRPr="009A4CB0" w:rsidRDefault="001F2029" w:rsidP="00CF1414">
      <w:pPr>
        <w:spacing w:line="360" w:lineRule="auto"/>
        <w:jc w:val="both"/>
        <w:rPr>
          <w:rFonts w:asciiTheme="minorHAnsi" w:hAnsiTheme="minorHAnsi" w:cstheme="minorHAnsi"/>
          <w:sz w:val="22"/>
          <w:szCs w:val="22"/>
        </w:rPr>
      </w:pPr>
      <w:r w:rsidRPr="009A4CB0">
        <w:rPr>
          <w:rFonts w:asciiTheme="minorHAnsi" w:hAnsiTheme="minorHAnsi" w:cstheme="minorHAnsi"/>
          <w:sz w:val="22"/>
          <w:szCs w:val="22"/>
        </w:rPr>
        <w:t>Las ONG’s que podrían requerir en un futuro los servicios ofertados, son:</w:t>
      </w:r>
    </w:p>
    <w:p w:rsidR="001F2029" w:rsidRPr="009A4CB0" w:rsidRDefault="001F2029" w:rsidP="00CF1414">
      <w:pPr>
        <w:pStyle w:val="Prrafodelista"/>
        <w:numPr>
          <w:ilvl w:val="0"/>
          <w:numId w:val="21"/>
        </w:numPr>
        <w:spacing w:after="0"/>
        <w:jc w:val="both"/>
        <w:rPr>
          <w:rFonts w:cstheme="minorHAnsi"/>
        </w:rPr>
      </w:pPr>
      <w:r w:rsidRPr="009A4CB0">
        <w:rPr>
          <w:rFonts w:cstheme="minorHAnsi"/>
        </w:rPr>
        <w:t>ARARIWA</w:t>
      </w:r>
    </w:p>
    <w:p w:rsidR="001F2029" w:rsidRPr="009A4CB0" w:rsidRDefault="001F2029" w:rsidP="00CF1414">
      <w:pPr>
        <w:pStyle w:val="Prrafodelista"/>
        <w:numPr>
          <w:ilvl w:val="0"/>
          <w:numId w:val="21"/>
        </w:numPr>
        <w:spacing w:after="0"/>
        <w:jc w:val="both"/>
        <w:rPr>
          <w:rFonts w:cstheme="minorHAnsi"/>
        </w:rPr>
      </w:pPr>
      <w:r w:rsidRPr="009A4CB0">
        <w:rPr>
          <w:rFonts w:cstheme="minorHAnsi"/>
        </w:rPr>
        <w:t>CAIJO</w:t>
      </w:r>
    </w:p>
    <w:p w:rsidR="001F2029" w:rsidRPr="009A4CB0" w:rsidRDefault="001F2029" w:rsidP="00CF1414">
      <w:pPr>
        <w:pStyle w:val="Prrafodelista"/>
        <w:numPr>
          <w:ilvl w:val="0"/>
          <w:numId w:val="21"/>
        </w:numPr>
        <w:spacing w:after="0"/>
        <w:jc w:val="both"/>
        <w:rPr>
          <w:rFonts w:cstheme="minorHAnsi"/>
        </w:rPr>
      </w:pPr>
      <w:r w:rsidRPr="009A4CB0">
        <w:rPr>
          <w:rFonts w:cstheme="minorHAnsi"/>
        </w:rPr>
        <w:t>IAC</w:t>
      </w:r>
    </w:p>
    <w:p w:rsidR="001F2029" w:rsidRPr="009A4CB0" w:rsidRDefault="001F2029" w:rsidP="00CF1414">
      <w:pPr>
        <w:pStyle w:val="Prrafodelista"/>
        <w:numPr>
          <w:ilvl w:val="0"/>
          <w:numId w:val="21"/>
        </w:numPr>
        <w:spacing w:after="0"/>
        <w:jc w:val="both"/>
        <w:rPr>
          <w:rFonts w:cstheme="minorHAnsi"/>
        </w:rPr>
      </w:pPr>
      <w:r w:rsidRPr="009A4CB0">
        <w:rPr>
          <w:rFonts w:cstheme="minorHAnsi"/>
        </w:rPr>
        <w:t>Cedep Ayllu</w:t>
      </w:r>
    </w:p>
    <w:p w:rsidR="001F2029" w:rsidRPr="009A4CB0" w:rsidRDefault="001F2029" w:rsidP="00CF1414">
      <w:pPr>
        <w:pStyle w:val="Prrafodelista"/>
        <w:numPr>
          <w:ilvl w:val="0"/>
          <w:numId w:val="21"/>
        </w:numPr>
        <w:spacing w:after="0"/>
        <w:jc w:val="both"/>
        <w:rPr>
          <w:rFonts w:cstheme="minorHAnsi"/>
        </w:rPr>
      </w:pPr>
      <w:r w:rsidRPr="009A4CB0">
        <w:rPr>
          <w:rFonts w:cstheme="minorHAnsi"/>
        </w:rPr>
        <w:t>IMAGEN</w:t>
      </w:r>
    </w:p>
    <w:p w:rsidR="001F2029" w:rsidRPr="009A4CB0" w:rsidRDefault="001F2029" w:rsidP="00CF1414">
      <w:pPr>
        <w:pStyle w:val="Prrafodelista"/>
        <w:numPr>
          <w:ilvl w:val="0"/>
          <w:numId w:val="21"/>
        </w:numPr>
        <w:spacing w:after="0"/>
        <w:jc w:val="both"/>
        <w:rPr>
          <w:rFonts w:cstheme="minorHAnsi"/>
        </w:rPr>
      </w:pPr>
      <w:r w:rsidRPr="009A4CB0">
        <w:rPr>
          <w:rFonts w:cstheme="minorHAnsi"/>
        </w:rPr>
        <w:t>IAA</w:t>
      </w:r>
    </w:p>
    <w:p w:rsidR="001F2029" w:rsidRPr="009A4CB0" w:rsidRDefault="001F2029" w:rsidP="00CF1414">
      <w:pPr>
        <w:pStyle w:val="Prrafodelista"/>
        <w:numPr>
          <w:ilvl w:val="0"/>
          <w:numId w:val="21"/>
        </w:numPr>
        <w:spacing w:after="0"/>
        <w:jc w:val="both"/>
        <w:rPr>
          <w:rFonts w:cstheme="minorHAnsi"/>
        </w:rPr>
      </w:pPr>
      <w:r w:rsidRPr="009A4CB0">
        <w:rPr>
          <w:rFonts w:cstheme="minorHAnsi"/>
        </w:rPr>
        <w:t>Guaman Poma de Ayala</w:t>
      </w:r>
    </w:p>
    <w:p w:rsidR="00503504" w:rsidRPr="009A4CB0" w:rsidRDefault="001F2029" w:rsidP="00CF1414">
      <w:pPr>
        <w:spacing w:line="360" w:lineRule="auto"/>
        <w:jc w:val="both"/>
        <w:rPr>
          <w:rFonts w:asciiTheme="minorHAnsi" w:hAnsiTheme="minorHAnsi" w:cstheme="minorHAnsi"/>
          <w:sz w:val="22"/>
          <w:szCs w:val="22"/>
        </w:rPr>
      </w:pPr>
      <w:r w:rsidRPr="009A4CB0">
        <w:rPr>
          <w:rFonts w:asciiTheme="minorHAnsi" w:hAnsiTheme="minorHAnsi" w:cstheme="minorHAnsi"/>
          <w:sz w:val="22"/>
          <w:szCs w:val="22"/>
        </w:rPr>
        <w:t xml:space="preserve">De este conglomerado, </w:t>
      </w:r>
      <w:r w:rsidR="00B37550" w:rsidRPr="009A4CB0">
        <w:rPr>
          <w:rFonts w:asciiTheme="minorHAnsi" w:hAnsiTheme="minorHAnsi" w:cstheme="minorHAnsi"/>
          <w:sz w:val="22"/>
          <w:szCs w:val="22"/>
        </w:rPr>
        <w:t>se tiene mayor certeza de los 23</w:t>
      </w:r>
      <w:r w:rsidRPr="009A4CB0">
        <w:rPr>
          <w:rFonts w:asciiTheme="minorHAnsi" w:hAnsiTheme="minorHAnsi" w:cstheme="minorHAnsi"/>
          <w:sz w:val="22"/>
          <w:szCs w:val="22"/>
        </w:rPr>
        <w:t xml:space="preserve"> Municipios mencionados</w:t>
      </w:r>
      <w:r w:rsidR="00503504" w:rsidRPr="009A4CB0">
        <w:rPr>
          <w:rFonts w:asciiTheme="minorHAnsi" w:hAnsiTheme="minorHAnsi" w:cstheme="minorHAnsi"/>
          <w:sz w:val="22"/>
          <w:szCs w:val="22"/>
        </w:rPr>
        <w:t xml:space="preserve"> que ya se tienen priorizado la construcción de invernaderos, tomando en cuenta este promedio de 150 invernaderos por distrito; el </w:t>
      </w:r>
      <w:r w:rsidR="00503504" w:rsidRPr="009A4CB0">
        <w:rPr>
          <w:rFonts w:asciiTheme="minorHAnsi" w:hAnsiTheme="minorHAnsi" w:cstheme="minorHAnsi"/>
          <w:b/>
          <w:sz w:val="22"/>
          <w:szCs w:val="22"/>
        </w:rPr>
        <w:t xml:space="preserve">mercado objetivo </w:t>
      </w:r>
      <w:r w:rsidR="00503504" w:rsidRPr="009A4CB0">
        <w:rPr>
          <w:rFonts w:asciiTheme="minorHAnsi" w:hAnsiTheme="minorHAnsi" w:cstheme="minorHAnsi"/>
          <w:sz w:val="22"/>
          <w:szCs w:val="22"/>
        </w:rPr>
        <w:t>para los próximos años sería:</w:t>
      </w:r>
    </w:p>
    <w:p w:rsidR="00503504" w:rsidRPr="009A4CB0" w:rsidRDefault="00503504" w:rsidP="00CF1414">
      <w:pPr>
        <w:spacing w:line="360" w:lineRule="auto"/>
        <w:jc w:val="both"/>
        <w:rPr>
          <w:rFonts w:asciiTheme="minorHAnsi" w:hAnsiTheme="minorHAnsi" w:cstheme="minorHAnsi"/>
          <w:sz w:val="22"/>
          <w:szCs w:val="22"/>
        </w:rPr>
      </w:pPr>
      <w:r w:rsidRPr="009A4CB0">
        <w:rPr>
          <w:rFonts w:asciiTheme="minorHAnsi" w:hAnsiTheme="minorHAnsi" w:cstheme="minorHAnsi"/>
          <w:sz w:val="22"/>
          <w:szCs w:val="22"/>
        </w:rPr>
        <w:t>23 Distritos X 150 invernaderos = 3,450 invernaderos.</w:t>
      </w:r>
    </w:p>
    <w:p w:rsidR="00503504" w:rsidRPr="009A4CB0" w:rsidRDefault="0041083F" w:rsidP="00CF1414">
      <w:pPr>
        <w:spacing w:line="360" w:lineRule="auto"/>
        <w:jc w:val="both"/>
        <w:rPr>
          <w:rFonts w:asciiTheme="minorHAnsi" w:hAnsiTheme="minorHAnsi" w:cstheme="minorHAnsi"/>
          <w:sz w:val="22"/>
          <w:szCs w:val="22"/>
        </w:rPr>
      </w:pPr>
      <w:r w:rsidRPr="009A4CB0">
        <w:rPr>
          <w:rFonts w:asciiTheme="minorHAnsi" w:hAnsiTheme="minorHAnsi" w:cstheme="minorHAnsi"/>
          <w:sz w:val="22"/>
          <w:szCs w:val="22"/>
        </w:rPr>
        <w:t>Esto es</w:t>
      </w:r>
      <w:r w:rsidR="00503504" w:rsidRPr="009A4CB0">
        <w:rPr>
          <w:rFonts w:asciiTheme="minorHAnsi" w:hAnsiTheme="minorHAnsi" w:cstheme="minorHAnsi"/>
          <w:sz w:val="22"/>
          <w:szCs w:val="22"/>
        </w:rPr>
        <w:t xml:space="preserve"> mercado suficiente para generar puestos de trabajo para los PAT durante cinco años.</w:t>
      </w:r>
    </w:p>
    <w:p w:rsidR="00503504" w:rsidRPr="009A4CB0" w:rsidRDefault="00503504" w:rsidP="00CF1414">
      <w:pPr>
        <w:spacing w:line="360" w:lineRule="auto"/>
        <w:jc w:val="both"/>
        <w:rPr>
          <w:rFonts w:asciiTheme="minorHAnsi" w:hAnsiTheme="minorHAnsi" w:cstheme="minorHAnsi"/>
          <w:sz w:val="22"/>
          <w:szCs w:val="22"/>
        </w:rPr>
      </w:pPr>
      <w:r w:rsidRPr="009A4CB0">
        <w:rPr>
          <w:rFonts w:asciiTheme="minorHAnsi" w:hAnsiTheme="minorHAnsi" w:cstheme="minorHAnsi"/>
          <w:sz w:val="22"/>
          <w:szCs w:val="22"/>
        </w:rPr>
        <w:t>El perfil del beneficiario; son productores agrícolas de la zona altoandina vulnerables al daños en sus cultivos p</w:t>
      </w:r>
      <w:r w:rsidR="0041083F" w:rsidRPr="009A4CB0">
        <w:rPr>
          <w:rFonts w:asciiTheme="minorHAnsi" w:hAnsiTheme="minorHAnsi" w:cstheme="minorHAnsi"/>
          <w:sz w:val="22"/>
          <w:szCs w:val="22"/>
        </w:rPr>
        <w:t>or el cambio climático, de los cuales</w:t>
      </w:r>
      <w:r w:rsidRPr="009A4CB0">
        <w:rPr>
          <w:rFonts w:asciiTheme="minorHAnsi" w:hAnsiTheme="minorHAnsi" w:cstheme="minorHAnsi"/>
          <w:sz w:val="22"/>
          <w:szCs w:val="22"/>
        </w:rPr>
        <w:t xml:space="preserve"> 80% de familias</w:t>
      </w:r>
      <w:r w:rsidR="0041083F" w:rsidRPr="009A4CB0">
        <w:rPr>
          <w:rFonts w:asciiTheme="minorHAnsi" w:hAnsiTheme="minorHAnsi" w:cstheme="minorHAnsi"/>
          <w:sz w:val="22"/>
          <w:szCs w:val="22"/>
        </w:rPr>
        <w:t xml:space="preserve"> son representados por mujeres, pues son quienes se dedican a la actividad agrícola mientras que el varón asume trabajos temporales como obrero y otros en las ciudades.</w:t>
      </w:r>
    </w:p>
    <w:p w:rsidR="001B490F" w:rsidRPr="009A4CB0" w:rsidRDefault="001B490F" w:rsidP="00CF1414">
      <w:pPr>
        <w:pStyle w:val="Prrafodelista"/>
        <w:numPr>
          <w:ilvl w:val="1"/>
          <w:numId w:val="1"/>
        </w:numPr>
        <w:spacing w:after="0" w:line="360" w:lineRule="auto"/>
        <w:jc w:val="both"/>
        <w:rPr>
          <w:rFonts w:cstheme="minorHAnsi"/>
          <w:b/>
        </w:rPr>
      </w:pPr>
      <w:r w:rsidRPr="009A4CB0">
        <w:rPr>
          <w:rFonts w:cstheme="minorHAnsi"/>
          <w:b/>
        </w:rPr>
        <w:t>Beneficiarios.</w:t>
      </w:r>
      <w:r w:rsidR="00B73642" w:rsidRPr="009A4CB0">
        <w:rPr>
          <w:rFonts w:cstheme="minorHAnsi"/>
          <w:b/>
        </w:rPr>
        <w:t xml:space="preserve"> </w:t>
      </w:r>
    </w:p>
    <w:p w:rsidR="007876D6" w:rsidRPr="009A4CB0" w:rsidRDefault="00845564" w:rsidP="00CF1414">
      <w:pPr>
        <w:spacing w:line="360" w:lineRule="auto"/>
        <w:jc w:val="both"/>
        <w:rPr>
          <w:rFonts w:asciiTheme="minorHAnsi" w:hAnsiTheme="minorHAnsi" w:cstheme="minorHAnsi"/>
          <w:sz w:val="22"/>
          <w:szCs w:val="22"/>
        </w:rPr>
      </w:pPr>
      <w:r w:rsidRPr="009A4CB0">
        <w:rPr>
          <w:rFonts w:asciiTheme="minorHAnsi" w:hAnsiTheme="minorHAnsi" w:cstheme="minorHAnsi"/>
          <w:b/>
          <w:sz w:val="22"/>
          <w:szCs w:val="22"/>
        </w:rPr>
        <w:t xml:space="preserve">Inicialmente </w:t>
      </w:r>
      <w:r w:rsidR="002644D6" w:rsidRPr="009A4CB0">
        <w:rPr>
          <w:rFonts w:asciiTheme="minorHAnsi" w:hAnsiTheme="minorHAnsi" w:cstheme="minorHAnsi"/>
          <w:b/>
          <w:sz w:val="22"/>
          <w:szCs w:val="22"/>
        </w:rPr>
        <w:t>20</w:t>
      </w:r>
      <w:r w:rsidR="001E26CA" w:rsidRPr="009A4CB0">
        <w:rPr>
          <w:rFonts w:asciiTheme="minorHAnsi" w:hAnsiTheme="minorHAnsi" w:cstheme="minorHAnsi"/>
          <w:b/>
          <w:sz w:val="22"/>
          <w:szCs w:val="22"/>
        </w:rPr>
        <w:t xml:space="preserve"> técnicos agropecuarios y productores</w:t>
      </w:r>
      <w:r w:rsidR="001E26CA" w:rsidRPr="009A4CB0">
        <w:rPr>
          <w:rFonts w:asciiTheme="minorHAnsi" w:hAnsiTheme="minorHAnsi" w:cstheme="minorHAnsi"/>
          <w:sz w:val="22"/>
          <w:szCs w:val="22"/>
        </w:rPr>
        <w:t xml:space="preserve"> líderes de </w:t>
      </w:r>
      <w:r w:rsidR="002644D6" w:rsidRPr="009A4CB0">
        <w:rPr>
          <w:rFonts w:asciiTheme="minorHAnsi" w:hAnsiTheme="minorHAnsi" w:cstheme="minorHAnsi"/>
          <w:sz w:val="22"/>
          <w:szCs w:val="22"/>
        </w:rPr>
        <w:t>la región entre los cuáles</w:t>
      </w:r>
      <w:r w:rsidR="009F137B" w:rsidRPr="009A4CB0">
        <w:rPr>
          <w:rFonts w:asciiTheme="minorHAnsi" w:hAnsiTheme="minorHAnsi" w:cstheme="minorHAnsi"/>
          <w:sz w:val="22"/>
          <w:szCs w:val="22"/>
        </w:rPr>
        <w:t xml:space="preserve"> se consideran 30</w:t>
      </w:r>
      <w:r w:rsidR="007876D6" w:rsidRPr="009A4CB0">
        <w:rPr>
          <w:rFonts w:asciiTheme="minorHAnsi" w:hAnsiTheme="minorHAnsi" w:cstheme="minorHAnsi"/>
          <w:sz w:val="22"/>
          <w:szCs w:val="22"/>
        </w:rPr>
        <w:t>% de mujeres</w:t>
      </w:r>
      <w:r w:rsidR="001E26CA" w:rsidRPr="009A4CB0">
        <w:rPr>
          <w:rFonts w:asciiTheme="minorHAnsi" w:hAnsiTheme="minorHAnsi" w:cstheme="minorHAnsi"/>
          <w:sz w:val="22"/>
          <w:szCs w:val="22"/>
        </w:rPr>
        <w:t xml:space="preserve">, a quienes se les reforzará sus conocimientos y prácticas sobre </w:t>
      </w:r>
      <w:r w:rsidR="005B7FF6" w:rsidRPr="009A4CB0">
        <w:rPr>
          <w:rFonts w:asciiTheme="minorHAnsi" w:hAnsiTheme="minorHAnsi" w:cstheme="minorHAnsi"/>
          <w:sz w:val="22"/>
          <w:szCs w:val="22"/>
        </w:rPr>
        <w:t xml:space="preserve">aprovechamiento de energía solar en la </w:t>
      </w:r>
      <w:r w:rsidR="001E26CA" w:rsidRPr="009A4CB0">
        <w:rPr>
          <w:rFonts w:asciiTheme="minorHAnsi" w:hAnsiTheme="minorHAnsi" w:cstheme="minorHAnsi"/>
          <w:sz w:val="22"/>
          <w:szCs w:val="22"/>
        </w:rPr>
        <w:t>construcción y</w:t>
      </w:r>
      <w:r w:rsidR="005B7FF6" w:rsidRPr="009A4CB0">
        <w:rPr>
          <w:rFonts w:asciiTheme="minorHAnsi" w:hAnsiTheme="minorHAnsi" w:cstheme="minorHAnsi"/>
          <w:sz w:val="22"/>
          <w:szCs w:val="22"/>
        </w:rPr>
        <w:t xml:space="preserve"> manejo de</w:t>
      </w:r>
      <w:r w:rsidR="001E26CA" w:rsidRPr="009A4CB0">
        <w:rPr>
          <w:rFonts w:asciiTheme="minorHAnsi" w:hAnsiTheme="minorHAnsi" w:cstheme="minorHAnsi"/>
          <w:sz w:val="22"/>
          <w:szCs w:val="22"/>
        </w:rPr>
        <w:t xml:space="preserve"> invernaderos. </w:t>
      </w:r>
      <w:r w:rsidR="00323AEA" w:rsidRPr="009A4CB0">
        <w:rPr>
          <w:rFonts w:asciiTheme="minorHAnsi" w:hAnsiTheme="minorHAnsi" w:cstheme="minorHAnsi"/>
          <w:sz w:val="22"/>
          <w:szCs w:val="22"/>
        </w:rPr>
        <w:t xml:space="preserve">Estas personas con experiencia en </w:t>
      </w:r>
      <w:r w:rsidR="0026485F" w:rsidRPr="009A4CB0">
        <w:rPr>
          <w:rFonts w:asciiTheme="minorHAnsi" w:hAnsiTheme="minorHAnsi" w:cstheme="minorHAnsi"/>
          <w:sz w:val="22"/>
          <w:szCs w:val="22"/>
        </w:rPr>
        <w:t>construcción y manejo</w:t>
      </w:r>
      <w:r w:rsidR="00323AEA" w:rsidRPr="009A4CB0">
        <w:rPr>
          <w:rFonts w:asciiTheme="minorHAnsi" w:hAnsiTheme="minorHAnsi" w:cstheme="minorHAnsi"/>
          <w:sz w:val="22"/>
          <w:szCs w:val="22"/>
        </w:rPr>
        <w:t xml:space="preserve"> de invernaderos de producción agrícola, pasarán por un proceso de capacitación y especialización; se hará una convocatoria y se calificarán bajo criterios de selección que permitan el acceso</w:t>
      </w:r>
      <w:r w:rsidR="00061711" w:rsidRPr="009A4CB0">
        <w:rPr>
          <w:rFonts w:asciiTheme="minorHAnsi" w:hAnsiTheme="minorHAnsi" w:cstheme="minorHAnsi"/>
          <w:sz w:val="22"/>
          <w:szCs w:val="22"/>
        </w:rPr>
        <w:t xml:space="preserve"> de </w:t>
      </w:r>
      <w:r w:rsidR="00323AEA" w:rsidRPr="009A4CB0">
        <w:rPr>
          <w:rFonts w:asciiTheme="minorHAnsi" w:hAnsiTheme="minorHAnsi" w:cstheme="minorHAnsi"/>
          <w:sz w:val="22"/>
          <w:szCs w:val="22"/>
        </w:rPr>
        <w:t>pobladores de las zonas más desfavorecidas.</w:t>
      </w:r>
    </w:p>
    <w:p w:rsidR="00B826A3" w:rsidRPr="009A4CB0" w:rsidRDefault="003B5726" w:rsidP="00CF1414">
      <w:pPr>
        <w:spacing w:line="360" w:lineRule="auto"/>
        <w:jc w:val="both"/>
        <w:rPr>
          <w:rFonts w:asciiTheme="minorHAnsi" w:hAnsiTheme="minorHAnsi" w:cstheme="minorHAnsi"/>
          <w:sz w:val="22"/>
          <w:szCs w:val="22"/>
        </w:rPr>
      </w:pPr>
      <w:r w:rsidRPr="009A4CB0">
        <w:rPr>
          <w:rFonts w:asciiTheme="minorHAnsi" w:hAnsiTheme="minorHAnsi" w:cstheme="minorHAnsi"/>
          <w:b/>
          <w:sz w:val="22"/>
          <w:szCs w:val="22"/>
        </w:rPr>
        <w:lastRenderedPageBreak/>
        <w:t xml:space="preserve">300 </w:t>
      </w:r>
      <w:r w:rsidR="000C6BD6" w:rsidRPr="009A4CB0">
        <w:rPr>
          <w:rFonts w:asciiTheme="minorHAnsi" w:hAnsiTheme="minorHAnsi" w:cstheme="minorHAnsi"/>
          <w:b/>
          <w:sz w:val="22"/>
          <w:szCs w:val="22"/>
        </w:rPr>
        <w:t>Familias</w:t>
      </w:r>
      <w:r w:rsidRPr="009A4CB0">
        <w:rPr>
          <w:rFonts w:asciiTheme="minorHAnsi" w:hAnsiTheme="minorHAnsi" w:cstheme="minorHAnsi"/>
          <w:b/>
          <w:sz w:val="22"/>
          <w:szCs w:val="22"/>
        </w:rPr>
        <w:t xml:space="preserve"> de zonas alto andinas</w:t>
      </w:r>
      <w:r w:rsidRPr="009A4CB0">
        <w:rPr>
          <w:rFonts w:asciiTheme="minorHAnsi" w:hAnsiTheme="minorHAnsi" w:cstheme="minorHAnsi"/>
          <w:sz w:val="22"/>
          <w:szCs w:val="22"/>
        </w:rPr>
        <w:t xml:space="preserve">, </w:t>
      </w:r>
      <w:r w:rsidRPr="009A4CB0">
        <w:rPr>
          <w:rFonts w:asciiTheme="minorHAnsi" w:hAnsiTheme="minorHAnsi" w:cstheme="minorHAnsi"/>
          <w:b/>
          <w:sz w:val="22"/>
          <w:szCs w:val="22"/>
        </w:rPr>
        <w:t xml:space="preserve"> </w:t>
      </w:r>
      <w:r w:rsidR="001E26CA" w:rsidRPr="009A4CB0">
        <w:rPr>
          <w:rFonts w:asciiTheme="minorHAnsi" w:hAnsiTheme="minorHAnsi" w:cstheme="minorHAnsi"/>
          <w:sz w:val="22"/>
          <w:szCs w:val="22"/>
        </w:rPr>
        <w:t>situados en 20 comunidades en los distritos de Taray y Ccorca</w:t>
      </w:r>
      <w:r w:rsidR="005B7FF6" w:rsidRPr="009A4CB0">
        <w:rPr>
          <w:rFonts w:asciiTheme="minorHAnsi" w:hAnsiTheme="minorHAnsi" w:cstheme="minorHAnsi"/>
          <w:sz w:val="22"/>
          <w:szCs w:val="22"/>
        </w:rPr>
        <w:t xml:space="preserve">, </w:t>
      </w:r>
      <w:r w:rsidRPr="009A4CB0">
        <w:rPr>
          <w:rFonts w:asciiTheme="minorHAnsi" w:hAnsiTheme="minorHAnsi" w:cstheme="minorHAnsi"/>
          <w:sz w:val="22"/>
          <w:szCs w:val="22"/>
        </w:rPr>
        <w:t>que</w:t>
      </w:r>
      <w:r w:rsidR="005B7FF6" w:rsidRPr="009A4CB0">
        <w:rPr>
          <w:rFonts w:asciiTheme="minorHAnsi" w:hAnsiTheme="minorHAnsi" w:cstheme="minorHAnsi"/>
          <w:sz w:val="22"/>
          <w:szCs w:val="22"/>
        </w:rPr>
        <w:t xml:space="preserve"> durante la ejecución de este proyecto</w:t>
      </w:r>
      <w:r w:rsidR="007876D6" w:rsidRPr="009A4CB0">
        <w:rPr>
          <w:rFonts w:asciiTheme="minorHAnsi" w:hAnsiTheme="minorHAnsi" w:cstheme="minorHAnsi"/>
          <w:sz w:val="22"/>
          <w:szCs w:val="22"/>
        </w:rPr>
        <w:t xml:space="preserve"> se </w:t>
      </w:r>
      <w:r w:rsidR="005B7FF6" w:rsidRPr="009A4CB0">
        <w:rPr>
          <w:rFonts w:asciiTheme="minorHAnsi" w:hAnsiTheme="minorHAnsi" w:cstheme="minorHAnsi"/>
          <w:sz w:val="22"/>
          <w:szCs w:val="22"/>
        </w:rPr>
        <w:t>construi</w:t>
      </w:r>
      <w:r w:rsidR="007876D6" w:rsidRPr="009A4CB0">
        <w:rPr>
          <w:rFonts w:asciiTheme="minorHAnsi" w:hAnsiTheme="minorHAnsi" w:cstheme="minorHAnsi"/>
          <w:sz w:val="22"/>
          <w:szCs w:val="22"/>
        </w:rPr>
        <w:t>rá</w:t>
      </w:r>
      <w:r w:rsidR="005B7FF6" w:rsidRPr="009A4CB0">
        <w:rPr>
          <w:rFonts w:asciiTheme="minorHAnsi" w:hAnsiTheme="minorHAnsi" w:cstheme="minorHAnsi"/>
          <w:sz w:val="22"/>
          <w:szCs w:val="22"/>
        </w:rPr>
        <w:t>n</w:t>
      </w:r>
      <w:r w:rsidRPr="009A4CB0">
        <w:rPr>
          <w:rFonts w:asciiTheme="minorHAnsi" w:hAnsiTheme="minorHAnsi" w:cstheme="minorHAnsi"/>
          <w:sz w:val="22"/>
          <w:szCs w:val="22"/>
        </w:rPr>
        <w:t xml:space="preserve"> sus </w:t>
      </w:r>
      <w:r w:rsidR="005B7FF6" w:rsidRPr="009A4CB0">
        <w:rPr>
          <w:rFonts w:asciiTheme="minorHAnsi" w:hAnsiTheme="minorHAnsi" w:cstheme="minorHAnsi"/>
          <w:sz w:val="22"/>
          <w:szCs w:val="22"/>
        </w:rPr>
        <w:t>invernaderos</w:t>
      </w:r>
      <w:r w:rsidRPr="009A4CB0">
        <w:rPr>
          <w:rFonts w:asciiTheme="minorHAnsi" w:hAnsiTheme="minorHAnsi" w:cstheme="minorHAnsi"/>
          <w:sz w:val="22"/>
          <w:szCs w:val="22"/>
        </w:rPr>
        <w:t xml:space="preserve"> para el aprovechamiento de energía solar en la producción agrícola</w:t>
      </w:r>
      <w:r w:rsidR="007876D6" w:rsidRPr="009A4CB0">
        <w:rPr>
          <w:rFonts w:asciiTheme="minorHAnsi" w:hAnsiTheme="minorHAnsi" w:cstheme="minorHAnsi"/>
          <w:sz w:val="22"/>
          <w:szCs w:val="22"/>
        </w:rPr>
        <w:t xml:space="preserve">, de las cuales el 80% de familias la representan mujeres, pues </w:t>
      </w:r>
      <w:r w:rsidR="005B7FF6" w:rsidRPr="009A4CB0">
        <w:rPr>
          <w:rFonts w:asciiTheme="minorHAnsi" w:hAnsiTheme="minorHAnsi" w:cstheme="minorHAnsi"/>
          <w:sz w:val="22"/>
          <w:szCs w:val="22"/>
        </w:rPr>
        <w:t>ellas</w:t>
      </w:r>
      <w:r w:rsidR="007876D6" w:rsidRPr="009A4CB0">
        <w:rPr>
          <w:rFonts w:asciiTheme="minorHAnsi" w:hAnsiTheme="minorHAnsi" w:cstheme="minorHAnsi"/>
          <w:sz w:val="22"/>
          <w:szCs w:val="22"/>
        </w:rPr>
        <w:t xml:space="preserve"> manejaran los invernaderos por ser quienes más se dedican en la producción económica familiar a la actividad agrícola de hortalizas y flores</w:t>
      </w:r>
      <w:r w:rsidR="001E26CA" w:rsidRPr="009A4CB0">
        <w:rPr>
          <w:rFonts w:asciiTheme="minorHAnsi" w:hAnsiTheme="minorHAnsi" w:cstheme="minorHAnsi"/>
          <w:sz w:val="22"/>
          <w:szCs w:val="22"/>
        </w:rPr>
        <w:t xml:space="preserve">. </w:t>
      </w:r>
      <w:r w:rsidR="005B7FF6" w:rsidRPr="009A4CB0">
        <w:rPr>
          <w:rFonts w:asciiTheme="minorHAnsi" w:hAnsiTheme="minorHAnsi" w:cstheme="minorHAnsi"/>
          <w:sz w:val="22"/>
          <w:szCs w:val="22"/>
        </w:rPr>
        <w:t>Los beneficiarios finales serán los p</w:t>
      </w:r>
      <w:r w:rsidR="001E26CA" w:rsidRPr="009A4CB0">
        <w:rPr>
          <w:rFonts w:asciiTheme="minorHAnsi" w:hAnsiTheme="minorHAnsi" w:cstheme="minorHAnsi"/>
          <w:sz w:val="22"/>
          <w:szCs w:val="22"/>
        </w:rPr>
        <w:t>equeños agri</w:t>
      </w:r>
      <w:r w:rsidR="00595A6B" w:rsidRPr="009A4CB0">
        <w:rPr>
          <w:rFonts w:asciiTheme="minorHAnsi" w:hAnsiTheme="minorHAnsi" w:cstheme="minorHAnsi"/>
          <w:sz w:val="22"/>
          <w:szCs w:val="22"/>
        </w:rPr>
        <w:t xml:space="preserve">cultores </w:t>
      </w:r>
      <w:r w:rsidR="00323AEA" w:rsidRPr="009A4CB0">
        <w:rPr>
          <w:rFonts w:asciiTheme="minorHAnsi" w:hAnsiTheme="minorHAnsi" w:cstheme="minorHAnsi"/>
          <w:sz w:val="22"/>
          <w:szCs w:val="22"/>
        </w:rPr>
        <w:t>que</w:t>
      </w:r>
      <w:r w:rsidR="00097D8F" w:rsidRPr="009A4CB0">
        <w:rPr>
          <w:rFonts w:asciiTheme="minorHAnsi" w:hAnsiTheme="minorHAnsi" w:cstheme="minorHAnsi"/>
          <w:sz w:val="22"/>
          <w:szCs w:val="22"/>
        </w:rPr>
        <w:t xml:space="preserve"> se encuentran por encima de los 3,500 msnm, donde la agricultura a campo abierto es muy limitada a lo largo del año</w:t>
      </w:r>
      <w:r w:rsidR="00323AEA" w:rsidRPr="009A4CB0">
        <w:rPr>
          <w:rFonts w:asciiTheme="minorHAnsi" w:hAnsiTheme="minorHAnsi" w:cstheme="minorHAnsi"/>
          <w:sz w:val="22"/>
          <w:szCs w:val="22"/>
        </w:rPr>
        <w:t xml:space="preserve">. </w:t>
      </w:r>
      <w:r w:rsidR="003C77EB" w:rsidRPr="009A4CB0">
        <w:rPr>
          <w:rFonts w:asciiTheme="minorHAnsi" w:hAnsiTheme="minorHAnsi" w:cstheme="minorHAnsi"/>
          <w:sz w:val="22"/>
          <w:szCs w:val="22"/>
        </w:rPr>
        <w:t xml:space="preserve">El Distrito de Ccorca se encuentra entre los 3,250 a 4,300 msnm, cuenta con una población total de 2,782 habitantes (según censo del INEI 2007) dispersos en 10 Comunidades campesinas; la ocupación principal es la Agricultura 84.05% de la población económicamente activa PEA. </w:t>
      </w:r>
      <w:r w:rsidR="003C77EB" w:rsidRPr="009A4CB0">
        <w:rPr>
          <w:rFonts w:asciiTheme="minorHAnsi" w:eastAsia="MS Mincho" w:hAnsiTheme="minorHAnsi" w:cstheme="minorHAnsi"/>
          <w:sz w:val="22"/>
          <w:szCs w:val="22"/>
        </w:rPr>
        <w:t xml:space="preserve">La Agricultura es sin duda de alto riesgo y la presencia de los fenómenos naturales tales como el exceso de lluvias, granizadas y heladas son una amenaza permanente para </w:t>
      </w:r>
      <w:r w:rsidR="00B826A3" w:rsidRPr="009A4CB0">
        <w:rPr>
          <w:rFonts w:asciiTheme="minorHAnsi" w:eastAsia="MS Mincho" w:hAnsiTheme="minorHAnsi" w:cstheme="minorHAnsi"/>
          <w:sz w:val="22"/>
          <w:szCs w:val="22"/>
        </w:rPr>
        <w:t>la agricultura</w:t>
      </w:r>
      <w:r w:rsidR="003C77EB" w:rsidRPr="009A4CB0">
        <w:rPr>
          <w:rFonts w:asciiTheme="minorHAnsi" w:eastAsia="MS Mincho" w:hAnsiTheme="minorHAnsi" w:cstheme="minorHAnsi"/>
          <w:sz w:val="22"/>
          <w:szCs w:val="22"/>
        </w:rPr>
        <w:t xml:space="preserve"> de acuerdo a la evaluación de daños por presencia de fenómenos climáticos adversos, emitido por la Dirección Regional de Agricultura</w:t>
      </w:r>
      <w:r w:rsidR="007A6919" w:rsidRPr="009A4CB0">
        <w:rPr>
          <w:rFonts w:asciiTheme="minorHAnsi" w:eastAsia="MS Mincho" w:hAnsiTheme="minorHAnsi" w:cstheme="minorHAnsi"/>
          <w:sz w:val="22"/>
          <w:szCs w:val="22"/>
        </w:rPr>
        <w:t xml:space="preserve"> (Anexo 08)</w:t>
      </w:r>
      <w:r w:rsidR="007A6919" w:rsidRPr="009A4CB0">
        <w:rPr>
          <w:rFonts w:asciiTheme="minorHAnsi" w:hAnsiTheme="minorHAnsi" w:cstheme="minorHAnsi"/>
          <w:sz w:val="22"/>
          <w:szCs w:val="22"/>
        </w:rPr>
        <w:t>.</w:t>
      </w:r>
      <w:r w:rsidR="00B826A3" w:rsidRPr="009A4CB0">
        <w:rPr>
          <w:rFonts w:asciiTheme="minorHAnsi" w:hAnsiTheme="minorHAnsi" w:cstheme="minorHAnsi"/>
          <w:sz w:val="22"/>
          <w:szCs w:val="22"/>
        </w:rPr>
        <w:t xml:space="preserve"> </w:t>
      </w:r>
      <w:r w:rsidR="007A6919" w:rsidRPr="009A4CB0">
        <w:rPr>
          <w:rFonts w:asciiTheme="minorHAnsi" w:hAnsiTheme="minorHAnsi" w:cstheme="minorHAnsi"/>
          <w:sz w:val="22"/>
          <w:szCs w:val="22"/>
        </w:rPr>
        <w:t>Similar situación viv</w:t>
      </w:r>
      <w:r w:rsidR="00323AEA" w:rsidRPr="009A4CB0">
        <w:rPr>
          <w:rFonts w:asciiTheme="minorHAnsi" w:hAnsiTheme="minorHAnsi" w:cstheme="minorHAnsi"/>
          <w:sz w:val="22"/>
          <w:szCs w:val="22"/>
        </w:rPr>
        <w:t>en</w:t>
      </w:r>
      <w:r w:rsidR="007A6919" w:rsidRPr="009A4CB0">
        <w:rPr>
          <w:rFonts w:asciiTheme="minorHAnsi" w:hAnsiTheme="minorHAnsi" w:cstheme="minorHAnsi"/>
          <w:sz w:val="22"/>
          <w:szCs w:val="22"/>
        </w:rPr>
        <w:t xml:space="preserve"> en el Distrito de Taray, que se encuentra entre 3,024 y 3,850 msnm, contando con una población de 4,728 habitantes (proyección al 30/06/2015 según INEI) también su clima es frio y seco de mayo a </w:t>
      </w:r>
      <w:r w:rsidR="00B826A3" w:rsidRPr="009A4CB0">
        <w:rPr>
          <w:rFonts w:asciiTheme="minorHAnsi" w:hAnsiTheme="minorHAnsi" w:cstheme="minorHAnsi"/>
          <w:sz w:val="22"/>
          <w:szCs w:val="22"/>
        </w:rPr>
        <w:t>agosto</w:t>
      </w:r>
      <w:r w:rsidR="007A6919" w:rsidRPr="009A4CB0">
        <w:rPr>
          <w:rFonts w:asciiTheme="minorHAnsi" w:hAnsiTheme="minorHAnsi" w:cstheme="minorHAnsi"/>
          <w:sz w:val="22"/>
          <w:szCs w:val="22"/>
        </w:rPr>
        <w:t xml:space="preserve"> y lluvioso en los meses de </w:t>
      </w:r>
      <w:r w:rsidR="00B826A3" w:rsidRPr="009A4CB0">
        <w:rPr>
          <w:rFonts w:asciiTheme="minorHAnsi" w:hAnsiTheme="minorHAnsi" w:cstheme="minorHAnsi"/>
          <w:sz w:val="22"/>
          <w:szCs w:val="22"/>
        </w:rPr>
        <w:t>diciembre</w:t>
      </w:r>
      <w:r w:rsidR="007A6919" w:rsidRPr="009A4CB0">
        <w:rPr>
          <w:rFonts w:asciiTheme="minorHAnsi" w:hAnsiTheme="minorHAnsi" w:cstheme="minorHAnsi"/>
          <w:sz w:val="22"/>
          <w:szCs w:val="22"/>
        </w:rPr>
        <w:t xml:space="preserve"> hasta abril. </w:t>
      </w:r>
      <w:r w:rsidR="00323AEA" w:rsidRPr="009A4CB0">
        <w:rPr>
          <w:rFonts w:asciiTheme="minorHAnsi" w:hAnsiTheme="minorHAnsi" w:cstheme="minorHAnsi"/>
          <w:sz w:val="22"/>
          <w:szCs w:val="22"/>
        </w:rPr>
        <w:t>Sin embargo las</w:t>
      </w:r>
      <w:r w:rsidR="007A6919" w:rsidRPr="009A4CB0">
        <w:rPr>
          <w:rFonts w:asciiTheme="minorHAnsi" w:hAnsiTheme="minorHAnsi" w:cstheme="minorHAnsi"/>
          <w:sz w:val="22"/>
          <w:szCs w:val="22"/>
        </w:rPr>
        <w:t xml:space="preserve"> temperaturas más extremas </w:t>
      </w:r>
      <w:r w:rsidR="00323AEA" w:rsidRPr="009A4CB0">
        <w:rPr>
          <w:rFonts w:asciiTheme="minorHAnsi" w:hAnsiTheme="minorHAnsi" w:cstheme="minorHAnsi"/>
          <w:sz w:val="22"/>
          <w:szCs w:val="22"/>
        </w:rPr>
        <w:t xml:space="preserve">se presentan </w:t>
      </w:r>
      <w:r w:rsidR="007A6919" w:rsidRPr="009A4CB0">
        <w:rPr>
          <w:rFonts w:asciiTheme="minorHAnsi" w:hAnsiTheme="minorHAnsi" w:cstheme="minorHAnsi"/>
          <w:sz w:val="22"/>
          <w:szCs w:val="22"/>
        </w:rPr>
        <w:t>durante los meses de Mayo hasta Agosto registrándose temperaturas de menos -7°C en las noches; especialmente en los últimos</w:t>
      </w:r>
      <w:r w:rsidR="00B826A3" w:rsidRPr="009A4CB0">
        <w:rPr>
          <w:rFonts w:asciiTheme="minorHAnsi" w:hAnsiTheme="minorHAnsi" w:cstheme="minorHAnsi"/>
          <w:sz w:val="22"/>
          <w:szCs w:val="22"/>
        </w:rPr>
        <w:t xml:space="preserve"> años se observa mayores cambios climáticos adversos (Anexo 9).</w:t>
      </w:r>
      <w:r w:rsidR="00C113B6" w:rsidRPr="009A4CB0">
        <w:rPr>
          <w:rFonts w:asciiTheme="minorHAnsi" w:hAnsiTheme="minorHAnsi" w:cstheme="minorHAnsi"/>
          <w:sz w:val="22"/>
          <w:szCs w:val="22"/>
        </w:rPr>
        <w:t xml:space="preserve"> </w:t>
      </w:r>
    </w:p>
    <w:p w:rsidR="001B490F" w:rsidRPr="009A4CB0" w:rsidRDefault="001B490F" w:rsidP="00CF1414">
      <w:pPr>
        <w:pStyle w:val="Prrafodelista"/>
        <w:numPr>
          <w:ilvl w:val="0"/>
          <w:numId w:val="1"/>
        </w:numPr>
        <w:spacing w:after="0" w:line="360" w:lineRule="auto"/>
        <w:jc w:val="both"/>
        <w:rPr>
          <w:rFonts w:cstheme="minorHAnsi"/>
          <w:b/>
        </w:rPr>
      </w:pPr>
      <w:r w:rsidRPr="009A4CB0">
        <w:rPr>
          <w:rFonts w:cstheme="minorHAnsi"/>
          <w:b/>
        </w:rPr>
        <w:t>PLAN COMERCIAL</w:t>
      </w:r>
    </w:p>
    <w:p w:rsidR="001B490F" w:rsidRPr="009A4CB0" w:rsidRDefault="001B490F" w:rsidP="00CF1414">
      <w:pPr>
        <w:pStyle w:val="Prrafodelista"/>
        <w:numPr>
          <w:ilvl w:val="1"/>
          <w:numId w:val="1"/>
        </w:numPr>
        <w:spacing w:after="0" w:line="360" w:lineRule="auto"/>
        <w:jc w:val="both"/>
        <w:rPr>
          <w:rFonts w:cstheme="minorHAnsi"/>
          <w:b/>
        </w:rPr>
      </w:pPr>
      <w:r w:rsidRPr="009A4CB0">
        <w:rPr>
          <w:rFonts w:cstheme="minorHAnsi"/>
          <w:b/>
        </w:rPr>
        <w:t>Producto / Servicio.</w:t>
      </w:r>
      <w:r w:rsidR="00B826A3" w:rsidRPr="009A4CB0">
        <w:rPr>
          <w:rFonts w:cstheme="minorHAnsi"/>
          <w:b/>
        </w:rPr>
        <w:t xml:space="preserve"> </w:t>
      </w:r>
    </w:p>
    <w:p w:rsidR="0041083F" w:rsidRPr="009A4CB0" w:rsidRDefault="0041083F" w:rsidP="00CF1414">
      <w:pPr>
        <w:spacing w:line="360" w:lineRule="auto"/>
        <w:jc w:val="both"/>
        <w:rPr>
          <w:rFonts w:asciiTheme="minorHAnsi" w:hAnsiTheme="minorHAnsi" w:cstheme="minorHAnsi"/>
          <w:sz w:val="22"/>
          <w:szCs w:val="22"/>
        </w:rPr>
      </w:pPr>
      <w:r w:rsidRPr="009A4CB0">
        <w:rPr>
          <w:rFonts w:asciiTheme="minorHAnsi" w:hAnsiTheme="minorHAnsi" w:cstheme="minorHAnsi"/>
          <w:sz w:val="22"/>
          <w:szCs w:val="22"/>
        </w:rPr>
        <w:t>El plan de negocio obtendrá ingresos de la venta de 03 productos/servicios:</w:t>
      </w:r>
    </w:p>
    <w:p w:rsidR="0041083F" w:rsidRPr="009A4CB0" w:rsidRDefault="0041083F" w:rsidP="00CF1414">
      <w:pPr>
        <w:pStyle w:val="Prrafodelista"/>
        <w:numPr>
          <w:ilvl w:val="0"/>
          <w:numId w:val="38"/>
        </w:numPr>
        <w:spacing w:after="0" w:line="360" w:lineRule="auto"/>
        <w:ind w:left="284"/>
        <w:jc w:val="both"/>
        <w:rPr>
          <w:rFonts w:cstheme="minorHAnsi"/>
        </w:rPr>
      </w:pPr>
      <w:r w:rsidRPr="009A4CB0">
        <w:rPr>
          <w:rFonts w:cstheme="minorHAnsi"/>
        </w:rPr>
        <w:t>Capacitación en</w:t>
      </w:r>
      <w:r w:rsidR="00C113B6" w:rsidRPr="009A4CB0">
        <w:rPr>
          <w:rFonts w:cstheme="minorHAnsi"/>
        </w:rPr>
        <w:t xml:space="preserve"> manejo de</w:t>
      </w:r>
      <w:r w:rsidRPr="009A4CB0">
        <w:rPr>
          <w:rFonts w:cstheme="minorHAnsi"/>
        </w:rPr>
        <w:t xml:space="preserve"> invernaderos agrícolas con uso efici</w:t>
      </w:r>
      <w:r w:rsidR="00C113B6" w:rsidRPr="009A4CB0">
        <w:rPr>
          <w:rFonts w:cstheme="minorHAnsi"/>
        </w:rPr>
        <w:t>ente de energía solar</w:t>
      </w:r>
      <w:r w:rsidRPr="009A4CB0">
        <w:rPr>
          <w:rFonts w:cstheme="minorHAnsi"/>
        </w:rPr>
        <w:t>.</w:t>
      </w:r>
    </w:p>
    <w:p w:rsidR="0041083F" w:rsidRPr="009A4CB0" w:rsidRDefault="0041083F" w:rsidP="00CF1414">
      <w:pPr>
        <w:pStyle w:val="Prrafodelista"/>
        <w:numPr>
          <w:ilvl w:val="0"/>
          <w:numId w:val="38"/>
        </w:numPr>
        <w:spacing w:after="0" w:line="360" w:lineRule="auto"/>
        <w:ind w:left="284"/>
        <w:jc w:val="both"/>
        <w:rPr>
          <w:rFonts w:cstheme="minorHAnsi"/>
        </w:rPr>
      </w:pPr>
      <w:r w:rsidRPr="009A4CB0">
        <w:rPr>
          <w:rFonts w:cstheme="minorHAnsi"/>
        </w:rPr>
        <w:t>Asesoría técnica en construcción e instalación de invernaderos, sostenibilidad climática, BPA y gestión comercial de productos agrícolas.</w:t>
      </w:r>
    </w:p>
    <w:p w:rsidR="00BE6277" w:rsidRPr="009A4CB0" w:rsidRDefault="0041083F" w:rsidP="00CF1414">
      <w:pPr>
        <w:pStyle w:val="Prrafodelista"/>
        <w:numPr>
          <w:ilvl w:val="0"/>
          <w:numId w:val="38"/>
        </w:numPr>
        <w:spacing w:after="0" w:line="360" w:lineRule="auto"/>
        <w:ind w:left="284"/>
        <w:jc w:val="both"/>
        <w:rPr>
          <w:rFonts w:cstheme="minorHAnsi"/>
        </w:rPr>
      </w:pPr>
      <w:r w:rsidRPr="009A4CB0">
        <w:rPr>
          <w:rFonts w:cstheme="minorHAnsi"/>
        </w:rPr>
        <w:t xml:space="preserve">Venta </w:t>
      </w:r>
      <w:r w:rsidR="00BE6277" w:rsidRPr="009A4CB0">
        <w:rPr>
          <w:rFonts w:cstheme="minorHAnsi"/>
        </w:rPr>
        <w:t>de materiales de tecnología energética renovable.</w:t>
      </w:r>
    </w:p>
    <w:p w:rsidR="00C95820" w:rsidRPr="009A4CB0" w:rsidRDefault="00C95820" w:rsidP="00CF1414">
      <w:pPr>
        <w:pStyle w:val="Prrafodelista"/>
        <w:numPr>
          <w:ilvl w:val="0"/>
          <w:numId w:val="23"/>
        </w:numPr>
        <w:spacing w:after="0" w:line="360" w:lineRule="auto"/>
        <w:jc w:val="both"/>
        <w:rPr>
          <w:rFonts w:cstheme="minorHAnsi"/>
        </w:rPr>
      </w:pPr>
      <w:r w:rsidRPr="009A4CB0">
        <w:rPr>
          <w:rFonts w:cstheme="minorHAnsi"/>
        </w:rPr>
        <w:t>CAPACITACIÓN:</w:t>
      </w:r>
    </w:p>
    <w:tbl>
      <w:tblPr>
        <w:tblW w:w="9710" w:type="dxa"/>
        <w:tblCellMar>
          <w:left w:w="70" w:type="dxa"/>
          <w:right w:w="70" w:type="dxa"/>
        </w:tblCellMar>
        <w:tblLook w:val="04A0" w:firstRow="1" w:lastRow="0" w:firstColumn="1" w:lastColumn="0" w:noHBand="0" w:noVBand="1"/>
      </w:tblPr>
      <w:tblGrid>
        <w:gridCol w:w="357"/>
        <w:gridCol w:w="7064"/>
        <w:gridCol w:w="567"/>
        <w:gridCol w:w="614"/>
        <w:gridCol w:w="1108"/>
      </w:tblGrid>
      <w:tr w:rsidR="008B44F1" w:rsidRPr="00B82C3A" w:rsidTr="008B44F1">
        <w:trPr>
          <w:trHeight w:val="300"/>
        </w:trPr>
        <w:tc>
          <w:tcPr>
            <w:tcW w:w="3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13B6" w:rsidRPr="00B82C3A" w:rsidRDefault="00C113B6" w:rsidP="00CF1414">
            <w:pPr>
              <w:rPr>
                <w:rFonts w:asciiTheme="minorHAnsi" w:hAnsiTheme="minorHAnsi" w:cstheme="minorHAnsi"/>
                <w:color w:val="000000"/>
                <w:sz w:val="20"/>
                <w:szCs w:val="20"/>
              </w:rPr>
            </w:pPr>
            <w:r w:rsidRPr="00B82C3A">
              <w:rPr>
                <w:rFonts w:asciiTheme="minorHAnsi" w:hAnsiTheme="minorHAnsi" w:cstheme="minorHAnsi"/>
                <w:color w:val="000000"/>
                <w:sz w:val="20"/>
                <w:szCs w:val="20"/>
              </w:rPr>
              <w:t>N°</w:t>
            </w:r>
          </w:p>
        </w:tc>
        <w:tc>
          <w:tcPr>
            <w:tcW w:w="7064" w:type="dxa"/>
            <w:tcBorders>
              <w:top w:val="single" w:sz="4" w:space="0" w:color="auto"/>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b/>
                <w:bCs/>
                <w:color w:val="000000"/>
                <w:sz w:val="20"/>
                <w:szCs w:val="20"/>
              </w:rPr>
            </w:pPr>
            <w:r w:rsidRPr="00B82C3A">
              <w:rPr>
                <w:rFonts w:asciiTheme="minorHAnsi" w:hAnsiTheme="minorHAnsi" w:cstheme="minorHAnsi"/>
                <w:b/>
                <w:bCs/>
                <w:color w:val="000000"/>
                <w:sz w:val="20"/>
                <w:szCs w:val="20"/>
              </w:rPr>
              <w:t>Temas:</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b/>
                <w:bCs/>
                <w:color w:val="000000"/>
                <w:sz w:val="20"/>
                <w:szCs w:val="20"/>
              </w:rPr>
            </w:pPr>
            <w:r w:rsidRPr="00B82C3A">
              <w:rPr>
                <w:rFonts w:asciiTheme="minorHAnsi" w:hAnsiTheme="minorHAnsi" w:cstheme="minorHAnsi"/>
                <w:b/>
                <w:bCs/>
                <w:color w:val="000000"/>
                <w:sz w:val="20"/>
                <w:szCs w:val="20"/>
              </w:rPr>
              <w:t>Días</w:t>
            </w:r>
          </w:p>
        </w:tc>
        <w:tc>
          <w:tcPr>
            <w:tcW w:w="614" w:type="dxa"/>
            <w:tcBorders>
              <w:top w:val="single" w:sz="4" w:space="0" w:color="auto"/>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color w:val="000000"/>
                <w:sz w:val="20"/>
                <w:szCs w:val="20"/>
              </w:rPr>
            </w:pPr>
            <w:r w:rsidRPr="00B82C3A">
              <w:rPr>
                <w:rFonts w:asciiTheme="minorHAnsi" w:hAnsiTheme="minorHAnsi" w:cstheme="minorHAnsi"/>
                <w:color w:val="000000"/>
                <w:sz w:val="20"/>
                <w:szCs w:val="20"/>
              </w:rPr>
              <w:t>Horas</w:t>
            </w:r>
          </w:p>
        </w:tc>
        <w:tc>
          <w:tcPr>
            <w:tcW w:w="1108" w:type="dxa"/>
            <w:tcBorders>
              <w:top w:val="single" w:sz="4" w:space="0" w:color="auto"/>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b/>
                <w:bCs/>
                <w:color w:val="000000"/>
                <w:sz w:val="20"/>
                <w:szCs w:val="20"/>
              </w:rPr>
            </w:pPr>
            <w:r w:rsidRPr="00B82C3A">
              <w:rPr>
                <w:rFonts w:asciiTheme="minorHAnsi" w:hAnsiTheme="minorHAnsi" w:cstheme="minorHAnsi"/>
                <w:b/>
                <w:bCs/>
                <w:color w:val="000000"/>
                <w:sz w:val="20"/>
                <w:szCs w:val="20"/>
              </w:rPr>
              <w:t>Total horas</w:t>
            </w:r>
          </w:p>
        </w:tc>
      </w:tr>
      <w:tr w:rsidR="008B44F1" w:rsidRPr="00B82C3A" w:rsidTr="008B44F1">
        <w:trPr>
          <w:trHeight w:val="300"/>
        </w:trPr>
        <w:tc>
          <w:tcPr>
            <w:tcW w:w="357" w:type="dxa"/>
            <w:tcBorders>
              <w:top w:val="nil"/>
              <w:left w:val="single" w:sz="4" w:space="0" w:color="auto"/>
              <w:bottom w:val="single" w:sz="4" w:space="0" w:color="auto"/>
              <w:right w:val="single" w:sz="4" w:space="0" w:color="auto"/>
            </w:tcBorders>
            <w:shd w:val="clear" w:color="auto" w:fill="auto"/>
            <w:noWrap/>
            <w:vAlign w:val="bottom"/>
            <w:hideMark/>
          </w:tcPr>
          <w:p w:rsidR="00C113B6" w:rsidRPr="00B82C3A" w:rsidRDefault="00C113B6" w:rsidP="00CF1414">
            <w:pPr>
              <w:jc w:val="right"/>
              <w:rPr>
                <w:rFonts w:asciiTheme="minorHAnsi" w:hAnsiTheme="minorHAnsi" w:cstheme="minorHAnsi"/>
                <w:color w:val="000000"/>
                <w:sz w:val="20"/>
                <w:szCs w:val="20"/>
              </w:rPr>
            </w:pPr>
            <w:r w:rsidRPr="00B82C3A">
              <w:rPr>
                <w:rFonts w:asciiTheme="minorHAnsi" w:hAnsiTheme="minorHAnsi" w:cstheme="minorHAnsi"/>
                <w:color w:val="000000"/>
                <w:sz w:val="20"/>
                <w:szCs w:val="20"/>
              </w:rPr>
              <w:t>1</w:t>
            </w:r>
          </w:p>
        </w:tc>
        <w:tc>
          <w:tcPr>
            <w:tcW w:w="7064"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rPr>
                <w:rFonts w:asciiTheme="minorHAnsi" w:hAnsiTheme="minorHAnsi" w:cstheme="minorHAnsi"/>
                <w:color w:val="000000"/>
                <w:sz w:val="20"/>
                <w:szCs w:val="20"/>
              </w:rPr>
            </w:pPr>
            <w:r w:rsidRPr="00B82C3A">
              <w:rPr>
                <w:rFonts w:asciiTheme="minorHAnsi" w:hAnsiTheme="minorHAnsi" w:cstheme="minorHAnsi"/>
                <w:color w:val="000000"/>
                <w:sz w:val="20"/>
                <w:szCs w:val="20"/>
              </w:rPr>
              <w:t>Construcción e instalación de invernaderos para el aprovechamiento de Energía solar</w:t>
            </w:r>
          </w:p>
        </w:tc>
        <w:tc>
          <w:tcPr>
            <w:tcW w:w="567"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color w:val="000000"/>
                <w:sz w:val="20"/>
                <w:szCs w:val="20"/>
              </w:rPr>
            </w:pPr>
            <w:r w:rsidRPr="00B82C3A">
              <w:rPr>
                <w:rFonts w:asciiTheme="minorHAnsi" w:hAnsiTheme="minorHAnsi" w:cstheme="minorHAnsi"/>
                <w:color w:val="000000"/>
                <w:sz w:val="20"/>
                <w:szCs w:val="20"/>
              </w:rPr>
              <w:t>4</w:t>
            </w:r>
          </w:p>
        </w:tc>
        <w:tc>
          <w:tcPr>
            <w:tcW w:w="614"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color w:val="000000"/>
                <w:sz w:val="20"/>
                <w:szCs w:val="20"/>
              </w:rPr>
            </w:pPr>
            <w:r w:rsidRPr="00B82C3A">
              <w:rPr>
                <w:rFonts w:asciiTheme="minorHAnsi" w:hAnsiTheme="minorHAnsi" w:cstheme="minorHAnsi"/>
                <w:color w:val="000000"/>
                <w:sz w:val="20"/>
                <w:szCs w:val="20"/>
              </w:rPr>
              <w:t>5</w:t>
            </w:r>
          </w:p>
        </w:tc>
        <w:tc>
          <w:tcPr>
            <w:tcW w:w="1108"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b/>
                <w:bCs/>
                <w:color w:val="000000"/>
                <w:sz w:val="20"/>
                <w:szCs w:val="20"/>
              </w:rPr>
            </w:pPr>
            <w:r w:rsidRPr="00B82C3A">
              <w:rPr>
                <w:rFonts w:asciiTheme="minorHAnsi" w:hAnsiTheme="minorHAnsi" w:cstheme="minorHAnsi"/>
                <w:b/>
                <w:bCs/>
                <w:color w:val="000000"/>
                <w:sz w:val="20"/>
                <w:szCs w:val="20"/>
              </w:rPr>
              <w:t>20</w:t>
            </w:r>
          </w:p>
        </w:tc>
      </w:tr>
      <w:tr w:rsidR="008B44F1" w:rsidRPr="00B82C3A" w:rsidTr="008B44F1">
        <w:trPr>
          <w:trHeight w:val="300"/>
        </w:trPr>
        <w:tc>
          <w:tcPr>
            <w:tcW w:w="357" w:type="dxa"/>
            <w:tcBorders>
              <w:top w:val="nil"/>
              <w:left w:val="single" w:sz="4" w:space="0" w:color="auto"/>
              <w:bottom w:val="single" w:sz="4" w:space="0" w:color="auto"/>
              <w:right w:val="single" w:sz="4" w:space="0" w:color="auto"/>
            </w:tcBorders>
            <w:shd w:val="clear" w:color="auto" w:fill="auto"/>
            <w:noWrap/>
            <w:vAlign w:val="bottom"/>
            <w:hideMark/>
          </w:tcPr>
          <w:p w:rsidR="00C113B6" w:rsidRPr="00B82C3A" w:rsidRDefault="00C113B6" w:rsidP="00CF1414">
            <w:pPr>
              <w:jc w:val="right"/>
              <w:rPr>
                <w:rFonts w:asciiTheme="minorHAnsi" w:hAnsiTheme="minorHAnsi" w:cstheme="minorHAnsi"/>
                <w:color w:val="000000"/>
                <w:sz w:val="20"/>
                <w:szCs w:val="20"/>
              </w:rPr>
            </w:pPr>
            <w:r w:rsidRPr="00B82C3A">
              <w:rPr>
                <w:rFonts w:asciiTheme="minorHAnsi" w:hAnsiTheme="minorHAnsi" w:cstheme="minorHAnsi"/>
                <w:color w:val="000000"/>
                <w:sz w:val="20"/>
                <w:szCs w:val="20"/>
              </w:rPr>
              <w:t>2</w:t>
            </w:r>
          </w:p>
        </w:tc>
        <w:tc>
          <w:tcPr>
            <w:tcW w:w="7064"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rPr>
                <w:rFonts w:asciiTheme="minorHAnsi" w:hAnsiTheme="minorHAnsi" w:cstheme="minorHAnsi"/>
                <w:color w:val="000000"/>
                <w:sz w:val="20"/>
                <w:szCs w:val="20"/>
              </w:rPr>
            </w:pPr>
            <w:r w:rsidRPr="00B82C3A">
              <w:rPr>
                <w:rFonts w:asciiTheme="minorHAnsi" w:hAnsiTheme="minorHAnsi" w:cstheme="minorHAnsi"/>
                <w:color w:val="000000"/>
                <w:sz w:val="20"/>
                <w:szCs w:val="20"/>
              </w:rPr>
              <w:t xml:space="preserve">Sostenibilidad Climática, BPA Y </w:t>
            </w:r>
            <w:r w:rsidR="008B44F1" w:rsidRPr="00B82C3A">
              <w:rPr>
                <w:rFonts w:asciiTheme="minorHAnsi" w:hAnsiTheme="minorHAnsi" w:cstheme="minorHAnsi"/>
                <w:color w:val="000000"/>
                <w:sz w:val="20"/>
                <w:szCs w:val="20"/>
              </w:rPr>
              <w:t>Gestión</w:t>
            </w:r>
            <w:r w:rsidRPr="00B82C3A">
              <w:rPr>
                <w:rFonts w:asciiTheme="minorHAnsi" w:hAnsiTheme="minorHAnsi" w:cstheme="minorHAnsi"/>
                <w:color w:val="000000"/>
                <w:sz w:val="20"/>
                <w:szCs w:val="20"/>
              </w:rPr>
              <w:t xml:space="preserve"> comercial.</w:t>
            </w:r>
          </w:p>
        </w:tc>
        <w:tc>
          <w:tcPr>
            <w:tcW w:w="567"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color w:val="000000"/>
                <w:sz w:val="20"/>
                <w:szCs w:val="20"/>
              </w:rPr>
            </w:pPr>
            <w:r w:rsidRPr="00B82C3A">
              <w:rPr>
                <w:rFonts w:asciiTheme="minorHAnsi" w:hAnsiTheme="minorHAnsi" w:cstheme="minorHAnsi"/>
                <w:color w:val="000000"/>
                <w:sz w:val="20"/>
                <w:szCs w:val="20"/>
              </w:rPr>
              <w:t>4</w:t>
            </w:r>
          </w:p>
        </w:tc>
        <w:tc>
          <w:tcPr>
            <w:tcW w:w="614"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color w:val="000000"/>
                <w:sz w:val="20"/>
                <w:szCs w:val="20"/>
              </w:rPr>
            </w:pPr>
            <w:r w:rsidRPr="00B82C3A">
              <w:rPr>
                <w:rFonts w:asciiTheme="minorHAnsi" w:hAnsiTheme="minorHAnsi" w:cstheme="minorHAnsi"/>
                <w:color w:val="000000"/>
                <w:sz w:val="20"/>
                <w:szCs w:val="20"/>
              </w:rPr>
              <w:t>5</w:t>
            </w:r>
          </w:p>
        </w:tc>
        <w:tc>
          <w:tcPr>
            <w:tcW w:w="1108"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b/>
                <w:bCs/>
                <w:color w:val="000000"/>
                <w:sz w:val="20"/>
                <w:szCs w:val="20"/>
              </w:rPr>
            </w:pPr>
            <w:r w:rsidRPr="00B82C3A">
              <w:rPr>
                <w:rFonts w:asciiTheme="minorHAnsi" w:hAnsiTheme="minorHAnsi" w:cstheme="minorHAnsi"/>
                <w:b/>
                <w:bCs/>
                <w:color w:val="000000"/>
                <w:sz w:val="20"/>
                <w:szCs w:val="20"/>
              </w:rPr>
              <w:t>20</w:t>
            </w:r>
          </w:p>
        </w:tc>
      </w:tr>
      <w:tr w:rsidR="008B44F1" w:rsidRPr="00B82C3A" w:rsidTr="008B44F1">
        <w:trPr>
          <w:trHeight w:val="70"/>
        </w:trPr>
        <w:tc>
          <w:tcPr>
            <w:tcW w:w="357" w:type="dxa"/>
            <w:tcBorders>
              <w:top w:val="nil"/>
              <w:left w:val="single" w:sz="4" w:space="0" w:color="auto"/>
              <w:bottom w:val="single" w:sz="4" w:space="0" w:color="auto"/>
              <w:right w:val="single" w:sz="4" w:space="0" w:color="auto"/>
            </w:tcBorders>
            <w:shd w:val="clear" w:color="auto" w:fill="auto"/>
            <w:noWrap/>
            <w:vAlign w:val="bottom"/>
            <w:hideMark/>
          </w:tcPr>
          <w:p w:rsidR="00C113B6" w:rsidRPr="00B82C3A" w:rsidRDefault="00C113B6" w:rsidP="00CF1414">
            <w:pPr>
              <w:rPr>
                <w:rFonts w:asciiTheme="minorHAnsi" w:hAnsiTheme="minorHAnsi" w:cstheme="minorHAnsi"/>
                <w:color w:val="000000"/>
                <w:sz w:val="20"/>
                <w:szCs w:val="20"/>
              </w:rPr>
            </w:pPr>
            <w:r w:rsidRPr="00B82C3A">
              <w:rPr>
                <w:rFonts w:asciiTheme="minorHAnsi" w:hAnsiTheme="minorHAnsi" w:cstheme="minorHAnsi"/>
                <w:color w:val="000000"/>
                <w:sz w:val="20"/>
                <w:szCs w:val="20"/>
              </w:rPr>
              <w:t> </w:t>
            </w:r>
          </w:p>
        </w:tc>
        <w:tc>
          <w:tcPr>
            <w:tcW w:w="7064"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b/>
                <w:bCs/>
                <w:color w:val="000000"/>
                <w:sz w:val="20"/>
                <w:szCs w:val="20"/>
              </w:rPr>
            </w:pPr>
            <w:r w:rsidRPr="00B82C3A">
              <w:rPr>
                <w:rFonts w:asciiTheme="minorHAnsi" w:hAnsiTheme="minorHAnsi" w:cstheme="minorHAnsi"/>
                <w:b/>
                <w:bCs/>
                <w:color w:val="000000"/>
                <w:sz w:val="20"/>
                <w:szCs w:val="20"/>
              </w:rPr>
              <w:t>Duración total de la Capacitación:</w:t>
            </w:r>
          </w:p>
        </w:tc>
        <w:tc>
          <w:tcPr>
            <w:tcW w:w="567"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b/>
                <w:bCs/>
                <w:color w:val="000000"/>
                <w:sz w:val="20"/>
                <w:szCs w:val="20"/>
              </w:rPr>
            </w:pPr>
            <w:r w:rsidRPr="00B82C3A">
              <w:rPr>
                <w:rFonts w:asciiTheme="minorHAnsi" w:hAnsiTheme="minorHAnsi" w:cstheme="minorHAnsi"/>
                <w:b/>
                <w:bCs/>
                <w:color w:val="000000"/>
                <w:sz w:val="20"/>
                <w:szCs w:val="20"/>
              </w:rPr>
              <w:t>8</w:t>
            </w:r>
          </w:p>
        </w:tc>
        <w:tc>
          <w:tcPr>
            <w:tcW w:w="614"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b/>
                <w:bCs/>
                <w:color w:val="000000"/>
                <w:sz w:val="20"/>
                <w:szCs w:val="20"/>
              </w:rPr>
            </w:pPr>
            <w:r w:rsidRPr="00B82C3A">
              <w:rPr>
                <w:rFonts w:asciiTheme="minorHAnsi" w:hAnsiTheme="minorHAnsi" w:cstheme="minorHAnsi"/>
                <w:b/>
                <w:bCs/>
                <w:color w:val="000000"/>
                <w:sz w:val="20"/>
                <w:szCs w:val="20"/>
              </w:rPr>
              <w:t> </w:t>
            </w:r>
          </w:p>
        </w:tc>
        <w:tc>
          <w:tcPr>
            <w:tcW w:w="1108"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b/>
                <w:bCs/>
                <w:color w:val="000000"/>
                <w:sz w:val="20"/>
                <w:szCs w:val="20"/>
              </w:rPr>
            </w:pPr>
            <w:r w:rsidRPr="00B82C3A">
              <w:rPr>
                <w:rFonts w:asciiTheme="minorHAnsi" w:hAnsiTheme="minorHAnsi" w:cstheme="minorHAnsi"/>
                <w:b/>
                <w:bCs/>
                <w:color w:val="000000"/>
                <w:sz w:val="20"/>
                <w:szCs w:val="20"/>
              </w:rPr>
              <w:t>40</w:t>
            </w:r>
          </w:p>
        </w:tc>
      </w:tr>
    </w:tbl>
    <w:p w:rsidR="00845564" w:rsidRPr="00B82C3A" w:rsidRDefault="00845564" w:rsidP="00CF1414">
      <w:pPr>
        <w:spacing w:line="360" w:lineRule="auto"/>
        <w:jc w:val="both"/>
        <w:rPr>
          <w:rFonts w:asciiTheme="minorHAnsi" w:hAnsiTheme="minorHAnsi" w:cstheme="minorHAnsi"/>
        </w:rPr>
      </w:pPr>
    </w:p>
    <w:p w:rsidR="008B44F1" w:rsidRPr="009A4CB0" w:rsidRDefault="008B44F1" w:rsidP="00CF1414">
      <w:pPr>
        <w:pStyle w:val="Prrafodelista"/>
        <w:spacing w:after="0" w:line="360" w:lineRule="auto"/>
        <w:ind w:left="0"/>
        <w:jc w:val="both"/>
        <w:rPr>
          <w:rFonts w:cstheme="minorHAnsi"/>
        </w:rPr>
      </w:pPr>
      <w:r w:rsidRPr="009A4CB0">
        <w:rPr>
          <w:rFonts w:cstheme="minorHAnsi"/>
        </w:rPr>
        <w:t>Este servicio se realizará a grupos de 20 personas en promedio</w:t>
      </w:r>
      <w:r w:rsidR="005D117A" w:rsidRPr="009A4CB0">
        <w:rPr>
          <w:rFonts w:cstheme="minorHAnsi"/>
        </w:rPr>
        <w:t xml:space="preserve"> (productores agrícolas de zonas altoandinas)</w:t>
      </w:r>
      <w:r w:rsidRPr="009A4CB0">
        <w:rPr>
          <w:rFonts w:cstheme="minorHAnsi"/>
        </w:rPr>
        <w:t xml:space="preserve">, en los </w:t>
      </w:r>
      <w:r w:rsidR="005D117A" w:rsidRPr="009A4CB0">
        <w:rPr>
          <w:rFonts w:cstheme="minorHAnsi"/>
        </w:rPr>
        <w:t xml:space="preserve">municipios de los </w:t>
      </w:r>
      <w:r w:rsidRPr="009A4CB0">
        <w:rPr>
          <w:rFonts w:cstheme="minorHAnsi"/>
        </w:rPr>
        <w:t>distritos priorizados</w:t>
      </w:r>
      <w:r w:rsidR="005D117A" w:rsidRPr="009A4CB0">
        <w:rPr>
          <w:rFonts w:cstheme="minorHAnsi"/>
        </w:rPr>
        <w:t xml:space="preserve"> y </w:t>
      </w:r>
      <w:r w:rsidR="00171F3D" w:rsidRPr="009A4CB0">
        <w:rPr>
          <w:rFonts w:cstheme="minorHAnsi"/>
        </w:rPr>
        <w:t xml:space="preserve">además </w:t>
      </w:r>
      <w:r w:rsidR="005D117A" w:rsidRPr="009A4CB0">
        <w:rPr>
          <w:rFonts w:cstheme="minorHAnsi"/>
        </w:rPr>
        <w:t>servirá para</w:t>
      </w:r>
      <w:r w:rsidR="00171F3D" w:rsidRPr="009A4CB0">
        <w:rPr>
          <w:rFonts w:cstheme="minorHAnsi"/>
        </w:rPr>
        <w:t xml:space="preserve"> sensibilizar de mejor manera a los productores sobre los beneficios de esta tecnología. Se prevé que más del </w:t>
      </w:r>
      <w:r w:rsidR="00171F3D" w:rsidRPr="009A4CB0">
        <w:rPr>
          <w:rFonts w:cstheme="minorHAnsi"/>
        </w:rPr>
        <w:lastRenderedPageBreak/>
        <w:t>50% de productores que reciban este servicio, también adquirirán los otros servicios y productos del Plan de Negocio.</w:t>
      </w:r>
    </w:p>
    <w:p w:rsidR="00C95820" w:rsidRPr="009A4CB0" w:rsidRDefault="00C95820" w:rsidP="00CF1414">
      <w:pPr>
        <w:pStyle w:val="Prrafodelista"/>
        <w:numPr>
          <w:ilvl w:val="0"/>
          <w:numId w:val="23"/>
        </w:numPr>
        <w:spacing w:after="0" w:line="360" w:lineRule="auto"/>
        <w:jc w:val="both"/>
        <w:rPr>
          <w:rFonts w:cstheme="minorHAnsi"/>
        </w:rPr>
      </w:pPr>
      <w:r w:rsidRPr="009A4CB0">
        <w:rPr>
          <w:rFonts w:cstheme="minorHAnsi"/>
        </w:rPr>
        <w:t>ASESORÍA TÉCNICA PERSONALIZADA:</w:t>
      </w:r>
    </w:p>
    <w:tbl>
      <w:tblPr>
        <w:tblW w:w="10145" w:type="dxa"/>
        <w:tblCellMar>
          <w:left w:w="70" w:type="dxa"/>
          <w:right w:w="70" w:type="dxa"/>
        </w:tblCellMar>
        <w:tblLook w:val="04A0" w:firstRow="1" w:lastRow="0" w:firstColumn="1" w:lastColumn="0" w:noHBand="0" w:noVBand="1"/>
      </w:tblPr>
      <w:tblGrid>
        <w:gridCol w:w="1716"/>
        <w:gridCol w:w="6694"/>
        <w:gridCol w:w="459"/>
        <w:gridCol w:w="567"/>
        <w:gridCol w:w="709"/>
      </w:tblGrid>
      <w:tr w:rsidR="00C113B6" w:rsidRPr="00B82C3A" w:rsidTr="008B44F1">
        <w:trPr>
          <w:trHeight w:val="161"/>
        </w:trPr>
        <w:tc>
          <w:tcPr>
            <w:tcW w:w="17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13B6" w:rsidRPr="00B82C3A" w:rsidRDefault="00C113B6" w:rsidP="00CF1414">
            <w:pPr>
              <w:rPr>
                <w:rFonts w:asciiTheme="minorHAnsi" w:hAnsiTheme="minorHAnsi" w:cstheme="minorHAnsi"/>
                <w:color w:val="000000"/>
                <w:sz w:val="18"/>
                <w:szCs w:val="18"/>
              </w:rPr>
            </w:pPr>
            <w:r w:rsidRPr="00B82C3A">
              <w:rPr>
                <w:rFonts w:asciiTheme="minorHAnsi" w:hAnsiTheme="minorHAnsi" w:cstheme="minorHAnsi"/>
                <w:color w:val="000000"/>
                <w:sz w:val="18"/>
                <w:szCs w:val="18"/>
              </w:rPr>
              <w:t>N°</w:t>
            </w:r>
          </w:p>
        </w:tc>
        <w:tc>
          <w:tcPr>
            <w:tcW w:w="6694" w:type="dxa"/>
            <w:tcBorders>
              <w:top w:val="single" w:sz="4" w:space="0" w:color="auto"/>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b/>
                <w:bCs/>
                <w:color w:val="000000"/>
                <w:sz w:val="18"/>
                <w:szCs w:val="18"/>
              </w:rPr>
            </w:pPr>
            <w:r w:rsidRPr="00B82C3A">
              <w:rPr>
                <w:rFonts w:asciiTheme="minorHAnsi" w:hAnsiTheme="minorHAnsi" w:cstheme="minorHAnsi"/>
                <w:b/>
                <w:bCs/>
                <w:color w:val="000000"/>
                <w:sz w:val="18"/>
                <w:szCs w:val="18"/>
              </w:rPr>
              <w:t>Temas:</w:t>
            </w:r>
          </w:p>
        </w:tc>
        <w:tc>
          <w:tcPr>
            <w:tcW w:w="459" w:type="dxa"/>
            <w:tcBorders>
              <w:top w:val="single" w:sz="4" w:space="0" w:color="auto"/>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b/>
                <w:bCs/>
                <w:color w:val="000000"/>
                <w:sz w:val="18"/>
                <w:szCs w:val="18"/>
              </w:rPr>
            </w:pPr>
            <w:r w:rsidRPr="00B82C3A">
              <w:rPr>
                <w:rFonts w:asciiTheme="minorHAnsi" w:hAnsiTheme="minorHAnsi" w:cstheme="minorHAnsi"/>
                <w:b/>
                <w:bCs/>
                <w:color w:val="000000"/>
                <w:sz w:val="18"/>
                <w:szCs w:val="18"/>
              </w:rPr>
              <w:t>Días</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color w:val="000000"/>
                <w:sz w:val="18"/>
                <w:szCs w:val="18"/>
              </w:rPr>
            </w:pPr>
            <w:r w:rsidRPr="00B82C3A">
              <w:rPr>
                <w:rFonts w:asciiTheme="minorHAnsi" w:hAnsiTheme="minorHAnsi" w:cstheme="minorHAnsi"/>
                <w:color w:val="000000"/>
                <w:sz w:val="18"/>
                <w:szCs w:val="18"/>
              </w:rPr>
              <w:t>Horas</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b/>
                <w:bCs/>
                <w:color w:val="000000"/>
                <w:sz w:val="18"/>
                <w:szCs w:val="18"/>
              </w:rPr>
            </w:pPr>
            <w:r w:rsidRPr="00B82C3A">
              <w:rPr>
                <w:rFonts w:asciiTheme="minorHAnsi" w:hAnsiTheme="minorHAnsi" w:cstheme="minorHAnsi"/>
                <w:b/>
                <w:bCs/>
                <w:color w:val="000000"/>
                <w:sz w:val="18"/>
                <w:szCs w:val="18"/>
              </w:rPr>
              <w:t>Total horas</w:t>
            </w:r>
          </w:p>
        </w:tc>
      </w:tr>
      <w:tr w:rsidR="00C113B6" w:rsidRPr="00B82C3A" w:rsidTr="008B44F1">
        <w:trPr>
          <w:trHeight w:val="206"/>
        </w:trPr>
        <w:tc>
          <w:tcPr>
            <w:tcW w:w="1716" w:type="dxa"/>
            <w:vMerge w:val="restart"/>
            <w:tcBorders>
              <w:top w:val="nil"/>
              <w:left w:val="single" w:sz="4" w:space="0" w:color="auto"/>
              <w:bottom w:val="single" w:sz="4" w:space="0" w:color="000000"/>
              <w:right w:val="single" w:sz="4" w:space="0" w:color="auto"/>
            </w:tcBorders>
            <w:shd w:val="clear" w:color="auto" w:fill="auto"/>
            <w:hideMark/>
          </w:tcPr>
          <w:p w:rsidR="00C113B6" w:rsidRPr="00B82C3A" w:rsidRDefault="00C113B6" w:rsidP="00CF1414">
            <w:pPr>
              <w:rPr>
                <w:rFonts w:asciiTheme="minorHAnsi" w:hAnsiTheme="minorHAnsi" w:cstheme="minorHAnsi"/>
                <w:color w:val="000000"/>
                <w:sz w:val="18"/>
                <w:szCs w:val="18"/>
              </w:rPr>
            </w:pPr>
            <w:r w:rsidRPr="00B82C3A">
              <w:rPr>
                <w:rFonts w:asciiTheme="minorHAnsi" w:hAnsiTheme="minorHAnsi" w:cstheme="minorHAnsi"/>
                <w:color w:val="000000"/>
                <w:sz w:val="18"/>
                <w:szCs w:val="18"/>
              </w:rPr>
              <w:t>1. Construcción e instalación de invernaderos para el aprovechamiento de energía solar</w:t>
            </w:r>
          </w:p>
        </w:tc>
        <w:tc>
          <w:tcPr>
            <w:tcW w:w="6694"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rPr>
                <w:rFonts w:asciiTheme="minorHAnsi" w:hAnsiTheme="minorHAnsi" w:cstheme="minorHAnsi"/>
                <w:color w:val="000000"/>
                <w:sz w:val="18"/>
                <w:szCs w:val="18"/>
              </w:rPr>
            </w:pPr>
            <w:r w:rsidRPr="00B82C3A">
              <w:rPr>
                <w:rFonts w:asciiTheme="minorHAnsi" w:hAnsiTheme="minorHAnsi" w:cstheme="minorHAnsi"/>
                <w:color w:val="000000"/>
                <w:sz w:val="18"/>
                <w:szCs w:val="18"/>
              </w:rPr>
              <w:t>Replanteo y nivelación de terrenos para la construcción de invernaderos</w:t>
            </w:r>
          </w:p>
        </w:tc>
        <w:tc>
          <w:tcPr>
            <w:tcW w:w="459"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color w:val="000000"/>
                <w:sz w:val="18"/>
                <w:szCs w:val="18"/>
              </w:rPr>
            </w:pPr>
            <w:r w:rsidRPr="00B82C3A">
              <w:rPr>
                <w:rFonts w:asciiTheme="minorHAnsi" w:hAnsiTheme="minorHAnsi" w:cstheme="minorHAnsi"/>
                <w:color w:val="000000"/>
                <w:sz w:val="18"/>
                <w:szCs w:val="18"/>
              </w:rPr>
              <w:t>1</w:t>
            </w:r>
          </w:p>
        </w:tc>
        <w:tc>
          <w:tcPr>
            <w:tcW w:w="567"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color w:val="000000"/>
                <w:sz w:val="18"/>
                <w:szCs w:val="18"/>
              </w:rPr>
            </w:pPr>
            <w:r w:rsidRPr="00B82C3A">
              <w:rPr>
                <w:rFonts w:asciiTheme="minorHAnsi" w:hAnsiTheme="minorHAnsi" w:cstheme="minorHAnsi"/>
                <w:color w:val="000000"/>
                <w:sz w:val="18"/>
                <w:szCs w:val="18"/>
              </w:rPr>
              <w:t>4</w:t>
            </w:r>
          </w:p>
        </w:tc>
        <w:tc>
          <w:tcPr>
            <w:tcW w:w="709"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b/>
                <w:bCs/>
                <w:color w:val="000000"/>
                <w:sz w:val="18"/>
                <w:szCs w:val="18"/>
              </w:rPr>
            </w:pPr>
            <w:r w:rsidRPr="00B82C3A">
              <w:rPr>
                <w:rFonts w:asciiTheme="minorHAnsi" w:hAnsiTheme="minorHAnsi" w:cstheme="minorHAnsi"/>
                <w:b/>
                <w:bCs/>
                <w:color w:val="000000"/>
                <w:sz w:val="18"/>
                <w:szCs w:val="18"/>
              </w:rPr>
              <w:t>4</w:t>
            </w:r>
          </w:p>
        </w:tc>
      </w:tr>
      <w:tr w:rsidR="00C113B6" w:rsidRPr="00B82C3A" w:rsidTr="008B44F1">
        <w:trPr>
          <w:trHeight w:val="125"/>
        </w:trPr>
        <w:tc>
          <w:tcPr>
            <w:tcW w:w="1716" w:type="dxa"/>
            <w:vMerge/>
            <w:tcBorders>
              <w:top w:val="nil"/>
              <w:left w:val="single" w:sz="4" w:space="0" w:color="auto"/>
              <w:bottom w:val="single" w:sz="4" w:space="0" w:color="000000"/>
              <w:right w:val="single" w:sz="4" w:space="0" w:color="auto"/>
            </w:tcBorders>
            <w:vAlign w:val="center"/>
            <w:hideMark/>
          </w:tcPr>
          <w:p w:rsidR="00C113B6" w:rsidRPr="00B82C3A" w:rsidRDefault="00C113B6" w:rsidP="00CF1414">
            <w:pPr>
              <w:rPr>
                <w:rFonts w:asciiTheme="minorHAnsi" w:hAnsiTheme="minorHAnsi" w:cstheme="minorHAnsi"/>
                <w:color w:val="000000"/>
                <w:sz w:val="18"/>
                <w:szCs w:val="18"/>
              </w:rPr>
            </w:pPr>
          </w:p>
        </w:tc>
        <w:tc>
          <w:tcPr>
            <w:tcW w:w="6694"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rPr>
                <w:rFonts w:asciiTheme="minorHAnsi" w:hAnsiTheme="minorHAnsi" w:cstheme="minorHAnsi"/>
                <w:color w:val="000000"/>
                <w:sz w:val="18"/>
                <w:szCs w:val="18"/>
              </w:rPr>
            </w:pPr>
            <w:r w:rsidRPr="00B82C3A">
              <w:rPr>
                <w:rFonts w:asciiTheme="minorHAnsi" w:hAnsiTheme="minorHAnsi" w:cstheme="minorHAnsi"/>
                <w:color w:val="000000"/>
                <w:sz w:val="18"/>
                <w:szCs w:val="18"/>
              </w:rPr>
              <w:t>Disposición de parantes y columnas para invernaderos de zonas alto andinas</w:t>
            </w:r>
          </w:p>
        </w:tc>
        <w:tc>
          <w:tcPr>
            <w:tcW w:w="459"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color w:val="000000"/>
                <w:sz w:val="18"/>
                <w:szCs w:val="18"/>
              </w:rPr>
            </w:pPr>
            <w:r w:rsidRPr="00B82C3A">
              <w:rPr>
                <w:rFonts w:asciiTheme="minorHAnsi" w:hAnsiTheme="minorHAnsi" w:cstheme="minorHAnsi"/>
                <w:color w:val="000000"/>
                <w:sz w:val="18"/>
                <w:szCs w:val="18"/>
              </w:rPr>
              <w:t>1</w:t>
            </w:r>
          </w:p>
        </w:tc>
        <w:tc>
          <w:tcPr>
            <w:tcW w:w="567"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color w:val="000000"/>
                <w:sz w:val="18"/>
                <w:szCs w:val="18"/>
              </w:rPr>
            </w:pPr>
            <w:r w:rsidRPr="00B82C3A">
              <w:rPr>
                <w:rFonts w:asciiTheme="minorHAnsi" w:hAnsiTheme="minorHAnsi" w:cstheme="minorHAnsi"/>
                <w:color w:val="000000"/>
                <w:sz w:val="18"/>
                <w:szCs w:val="18"/>
              </w:rPr>
              <w:t>5</w:t>
            </w:r>
          </w:p>
        </w:tc>
        <w:tc>
          <w:tcPr>
            <w:tcW w:w="709"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b/>
                <w:bCs/>
                <w:color w:val="000000"/>
                <w:sz w:val="18"/>
                <w:szCs w:val="18"/>
              </w:rPr>
            </w:pPr>
            <w:r w:rsidRPr="00B82C3A">
              <w:rPr>
                <w:rFonts w:asciiTheme="minorHAnsi" w:hAnsiTheme="minorHAnsi" w:cstheme="minorHAnsi"/>
                <w:b/>
                <w:bCs/>
                <w:color w:val="000000"/>
                <w:sz w:val="18"/>
                <w:szCs w:val="18"/>
              </w:rPr>
              <w:t>5</w:t>
            </w:r>
          </w:p>
        </w:tc>
      </w:tr>
      <w:tr w:rsidR="00C113B6" w:rsidRPr="00B82C3A" w:rsidTr="008B44F1">
        <w:trPr>
          <w:trHeight w:val="184"/>
        </w:trPr>
        <w:tc>
          <w:tcPr>
            <w:tcW w:w="1716" w:type="dxa"/>
            <w:vMerge/>
            <w:tcBorders>
              <w:top w:val="nil"/>
              <w:left w:val="single" w:sz="4" w:space="0" w:color="auto"/>
              <w:bottom w:val="single" w:sz="4" w:space="0" w:color="000000"/>
              <w:right w:val="single" w:sz="4" w:space="0" w:color="auto"/>
            </w:tcBorders>
            <w:vAlign w:val="center"/>
            <w:hideMark/>
          </w:tcPr>
          <w:p w:rsidR="00C113B6" w:rsidRPr="00B82C3A" w:rsidRDefault="00C113B6" w:rsidP="00CF1414">
            <w:pPr>
              <w:rPr>
                <w:rFonts w:asciiTheme="minorHAnsi" w:hAnsiTheme="minorHAnsi" w:cstheme="minorHAnsi"/>
                <w:color w:val="000000"/>
                <w:sz w:val="18"/>
                <w:szCs w:val="18"/>
              </w:rPr>
            </w:pPr>
          </w:p>
        </w:tc>
        <w:tc>
          <w:tcPr>
            <w:tcW w:w="6694"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rPr>
                <w:rFonts w:asciiTheme="minorHAnsi" w:hAnsiTheme="minorHAnsi" w:cstheme="minorHAnsi"/>
                <w:color w:val="000000"/>
                <w:sz w:val="18"/>
                <w:szCs w:val="18"/>
              </w:rPr>
            </w:pPr>
            <w:r w:rsidRPr="00B82C3A">
              <w:rPr>
                <w:rFonts w:asciiTheme="minorHAnsi" w:hAnsiTheme="minorHAnsi" w:cstheme="minorHAnsi"/>
                <w:color w:val="000000"/>
                <w:sz w:val="18"/>
                <w:szCs w:val="18"/>
              </w:rPr>
              <w:t>Construcción de aleros y cumbrera de los invernaderos para el mejor uso de energía solar</w:t>
            </w:r>
          </w:p>
        </w:tc>
        <w:tc>
          <w:tcPr>
            <w:tcW w:w="459"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color w:val="000000"/>
                <w:sz w:val="18"/>
                <w:szCs w:val="18"/>
              </w:rPr>
            </w:pPr>
            <w:r w:rsidRPr="00B82C3A">
              <w:rPr>
                <w:rFonts w:asciiTheme="minorHAnsi" w:hAnsiTheme="minorHAnsi" w:cstheme="minorHAnsi"/>
                <w:color w:val="000000"/>
                <w:sz w:val="18"/>
                <w:szCs w:val="18"/>
              </w:rPr>
              <w:t>1</w:t>
            </w:r>
          </w:p>
        </w:tc>
        <w:tc>
          <w:tcPr>
            <w:tcW w:w="567"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color w:val="000000"/>
                <w:sz w:val="18"/>
                <w:szCs w:val="18"/>
              </w:rPr>
            </w:pPr>
            <w:r w:rsidRPr="00B82C3A">
              <w:rPr>
                <w:rFonts w:asciiTheme="minorHAnsi" w:hAnsiTheme="minorHAnsi" w:cstheme="minorHAnsi"/>
                <w:color w:val="000000"/>
                <w:sz w:val="18"/>
                <w:szCs w:val="18"/>
              </w:rPr>
              <w:t>5</w:t>
            </w:r>
          </w:p>
        </w:tc>
        <w:tc>
          <w:tcPr>
            <w:tcW w:w="709"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b/>
                <w:bCs/>
                <w:color w:val="000000"/>
                <w:sz w:val="18"/>
                <w:szCs w:val="18"/>
              </w:rPr>
            </w:pPr>
            <w:r w:rsidRPr="00B82C3A">
              <w:rPr>
                <w:rFonts w:asciiTheme="minorHAnsi" w:hAnsiTheme="minorHAnsi" w:cstheme="minorHAnsi"/>
                <w:b/>
                <w:bCs/>
                <w:color w:val="000000"/>
                <w:sz w:val="18"/>
                <w:szCs w:val="18"/>
              </w:rPr>
              <w:t>5</w:t>
            </w:r>
          </w:p>
        </w:tc>
      </w:tr>
      <w:tr w:rsidR="00C113B6" w:rsidRPr="00B82C3A" w:rsidTr="008B44F1">
        <w:trPr>
          <w:trHeight w:val="230"/>
        </w:trPr>
        <w:tc>
          <w:tcPr>
            <w:tcW w:w="1716" w:type="dxa"/>
            <w:vMerge/>
            <w:tcBorders>
              <w:top w:val="nil"/>
              <w:left w:val="single" w:sz="4" w:space="0" w:color="auto"/>
              <w:bottom w:val="single" w:sz="4" w:space="0" w:color="000000"/>
              <w:right w:val="single" w:sz="4" w:space="0" w:color="auto"/>
            </w:tcBorders>
            <w:vAlign w:val="center"/>
            <w:hideMark/>
          </w:tcPr>
          <w:p w:rsidR="00C113B6" w:rsidRPr="00B82C3A" w:rsidRDefault="00C113B6" w:rsidP="00CF1414">
            <w:pPr>
              <w:rPr>
                <w:rFonts w:asciiTheme="minorHAnsi" w:hAnsiTheme="minorHAnsi" w:cstheme="minorHAnsi"/>
                <w:color w:val="000000"/>
                <w:sz w:val="18"/>
                <w:szCs w:val="18"/>
              </w:rPr>
            </w:pPr>
          </w:p>
        </w:tc>
        <w:tc>
          <w:tcPr>
            <w:tcW w:w="6694"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rPr>
                <w:rFonts w:asciiTheme="minorHAnsi" w:hAnsiTheme="minorHAnsi" w:cstheme="minorHAnsi"/>
                <w:color w:val="000000"/>
                <w:sz w:val="18"/>
                <w:szCs w:val="18"/>
              </w:rPr>
            </w:pPr>
            <w:r w:rsidRPr="00B82C3A">
              <w:rPr>
                <w:rFonts w:asciiTheme="minorHAnsi" w:hAnsiTheme="minorHAnsi" w:cstheme="minorHAnsi"/>
                <w:color w:val="000000"/>
                <w:sz w:val="18"/>
                <w:szCs w:val="18"/>
              </w:rPr>
              <w:t>Techado del invernadero con tecnología energética renovable y forrado de paredes</w:t>
            </w:r>
          </w:p>
        </w:tc>
        <w:tc>
          <w:tcPr>
            <w:tcW w:w="459"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color w:val="000000"/>
                <w:sz w:val="18"/>
                <w:szCs w:val="18"/>
              </w:rPr>
            </w:pPr>
            <w:r w:rsidRPr="00B82C3A">
              <w:rPr>
                <w:rFonts w:asciiTheme="minorHAnsi" w:hAnsiTheme="minorHAnsi" w:cstheme="minorHAnsi"/>
                <w:color w:val="000000"/>
                <w:sz w:val="18"/>
                <w:szCs w:val="18"/>
              </w:rPr>
              <w:t>1</w:t>
            </w:r>
          </w:p>
        </w:tc>
        <w:tc>
          <w:tcPr>
            <w:tcW w:w="567"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color w:val="000000"/>
                <w:sz w:val="18"/>
                <w:szCs w:val="18"/>
              </w:rPr>
            </w:pPr>
            <w:r w:rsidRPr="00B82C3A">
              <w:rPr>
                <w:rFonts w:asciiTheme="minorHAnsi" w:hAnsiTheme="minorHAnsi" w:cstheme="minorHAnsi"/>
                <w:color w:val="000000"/>
                <w:sz w:val="18"/>
                <w:szCs w:val="18"/>
              </w:rPr>
              <w:t>8</w:t>
            </w:r>
          </w:p>
        </w:tc>
        <w:tc>
          <w:tcPr>
            <w:tcW w:w="709"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b/>
                <w:bCs/>
                <w:color w:val="000000"/>
                <w:sz w:val="18"/>
                <w:szCs w:val="18"/>
              </w:rPr>
            </w:pPr>
            <w:r w:rsidRPr="00B82C3A">
              <w:rPr>
                <w:rFonts w:asciiTheme="minorHAnsi" w:hAnsiTheme="minorHAnsi" w:cstheme="minorHAnsi"/>
                <w:b/>
                <w:bCs/>
                <w:color w:val="000000"/>
                <w:sz w:val="18"/>
                <w:szCs w:val="18"/>
              </w:rPr>
              <w:t>8</w:t>
            </w:r>
          </w:p>
        </w:tc>
      </w:tr>
      <w:tr w:rsidR="00C113B6" w:rsidRPr="00B82C3A" w:rsidTr="008B44F1">
        <w:trPr>
          <w:trHeight w:val="119"/>
        </w:trPr>
        <w:tc>
          <w:tcPr>
            <w:tcW w:w="1716" w:type="dxa"/>
            <w:vMerge/>
            <w:tcBorders>
              <w:top w:val="nil"/>
              <w:left w:val="single" w:sz="4" w:space="0" w:color="auto"/>
              <w:bottom w:val="single" w:sz="4" w:space="0" w:color="000000"/>
              <w:right w:val="single" w:sz="4" w:space="0" w:color="auto"/>
            </w:tcBorders>
            <w:vAlign w:val="center"/>
            <w:hideMark/>
          </w:tcPr>
          <w:p w:rsidR="00C113B6" w:rsidRPr="00B82C3A" w:rsidRDefault="00C113B6" w:rsidP="00CF1414">
            <w:pPr>
              <w:rPr>
                <w:rFonts w:asciiTheme="minorHAnsi" w:hAnsiTheme="minorHAnsi" w:cstheme="minorHAnsi"/>
                <w:color w:val="000000"/>
                <w:sz w:val="18"/>
                <w:szCs w:val="18"/>
              </w:rPr>
            </w:pPr>
          </w:p>
        </w:tc>
        <w:tc>
          <w:tcPr>
            <w:tcW w:w="6694"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rPr>
                <w:rFonts w:asciiTheme="minorHAnsi" w:hAnsiTheme="minorHAnsi" w:cstheme="minorHAnsi"/>
                <w:color w:val="000000"/>
                <w:sz w:val="18"/>
                <w:szCs w:val="18"/>
              </w:rPr>
            </w:pPr>
            <w:r w:rsidRPr="00B82C3A">
              <w:rPr>
                <w:rFonts w:asciiTheme="minorHAnsi" w:hAnsiTheme="minorHAnsi" w:cstheme="minorHAnsi"/>
                <w:color w:val="000000"/>
                <w:sz w:val="18"/>
                <w:szCs w:val="18"/>
              </w:rPr>
              <w:t>Instalación de sistema de riego por goteo en los invernaderos</w:t>
            </w:r>
          </w:p>
        </w:tc>
        <w:tc>
          <w:tcPr>
            <w:tcW w:w="459"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color w:val="000000"/>
                <w:sz w:val="18"/>
                <w:szCs w:val="18"/>
              </w:rPr>
            </w:pPr>
            <w:r w:rsidRPr="00B82C3A">
              <w:rPr>
                <w:rFonts w:asciiTheme="minorHAnsi" w:hAnsiTheme="minorHAnsi" w:cstheme="minorHAnsi"/>
                <w:color w:val="000000"/>
                <w:sz w:val="18"/>
                <w:szCs w:val="18"/>
              </w:rPr>
              <w:t>2</w:t>
            </w:r>
          </w:p>
        </w:tc>
        <w:tc>
          <w:tcPr>
            <w:tcW w:w="567"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color w:val="000000"/>
                <w:sz w:val="18"/>
                <w:szCs w:val="18"/>
              </w:rPr>
            </w:pPr>
            <w:r w:rsidRPr="00B82C3A">
              <w:rPr>
                <w:rFonts w:asciiTheme="minorHAnsi" w:hAnsiTheme="minorHAnsi" w:cstheme="minorHAnsi"/>
                <w:color w:val="000000"/>
                <w:sz w:val="18"/>
                <w:szCs w:val="18"/>
              </w:rPr>
              <w:t>4</w:t>
            </w:r>
          </w:p>
        </w:tc>
        <w:tc>
          <w:tcPr>
            <w:tcW w:w="709"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b/>
                <w:bCs/>
                <w:color w:val="000000"/>
                <w:sz w:val="18"/>
                <w:szCs w:val="18"/>
              </w:rPr>
            </w:pPr>
            <w:r w:rsidRPr="00B82C3A">
              <w:rPr>
                <w:rFonts w:asciiTheme="minorHAnsi" w:hAnsiTheme="minorHAnsi" w:cstheme="minorHAnsi"/>
                <w:b/>
                <w:bCs/>
                <w:color w:val="000000"/>
                <w:sz w:val="18"/>
                <w:szCs w:val="18"/>
              </w:rPr>
              <w:t>8</w:t>
            </w:r>
          </w:p>
        </w:tc>
      </w:tr>
      <w:tr w:rsidR="00C113B6" w:rsidRPr="00B82C3A" w:rsidTr="008B44F1">
        <w:trPr>
          <w:trHeight w:val="70"/>
        </w:trPr>
        <w:tc>
          <w:tcPr>
            <w:tcW w:w="1716" w:type="dxa"/>
            <w:vMerge w:val="restart"/>
            <w:tcBorders>
              <w:top w:val="nil"/>
              <w:left w:val="single" w:sz="4" w:space="0" w:color="auto"/>
              <w:bottom w:val="single" w:sz="4" w:space="0" w:color="000000"/>
              <w:right w:val="single" w:sz="4" w:space="0" w:color="auto"/>
            </w:tcBorders>
            <w:shd w:val="clear" w:color="auto" w:fill="auto"/>
            <w:hideMark/>
          </w:tcPr>
          <w:p w:rsidR="00C113B6" w:rsidRPr="00B82C3A" w:rsidRDefault="00C113B6" w:rsidP="00CF1414">
            <w:pPr>
              <w:rPr>
                <w:rFonts w:asciiTheme="minorHAnsi" w:hAnsiTheme="minorHAnsi" w:cstheme="minorHAnsi"/>
                <w:color w:val="000000"/>
                <w:sz w:val="18"/>
                <w:szCs w:val="18"/>
              </w:rPr>
            </w:pPr>
            <w:r w:rsidRPr="00B82C3A">
              <w:rPr>
                <w:rFonts w:asciiTheme="minorHAnsi" w:hAnsiTheme="minorHAnsi" w:cstheme="minorHAnsi"/>
                <w:color w:val="000000"/>
                <w:sz w:val="18"/>
                <w:szCs w:val="18"/>
              </w:rPr>
              <w:t>2. Sostenibilidad climática y BPA</w:t>
            </w:r>
          </w:p>
        </w:tc>
        <w:tc>
          <w:tcPr>
            <w:tcW w:w="6694"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rPr>
                <w:rFonts w:asciiTheme="minorHAnsi" w:hAnsiTheme="minorHAnsi" w:cstheme="minorHAnsi"/>
                <w:color w:val="000000"/>
                <w:sz w:val="18"/>
                <w:szCs w:val="18"/>
              </w:rPr>
            </w:pPr>
            <w:r w:rsidRPr="00B82C3A">
              <w:rPr>
                <w:rFonts w:asciiTheme="minorHAnsi" w:hAnsiTheme="minorHAnsi" w:cstheme="minorHAnsi"/>
                <w:color w:val="000000"/>
                <w:sz w:val="18"/>
                <w:szCs w:val="18"/>
              </w:rPr>
              <w:t>Preparación del sustrato y disposición de camas para buen manejo del suelo</w:t>
            </w:r>
          </w:p>
        </w:tc>
        <w:tc>
          <w:tcPr>
            <w:tcW w:w="459"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color w:val="000000"/>
                <w:sz w:val="18"/>
                <w:szCs w:val="18"/>
              </w:rPr>
            </w:pPr>
            <w:r w:rsidRPr="00B82C3A">
              <w:rPr>
                <w:rFonts w:asciiTheme="minorHAnsi" w:hAnsiTheme="minorHAnsi" w:cstheme="minorHAnsi"/>
                <w:color w:val="000000"/>
                <w:sz w:val="18"/>
                <w:szCs w:val="18"/>
              </w:rPr>
              <w:t>1</w:t>
            </w:r>
          </w:p>
        </w:tc>
        <w:tc>
          <w:tcPr>
            <w:tcW w:w="567"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color w:val="000000"/>
                <w:sz w:val="18"/>
                <w:szCs w:val="18"/>
              </w:rPr>
            </w:pPr>
            <w:r w:rsidRPr="00B82C3A">
              <w:rPr>
                <w:rFonts w:asciiTheme="minorHAnsi" w:hAnsiTheme="minorHAnsi" w:cstheme="minorHAnsi"/>
                <w:color w:val="000000"/>
                <w:sz w:val="18"/>
                <w:szCs w:val="18"/>
              </w:rPr>
              <w:t>3</w:t>
            </w:r>
          </w:p>
        </w:tc>
        <w:tc>
          <w:tcPr>
            <w:tcW w:w="709"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b/>
                <w:bCs/>
                <w:color w:val="000000"/>
                <w:sz w:val="18"/>
                <w:szCs w:val="18"/>
              </w:rPr>
            </w:pPr>
            <w:r w:rsidRPr="00B82C3A">
              <w:rPr>
                <w:rFonts w:asciiTheme="minorHAnsi" w:hAnsiTheme="minorHAnsi" w:cstheme="minorHAnsi"/>
                <w:b/>
                <w:bCs/>
                <w:color w:val="000000"/>
                <w:sz w:val="18"/>
                <w:szCs w:val="18"/>
              </w:rPr>
              <w:t>3</w:t>
            </w:r>
          </w:p>
        </w:tc>
      </w:tr>
      <w:tr w:rsidR="00C113B6" w:rsidRPr="00B82C3A" w:rsidTr="008B44F1">
        <w:trPr>
          <w:trHeight w:val="98"/>
        </w:trPr>
        <w:tc>
          <w:tcPr>
            <w:tcW w:w="1716" w:type="dxa"/>
            <w:vMerge/>
            <w:tcBorders>
              <w:top w:val="nil"/>
              <w:left w:val="single" w:sz="4" w:space="0" w:color="auto"/>
              <w:bottom w:val="single" w:sz="4" w:space="0" w:color="000000"/>
              <w:right w:val="single" w:sz="4" w:space="0" w:color="auto"/>
            </w:tcBorders>
            <w:vAlign w:val="center"/>
            <w:hideMark/>
          </w:tcPr>
          <w:p w:rsidR="00C113B6" w:rsidRPr="00B82C3A" w:rsidRDefault="00C113B6" w:rsidP="00CF1414">
            <w:pPr>
              <w:rPr>
                <w:rFonts w:asciiTheme="minorHAnsi" w:hAnsiTheme="minorHAnsi" w:cstheme="minorHAnsi"/>
                <w:color w:val="000000"/>
                <w:sz w:val="18"/>
                <w:szCs w:val="18"/>
              </w:rPr>
            </w:pPr>
          </w:p>
        </w:tc>
        <w:tc>
          <w:tcPr>
            <w:tcW w:w="6694"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rPr>
                <w:rFonts w:asciiTheme="minorHAnsi" w:hAnsiTheme="minorHAnsi" w:cstheme="minorHAnsi"/>
                <w:color w:val="000000"/>
                <w:sz w:val="18"/>
                <w:szCs w:val="18"/>
              </w:rPr>
            </w:pPr>
            <w:r w:rsidRPr="00B82C3A">
              <w:rPr>
                <w:rFonts w:asciiTheme="minorHAnsi" w:hAnsiTheme="minorHAnsi" w:cstheme="minorHAnsi"/>
                <w:color w:val="000000"/>
                <w:sz w:val="18"/>
                <w:szCs w:val="18"/>
              </w:rPr>
              <w:t>Siembra, germinación y trasplante de productos agrícolas en invernaderos</w:t>
            </w:r>
          </w:p>
        </w:tc>
        <w:tc>
          <w:tcPr>
            <w:tcW w:w="459"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color w:val="000000"/>
                <w:sz w:val="18"/>
                <w:szCs w:val="18"/>
              </w:rPr>
            </w:pPr>
            <w:r w:rsidRPr="00B82C3A">
              <w:rPr>
                <w:rFonts w:asciiTheme="minorHAnsi" w:hAnsiTheme="minorHAnsi" w:cstheme="minorHAnsi"/>
                <w:color w:val="000000"/>
                <w:sz w:val="18"/>
                <w:szCs w:val="18"/>
              </w:rPr>
              <w:t>2</w:t>
            </w:r>
          </w:p>
        </w:tc>
        <w:tc>
          <w:tcPr>
            <w:tcW w:w="567"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color w:val="000000"/>
                <w:sz w:val="18"/>
                <w:szCs w:val="18"/>
              </w:rPr>
            </w:pPr>
            <w:r w:rsidRPr="00B82C3A">
              <w:rPr>
                <w:rFonts w:asciiTheme="minorHAnsi" w:hAnsiTheme="minorHAnsi" w:cstheme="minorHAnsi"/>
                <w:color w:val="000000"/>
                <w:sz w:val="18"/>
                <w:szCs w:val="18"/>
              </w:rPr>
              <w:t>3</w:t>
            </w:r>
          </w:p>
        </w:tc>
        <w:tc>
          <w:tcPr>
            <w:tcW w:w="709"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b/>
                <w:bCs/>
                <w:color w:val="000000"/>
                <w:sz w:val="18"/>
                <w:szCs w:val="18"/>
              </w:rPr>
            </w:pPr>
            <w:r w:rsidRPr="00B82C3A">
              <w:rPr>
                <w:rFonts w:asciiTheme="minorHAnsi" w:hAnsiTheme="minorHAnsi" w:cstheme="minorHAnsi"/>
                <w:b/>
                <w:bCs/>
                <w:color w:val="000000"/>
                <w:sz w:val="18"/>
                <w:szCs w:val="18"/>
              </w:rPr>
              <w:t>6</w:t>
            </w:r>
          </w:p>
        </w:tc>
      </w:tr>
      <w:tr w:rsidR="00C113B6" w:rsidRPr="00B82C3A" w:rsidTr="008B44F1">
        <w:trPr>
          <w:trHeight w:val="143"/>
        </w:trPr>
        <w:tc>
          <w:tcPr>
            <w:tcW w:w="1716" w:type="dxa"/>
            <w:vMerge/>
            <w:tcBorders>
              <w:top w:val="nil"/>
              <w:left w:val="single" w:sz="4" w:space="0" w:color="auto"/>
              <w:bottom w:val="single" w:sz="4" w:space="0" w:color="000000"/>
              <w:right w:val="single" w:sz="4" w:space="0" w:color="auto"/>
            </w:tcBorders>
            <w:vAlign w:val="center"/>
            <w:hideMark/>
          </w:tcPr>
          <w:p w:rsidR="00C113B6" w:rsidRPr="00B82C3A" w:rsidRDefault="00C113B6" w:rsidP="00CF1414">
            <w:pPr>
              <w:rPr>
                <w:rFonts w:asciiTheme="minorHAnsi" w:hAnsiTheme="minorHAnsi" w:cstheme="minorHAnsi"/>
                <w:color w:val="000000"/>
                <w:sz w:val="18"/>
                <w:szCs w:val="18"/>
              </w:rPr>
            </w:pPr>
          </w:p>
        </w:tc>
        <w:tc>
          <w:tcPr>
            <w:tcW w:w="6694"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rPr>
                <w:rFonts w:asciiTheme="minorHAnsi" w:hAnsiTheme="minorHAnsi" w:cstheme="minorHAnsi"/>
                <w:color w:val="000000"/>
                <w:sz w:val="18"/>
                <w:szCs w:val="18"/>
              </w:rPr>
            </w:pPr>
            <w:r w:rsidRPr="00B82C3A">
              <w:rPr>
                <w:rFonts w:asciiTheme="minorHAnsi" w:hAnsiTheme="minorHAnsi" w:cstheme="minorHAnsi"/>
                <w:color w:val="000000"/>
                <w:sz w:val="18"/>
                <w:szCs w:val="18"/>
              </w:rPr>
              <w:t>Manejo agrícola sostenible en invernaderos de zonas alto andinas con aplicación de BPA</w:t>
            </w:r>
          </w:p>
        </w:tc>
        <w:tc>
          <w:tcPr>
            <w:tcW w:w="459"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color w:val="000000"/>
                <w:sz w:val="18"/>
                <w:szCs w:val="18"/>
              </w:rPr>
            </w:pPr>
            <w:r w:rsidRPr="00B82C3A">
              <w:rPr>
                <w:rFonts w:asciiTheme="minorHAnsi" w:hAnsiTheme="minorHAnsi" w:cstheme="minorHAnsi"/>
                <w:color w:val="000000"/>
                <w:sz w:val="18"/>
                <w:szCs w:val="18"/>
              </w:rPr>
              <w:t>3</w:t>
            </w:r>
          </w:p>
        </w:tc>
        <w:tc>
          <w:tcPr>
            <w:tcW w:w="567"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color w:val="000000"/>
                <w:sz w:val="18"/>
                <w:szCs w:val="18"/>
              </w:rPr>
            </w:pPr>
            <w:r w:rsidRPr="00B82C3A">
              <w:rPr>
                <w:rFonts w:asciiTheme="minorHAnsi" w:hAnsiTheme="minorHAnsi" w:cstheme="minorHAnsi"/>
                <w:color w:val="000000"/>
                <w:sz w:val="18"/>
                <w:szCs w:val="18"/>
              </w:rPr>
              <w:t>3</w:t>
            </w:r>
          </w:p>
        </w:tc>
        <w:tc>
          <w:tcPr>
            <w:tcW w:w="709"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b/>
                <w:bCs/>
                <w:color w:val="000000"/>
                <w:sz w:val="18"/>
                <w:szCs w:val="18"/>
              </w:rPr>
            </w:pPr>
            <w:r w:rsidRPr="00B82C3A">
              <w:rPr>
                <w:rFonts w:asciiTheme="minorHAnsi" w:hAnsiTheme="minorHAnsi" w:cstheme="minorHAnsi"/>
                <w:b/>
                <w:bCs/>
                <w:color w:val="000000"/>
                <w:sz w:val="18"/>
                <w:szCs w:val="18"/>
              </w:rPr>
              <w:t>9</w:t>
            </w:r>
          </w:p>
        </w:tc>
      </w:tr>
      <w:tr w:rsidR="00C113B6" w:rsidRPr="00B82C3A" w:rsidTr="008B44F1">
        <w:trPr>
          <w:trHeight w:val="203"/>
        </w:trPr>
        <w:tc>
          <w:tcPr>
            <w:tcW w:w="1716" w:type="dxa"/>
            <w:vMerge/>
            <w:tcBorders>
              <w:top w:val="nil"/>
              <w:left w:val="single" w:sz="4" w:space="0" w:color="auto"/>
              <w:bottom w:val="single" w:sz="4" w:space="0" w:color="000000"/>
              <w:right w:val="single" w:sz="4" w:space="0" w:color="auto"/>
            </w:tcBorders>
            <w:vAlign w:val="center"/>
            <w:hideMark/>
          </w:tcPr>
          <w:p w:rsidR="00C113B6" w:rsidRPr="00B82C3A" w:rsidRDefault="00C113B6" w:rsidP="00CF1414">
            <w:pPr>
              <w:rPr>
                <w:rFonts w:asciiTheme="minorHAnsi" w:hAnsiTheme="minorHAnsi" w:cstheme="minorHAnsi"/>
                <w:color w:val="000000"/>
                <w:sz w:val="18"/>
                <w:szCs w:val="18"/>
              </w:rPr>
            </w:pPr>
          </w:p>
        </w:tc>
        <w:tc>
          <w:tcPr>
            <w:tcW w:w="6694"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rPr>
                <w:rFonts w:asciiTheme="minorHAnsi" w:hAnsiTheme="minorHAnsi" w:cstheme="minorHAnsi"/>
                <w:color w:val="000000"/>
                <w:sz w:val="18"/>
                <w:szCs w:val="18"/>
              </w:rPr>
            </w:pPr>
            <w:r w:rsidRPr="00B82C3A">
              <w:rPr>
                <w:rFonts w:asciiTheme="minorHAnsi" w:hAnsiTheme="minorHAnsi" w:cstheme="minorHAnsi"/>
                <w:color w:val="000000"/>
                <w:sz w:val="18"/>
                <w:szCs w:val="18"/>
              </w:rPr>
              <w:t>Manejo en la cosecha y post cosecha de productos agrícolas de invernaderos</w:t>
            </w:r>
          </w:p>
        </w:tc>
        <w:tc>
          <w:tcPr>
            <w:tcW w:w="459"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color w:val="000000"/>
                <w:sz w:val="18"/>
                <w:szCs w:val="18"/>
              </w:rPr>
            </w:pPr>
            <w:r w:rsidRPr="00B82C3A">
              <w:rPr>
                <w:rFonts w:asciiTheme="minorHAnsi" w:hAnsiTheme="minorHAnsi" w:cstheme="minorHAnsi"/>
                <w:color w:val="000000"/>
                <w:sz w:val="18"/>
                <w:szCs w:val="18"/>
              </w:rPr>
              <w:t>1</w:t>
            </w:r>
          </w:p>
        </w:tc>
        <w:tc>
          <w:tcPr>
            <w:tcW w:w="567"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color w:val="000000"/>
                <w:sz w:val="18"/>
                <w:szCs w:val="18"/>
              </w:rPr>
            </w:pPr>
            <w:r w:rsidRPr="00B82C3A">
              <w:rPr>
                <w:rFonts w:asciiTheme="minorHAnsi" w:hAnsiTheme="minorHAnsi" w:cstheme="minorHAnsi"/>
                <w:color w:val="000000"/>
                <w:sz w:val="18"/>
                <w:szCs w:val="18"/>
              </w:rPr>
              <w:t>4</w:t>
            </w:r>
          </w:p>
        </w:tc>
        <w:tc>
          <w:tcPr>
            <w:tcW w:w="709"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b/>
                <w:bCs/>
                <w:color w:val="000000"/>
                <w:sz w:val="18"/>
                <w:szCs w:val="18"/>
              </w:rPr>
            </w:pPr>
            <w:r w:rsidRPr="00B82C3A">
              <w:rPr>
                <w:rFonts w:asciiTheme="minorHAnsi" w:hAnsiTheme="minorHAnsi" w:cstheme="minorHAnsi"/>
                <w:b/>
                <w:bCs/>
                <w:color w:val="000000"/>
                <w:sz w:val="18"/>
                <w:szCs w:val="18"/>
              </w:rPr>
              <w:t>4</w:t>
            </w:r>
          </w:p>
        </w:tc>
      </w:tr>
      <w:tr w:rsidR="00C113B6" w:rsidRPr="00B82C3A" w:rsidTr="008B44F1">
        <w:trPr>
          <w:trHeight w:val="122"/>
        </w:trPr>
        <w:tc>
          <w:tcPr>
            <w:tcW w:w="1716" w:type="dxa"/>
            <w:vMerge w:val="restart"/>
            <w:tcBorders>
              <w:top w:val="nil"/>
              <w:left w:val="single" w:sz="4" w:space="0" w:color="auto"/>
              <w:bottom w:val="single" w:sz="4" w:space="0" w:color="000000"/>
              <w:right w:val="single" w:sz="4" w:space="0" w:color="auto"/>
            </w:tcBorders>
            <w:shd w:val="clear" w:color="auto" w:fill="auto"/>
            <w:hideMark/>
          </w:tcPr>
          <w:p w:rsidR="00C113B6" w:rsidRPr="00B82C3A" w:rsidRDefault="00C113B6" w:rsidP="00CF1414">
            <w:pPr>
              <w:rPr>
                <w:rFonts w:asciiTheme="minorHAnsi" w:hAnsiTheme="minorHAnsi" w:cstheme="minorHAnsi"/>
                <w:color w:val="000000"/>
                <w:sz w:val="18"/>
                <w:szCs w:val="18"/>
              </w:rPr>
            </w:pPr>
            <w:r w:rsidRPr="00B82C3A">
              <w:rPr>
                <w:rFonts w:asciiTheme="minorHAnsi" w:hAnsiTheme="minorHAnsi" w:cstheme="minorHAnsi"/>
                <w:color w:val="000000"/>
                <w:sz w:val="18"/>
                <w:szCs w:val="18"/>
              </w:rPr>
              <w:t>3. Gestión comercial de productos agrícolas de invernaderos</w:t>
            </w:r>
          </w:p>
        </w:tc>
        <w:tc>
          <w:tcPr>
            <w:tcW w:w="6694"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rPr>
                <w:rFonts w:asciiTheme="minorHAnsi" w:hAnsiTheme="minorHAnsi" w:cstheme="minorHAnsi"/>
                <w:color w:val="000000"/>
                <w:sz w:val="18"/>
                <w:szCs w:val="18"/>
              </w:rPr>
            </w:pPr>
            <w:r w:rsidRPr="00B82C3A">
              <w:rPr>
                <w:rFonts w:asciiTheme="minorHAnsi" w:hAnsiTheme="minorHAnsi" w:cstheme="minorHAnsi"/>
                <w:color w:val="000000"/>
                <w:sz w:val="18"/>
                <w:szCs w:val="18"/>
              </w:rPr>
              <w:t>Costos de Producción agrícola con el aprovechamiento de energía solar</w:t>
            </w:r>
          </w:p>
        </w:tc>
        <w:tc>
          <w:tcPr>
            <w:tcW w:w="459"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color w:val="000000"/>
                <w:sz w:val="18"/>
                <w:szCs w:val="18"/>
              </w:rPr>
            </w:pPr>
            <w:r w:rsidRPr="00B82C3A">
              <w:rPr>
                <w:rFonts w:asciiTheme="minorHAnsi" w:hAnsiTheme="minorHAnsi" w:cstheme="minorHAnsi"/>
                <w:color w:val="000000"/>
                <w:sz w:val="18"/>
                <w:szCs w:val="18"/>
              </w:rPr>
              <w:t>1</w:t>
            </w:r>
          </w:p>
        </w:tc>
        <w:tc>
          <w:tcPr>
            <w:tcW w:w="567"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color w:val="000000"/>
                <w:sz w:val="18"/>
                <w:szCs w:val="18"/>
              </w:rPr>
            </w:pPr>
            <w:r w:rsidRPr="00B82C3A">
              <w:rPr>
                <w:rFonts w:asciiTheme="minorHAnsi" w:hAnsiTheme="minorHAnsi" w:cstheme="minorHAnsi"/>
                <w:color w:val="000000"/>
                <w:sz w:val="18"/>
                <w:szCs w:val="18"/>
              </w:rPr>
              <w:t>2</w:t>
            </w:r>
          </w:p>
        </w:tc>
        <w:tc>
          <w:tcPr>
            <w:tcW w:w="709"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b/>
                <w:bCs/>
                <w:color w:val="000000"/>
                <w:sz w:val="18"/>
                <w:szCs w:val="18"/>
              </w:rPr>
            </w:pPr>
            <w:r w:rsidRPr="00B82C3A">
              <w:rPr>
                <w:rFonts w:asciiTheme="minorHAnsi" w:hAnsiTheme="minorHAnsi" w:cstheme="minorHAnsi"/>
                <w:b/>
                <w:bCs/>
                <w:color w:val="000000"/>
                <w:sz w:val="18"/>
                <w:szCs w:val="18"/>
              </w:rPr>
              <w:t>2</w:t>
            </w:r>
          </w:p>
        </w:tc>
      </w:tr>
      <w:tr w:rsidR="00C113B6" w:rsidRPr="00B82C3A" w:rsidTr="008B44F1">
        <w:trPr>
          <w:trHeight w:val="167"/>
        </w:trPr>
        <w:tc>
          <w:tcPr>
            <w:tcW w:w="1716" w:type="dxa"/>
            <w:vMerge/>
            <w:tcBorders>
              <w:top w:val="nil"/>
              <w:left w:val="single" w:sz="4" w:space="0" w:color="auto"/>
              <w:bottom w:val="single" w:sz="4" w:space="0" w:color="000000"/>
              <w:right w:val="single" w:sz="4" w:space="0" w:color="auto"/>
            </w:tcBorders>
            <w:vAlign w:val="center"/>
            <w:hideMark/>
          </w:tcPr>
          <w:p w:rsidR="00C113B6" w:rsidRPr="00B82C3A" w:rsidRDefault="00C113B6" w:rsidP="00CF1414">
            <w:pPr>
              <w:rPr>
                <w:rFonts w:asciiTheme="minorHAnsi" w:hAnsiTheme="minorHAnsi" w:cstheme="minorHAnsi"/>
                <w:color w:val="000000"/>
                <w:sz w:val="18"/>
                <w:szCs w:val="18"/>
              </w:rPr>
            </w:pPr>
          </w:p>
        </w:tc>
        <w:tc>
          <w:tcPr>
            <w:tcW w:w="6694"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rPr>
                <w:rFonts w:asciiTheme="minorHAnsi" w:hAnsiTheme="minorHAnsi" w:cstheme="minorHAnsi"/>
                <w:color w:val="000000"/>
                <w:sz w:val="18"/>
                <w:szCs w:val="18"/>
              </w:rPr>
            </w:pPr>
            <w:r w:rsidRPr="00B82C3A">
              <w:rPr>
                <w:rFonts w:asciiTheme="minorHAnsi" w:hAnsiTheme="minorHAnsi" w:cstheme="minorHAnsi"/>
                <w:color w:val="000000"/>
                <w:sz w:val="18"/>
                <w:szCs w:val="18"/>
              </w:rPr>
              <w:t>Diagnóstico y sostenibilidad de la producción (implementación de registros)</w:t>
            </w:r>
          </w:p>
        </w:tc>
        <w:tc>
          <w:tcPr>
            <w:tcW w:w="459"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color w:val="000000"/>
                <w:sz w:val="18"/>
                <w:szCs w:val="18"/>
              </w:rPr>
            </w:pPr>
            <w:r w:rsidRPr="00B82C3A">
              <w:rPr>
                <w:rFonts w:asciiTheme="minorHAnsi" w:hAnsiTheme="minorHAnsi" w:cstheme="minorHAnsi"/>
                <w:color w:val="000000"/>
                <w:sz w:val="18"/>
                <w:szCs w:val="18"/>
              </w:rPr>
              <w:t>1</w:t>
            </w:r>
          </w:p>
        </w:tc>
        <w:tc>
          <w:tcPr>
            <w:tcW w:w="567"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color w:val="000000"/>
                <w:sz w:val="18"/>
                <w:szCs w:val="18"/>
              </w:rPr>
            </w:pPr>
            <w:r w:rsidRPr="00B82C3A">
              <w:rPr>
                <w:rFonts w:asciiTheme="minorHAnsi" w:hAnsiTheme="minorHAnsi" w:cstheme="minorHAnsi"/>
                <w:color w:val="000000"/>
                <w:sz w:val="18"/>
                <w:szCs w:val="18"/>
              </w:rPr>
              <w:t>2</w:t>
            </w:r>
          </w:p>
        </w:tc>
        <w:tc>
          <w:tcPr>
            <w:tcW w:w="709"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b/>
                <w:bCs/>
                <w:color w:val="000000"/>
                <w:sz w:val="18"/>
                <w:szCs w:val="18"/>
              </w:rPr>
            </w:pPr>
            <w:r w:rsidRPr="00B82C3A">
              <w:rPr>
                <w:rFonts w:asciiTheme="minorHAnsi" w:hAnsiTheme="minorHAnsi" w:cstheme="minorHAnsi"/>
                <w:b/>
                <w:bCs/>
                <w:color w:val="000000"/>
                <w:sz w:val="18"/>
                <w:szCs w:val="18"/>
              </w:rPr>
              <w:t>2</w:t>
            </w:r>
          </w:p>
        </w:tc>
      </w:tr>
      <w:tr w:rsidR="00C113B6" w:rsidRPr="00B82C3A" w:rsidTr="008B44F1">
        <w:trPr>
          <w:trHeight w:val="72"/>
        </w:trPr>
        <w:tc>
          <w:tcPr>
            <w:tcW w:w="1716" w:type="dxa"/>
            <w:vMerge/>
            <w:tcBorders>
              <w:top w:val="nil"/>
              <w:left w:val="single" w:sz="4" w:space="0" w:color="auto"/>
              <w:bottom w:val="single" w:sz="4" w:space="0" w:color="000000"/>
              <w:right w:val="single" w:sz="4" w:space="0" w:color="auto"/>
            </w:tcBorders>
            <w:vAlign w:val="center"/>
            <w:hideMark/>
          </w:tcPr>
          <w:p w:rsidR="00C113B6" w:rsidRPr="00B82C3A" w:rsidRDefault="00C113B6" w:rsidP="00CF1414">
            <w:pPr>
              <w:rPr>
                <w:rFonts w:asciiTheme="minorHAnsi" w:hAnsiTheme="minorHAnsi" w:cstheme="minorHAnsi"/>
                <w:color w:val="000000"/>
                <w:sz w:val="18"/>
                <w:szCs w:val="18"/>
              </w:rPr>
            </w:pPr>
          </w:p>
        </w:tc>
        <w:tc>
          <w:tcPr>
            <w:tcW w:w="6694"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rPr>
                <w:rFonts w:asciiTheme="minorHAnsi" w:hAnsiTheme="minorHAnsi" w:cstheme="minorHAnsi"/>
                <w:color w:val="000000"/>
                <w:sz w:val="18"/>
                <w:szCs w:val="18"/>
              </w:rPr>
            </w:pPr>
            <w:r w:rsidRPr="00B82C3A">
              <w:rPr>
                <w:rFonts w:asciiTheme="minorHAnsi" w:hAnsiTheme="minorHAnsi" w:cstheme="minorHAnsi"/>
                <w:color w:val="000000"/>
                <w:sz w:val="18"/>
                <w:szCs w:val="18"/>
              </w:rPr>
              <w:t>Mercadotecnia y articulación comercial con clientes</w:t>
            </w:r>
          </w:p>
        </w:tc>
        <w:tc>
          <w:tcPr>
            <w:tcW w:w="459"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color w:val="000000"/>
                <w:sz w:val="18"/>
                <w:szCs w:val="18"/>
              </w:rPr>
            </w:pPr>
            <w:r w:rsidRPr="00B82C3A">
              <w:rPr>
                <w:rFonts w:asciiTheme="minorHAnsi" w:hAnsiTheme="minorHAnsi" w:cstheme="minorHAnsi"/>
                <w:color w:val="000000"/>
                <w:sz w:val="18"/>
                <w:szCs w:val="18"/>
              </w:rPr>
              <w:t>1</w:t>
            </w:r>
          </w:p>
        </w:tc>
        <w:tc>
          <w:tcPr>
            <w:tcW w:w="567"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color w:val="000000"/>
                <w:sz w:val="18"/>
                <w:szCs w:val="18"/>
              </w:rPr>
            </w:pPr>
            <w:r w:rsidRPr="00B82C3A">
              <w:rPr>
                <w:rFonts w:asciiTheme="minorHAnsi" w:hAnsiTheme="minorHAnsi" w:cstheme="minorHAnsi"/>
                <w:color w:val="000000"/>
                <w:sz w:val="18"/>
                <w:szCs w:val="18"/>
              </w:rPr>
              <w:t>2</w:t>
            </w:r>
          </w:p>
        </w:tc>
        <w:tc>
          <w:tcPr>
            <w:tcW w:w="709"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b/>
                <w:bCs/>
                <w:color w:val="000000"/>
                <w:sz w:val="18"/>
                <w:szCs w:val="18"/>
              </w:rPr>
            </w:pPr>
            <w:r w:rsidRPr="00B82C3A">
              <w:rPr>
                <w:rFonts w:asciiTheme="minorHAnsi" w:hAnsiTheme="minorHAnsi" w:cstheme="minorHAnsi"/>
                <w:b/>
                <w:bCs/>
                <w:color w:val="000000"/>
                <w:sz w:val="18"/>
                <w:szCs w:val="18"/>
              </w:rPr>
              <w:t>2</w:t>
            </w:r>
          </w:p>
        </w:tc>
      </w:tr>
      <w:tr w:rsidR="00C113B6" w:rsidRPr="00B82C3A" w:rsidTr="008B44F1">
        <w:trPr>
          <w:trHeight w:val="131"/>
        </w:trPr>
        <w:tc>
          <w:tcPr>
            <w:tcW w:w="1716" w:type="dxa"/>
            <w:vMerge/>
            <w:tcBorders>
              <w:top w:val="nil"/>
              <w:left w:val="single" w:sz="4" w:space="0" w:color="auto"/>
              <w:bottom w:val="single" w:sz="4" w:space="0" w:color="000000"/>
              <w:right w:val="single" w:sz="4" w:space="0" w:color="auto"/>
            </w:tcBorders>
            <w:vAlign w:val="center"/>
            <w:hideMark/>
          </w:tcPr>
          <w:p w:rsidR="00C113B6" w:rsidRPr="00B82C3A" w:rsidRDefault="00C113B6" w:rsidP="00CF1414">
            <w:pPr>
              <w:rPr>
                <w:rFonts w:asciiTheme="minorHAnsi" w:hAnsiTheme="minorHAnsi" w:cstheme="minorHAnsi"/>
                <w:color w:val="000000"/>
                <w:sz w:val="18"/>
                <w:szCs w:val="18"/>
              </w:rPr>
            </w:pPr>
          </w:p>
        </w:tc>
        <w:tc>
          <w:tcPr>
            <w:tcW w:w="6694"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rPr>
                <w:rFonts w:asciiTheme="minorHAnsi" w:hAnsiTheme="minorHAnsi" w:cstheme="minorHAnsi"/>
                <w:color w:val="000000"/>
                <w:sz w:val="18"/>
                <w:szCs w:val="18"/>
              </w:rPr>
            </w:pPr>
            <w:r w:rsidRPr="00B82C3A">
              <w:rPr>
                <w:rFonts w:asciiTheme="minorHAnsi" w:hAnsiTheme="minorHAnsi" w:cstheme="minorHAnsi"/>
                <w:color w:val="000000"/>
                <w:sz w:val="18"/>
                <w:szCs w:val="18"/>
              </w:rPr>
              <w:t>Seguimiento del Plan de Negocio de la unidad económica productiva</w:t>
            </w:r>
          </w:p>
        </w:tc>
        <w:tc>
          <w:tcPr>
            <w:tcW w:w="459"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color w:val="000000"/>
                <w:sz w:val="18"/>
                <w:szCs w:val="18"/>
              </w:rPr>
            </w:pPr>
            <w:r w:rsidRPr="00B82C3A">
              <w:rPr>
                <w:rFonts w:asciiTheme="minorHAnsi" w:hAnsiTheme="minorHAnsi" w:cstheme="minorHAnsi"/>
                <w:color w:val="000000"/>
                <w:sz w:val="18"/>
                <w:szCs w:val="18"/>
              </w:rPr>
              <w:t>1</w:t>
            </w:r>
          </w:p>
        </w:tc>
        <w:tc>
          <w:tcPr>
            <w:tcW w:w="567"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color w:val="000000"/>
                <w:sz w:val="18"/>
                <w:szCs w:val="18"/>
              </w:rPr>
            </w:pPr>
            <w:r w:rsidRPr="00B82C3A">
              <w:rPr>
                <w:rFonts w:asciiTheme="minorHAnsi" w:hAnsiTheme="minorHAnsi" w:cstheme="minorHAnsi"/>
                <w:color w:val="000000"/>
                <w:sz w:val="18"/>
                <w:szCs w:val="18"/>
              </w:rPr>
              <w:t>2</w:t>
            </w:r>
          </w:p>
        </w:tc>
        <w:tc>
          <w:tcPr>
            <w:tcW w:w="709"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b/>
                <w:bCs/>
                <w:color w:val="000000"/>
                <w:sz w:val="18"/>
                <w:szCs w:val="18"/>
              </w:rPr>
            </w:pPr>
            <w:r w:rsidRPr="00B82C3A">
              <w:rPr>
                <w:rFonts w:asciiTheme="minorHAnsi" w:hAnsiTheme="minorHAnsi" w:cstheme="minorHAnsi"/>
                <w:b/>
                <w:bCs/>
                <w:color w:val="000000"/>
                <w:sz w:val="18"/>
                <w:szCs w:val="18"/>
              </w:rPr>
              <w:t>2</w:t>
            </w:r>
          </w:p>
        </w:tc>
      </w:tr>
      <w:tr w:rsidR="00C113B6" w:rsidRPr="00B82C3A" w:rsidTr="008B44F1">
        <w:trPr>
          <w:trHeight w:val="7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C113B6" w:rsidRPr="00B82C3A" w:rsidRDefault="00C113B6" w:rsidP="00CF1414">
            <w:pPr>
              <w:rPr>
                <w:rFonts w:asciiTheme="minorHAnsi" w:hAnsiTheme="minorHAnsi" w:cstheme="minorHAnsi"/>
                <w:color w:val="000000"/>
                <w:sz w:val="18"/>
                <w:szCs w:val="18"/>
              </w:rPr>
            </w:pPr>
            <w:r w:rsidRPr="00B82C3A">
              <w:rPr>
                <w:rFonts w:asciiTheme="minorHAnsi" w:hAnsiTheme="minorHAnsi" w:cstheme="minorHAnsi"/>
                <w:color w:val="000000"/>
                <w:sz w:val="18"/>
                <w:szCs w:val="18"/>
              </w:rPr>
              <w:t> </w:t>
            </w:r>
          </w:p>
        </w:tc>
        <w:tc>
          <w:tcPr>
            <w:tcW w:w="6694"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b/>
                <w:bCs/>
                <w:color w:val="000000"/>
                <w:sz w:val="18"/>
                <w:szCs w:val="18"/>
              </w:rPr>
            </w:pPr>
            <w:r w:rsidRPr="00B82C3A">
              <w:rPr>
                <w:rFonts w:asciiTheme="minorHAnsi" w:hAnsiTheme="minorHAnsi" w:cstheme="minorHAnsi"/>
                <w:b/>
                <w:bCs/>
                <w:color w:val="000000"/>
                <w:sz w:val="18"/>
                <w:szCs w:val="18"/>
              </w:rPr>
              <w:t>Duración total de la Capacitación:</w:t>
            </w:r>
          </w:p>
        </w:tc>
        <w:tc>
          <w:tcPr>
            <w:tcW w:w="459"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b/>
                <w:bCs/>
                <w:color w:val="000000"/>
                <w:sz w:val="18"/>
                <w:szCs w:val="18"/>
              </w:rPr>
            </w:pPr>
            <w:r w:rsidRPr="00B82C3A">
              <w:rPr>
                <w:rFonts w:asciiTheme="minorHAnsi" w:hAnsiTheme="minorHAnsi" w:cstheme="minorHAnsi"/>
                <w:b/>
                <w:bCs/>
                <w:color w:val="000000"/>
                <w:sz w:val="18"/>
                <w:szCs w:val="18"/>
              </w:rPr>
              <w:t>13</w:t>
            </w:r>
          </w:p>
        </w:tc>
        <w:tc>
          <w:tcPr>
            <w:tcW w:w="567"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b/>
                <w:bCs/>
                <w:color w:val="000000"/>
                <w:sz w:val="18"/>
                <w:szCs w:val="18"/>
              </w:rPr>
            </w:pPr>
            <w:r w:rsidRPr="00B82C3A">
              <w:rPr>
                <w:rFonts w:asciiTheme="minorHAnsi" w:hAnsiTheme="minorHAnsi" w:cstheme="minorHAnsi"/>
                <w:b/>
                <w:bCs/>
                <w:color w:val="000000"/>
                <w:sz w:val="18"/>
                <w:szCs w:val="18"/>
              </w:rPr>
              <w:t> </w:t>
            </w:r>
          </w:p>
        </w:tc>
        <w:tc>
          <w:tcPr>
            <w:tcW w:w="709" w:type="dxa"/>
            <w:tcBorders>
              <w:top w:val="nil"/>
              <w:left w:val="nil"/>
              <w:bottom w:val="single" w:sz="4" w:space="0" w:color="auto"/>
              <w:right w:val="single" w:sz="4" w:space="0" w:color="auto"/>
            </w:tcBorders>
            <w:shd w:val="clear" w:color="auto" w:fill="auto"/>
            <w:noWrap/>
            <w:vAlign w:val="bottom"/>
            <w:hideMark/>
          </w:tcPr>
          <w:p w:rsidR="00C113B6" w:rsidRPr="00B82C3A" w:rsidRDefault="00C113B6" w:rsidP="00CF1414">
            <w:pPr>
              <w:jc w:val="center"/>
              <w:rPr>
                <w:rFonts w:asciiTheme="minorHAnsi" w:hAnsiTheme="minorHAnsi" w:cstheme="minorHAnsi"/>
                <w:b/>
                <w:bCs/>
                <w:color w:val="000000"/>
                <w:sz w:val="18"/>
                <w:szCs w:val="18"/>
              </w:rPr>
            </w:pPr>
            <w:r w:rsidRPr="00B82C3A">
              <w:rPr>
                <w:rFonts w:asciiTheme="minorHAnsi" w:hAnsiTheme="minorHAnsi" w:cstheme="minorHAnsi"/>
                <w:b/>
                <w:bCs/>
                <w:color w:val="000000"/>
                <w:sz w:val="18"/>
                <w:szCs w:val="18"/>
              </w:rPr>
              <w:t>60</w:t>
            </w:r>
          </w:p>
        </w:tc>
      </w:tr>
    </w:tbl>
    <w:p w:rsidR="00A5328F" w:rsidRDefault="00F82D74" w:rsidP="00CF1414">
      <w:pPr>
        <w:spacing w:line="360" w:lineRule="auto"/>
        <w:jc w:val="both"/>
        <w:rPr>
          <w:rFonts w:asciiTheme="minorHAnsi" w:hAnsiTheme="minorHAnsi" w:cstheme="minorHAnsi"/>
          <w:sz w:val="22"/>
          <w:szCs w:val="22"/>
        </w:rPr>
      </w:pPr>
      <w:r w:rsidRPr="009A4CB0">
        <w:rPr>
          <w:rFonts w:asciiTheme="minorHAnsi" w:hAnsiTheme="minorHAnsi" w:cstheme="minorHAnsi"/>
          <w:sz w:val="22"/>
          <w:szCs w:val="22"/>
        </w:rPr>
        <w:t>Este es el principal servicio que otorgarán los PAT con el que se efectivizarán los beneficios para los productores agrícolas de las zonas altoandinas, contribuyendo a mejorar sus ingresos.</w:t>
      </w:r>
    </w:p>
    <w:p w:rsidR="00CC485C" w:rsidRPr="00CC485C" w:rsidRDefault="00CC485C" w:rsidP="00CF1414">
      <w:pPr>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Con la adquisición de este servicio, los beneficiarios lograrán construir sus invernaderos con las </w:t>
      </w:r>
      <w:r w:rsidRPr="00CC485C">
        <w:rPr>
          <w:rFonts w:asciiTheme="minorHAnsi" w:eastAsia="Calibri" w:hAnsiTheme="minorHAnsi" w:cstheme="minorHAnsi"/>
          <w:b/>
          <w:bCs/>
          <w:sz w:val="22"/>
          <w:szCs w:val="22"/>
          <w:lang w:val="es-EC"/>
        </w:rPr>
        <w:t>recomendaciones técnicas validadas sobre diseños o modelos de invernaderos, materiales, procesos de construcción, su uso y manejo en zonas alto andinas</w:t>
      </w:r>
      <w:r>
        <w:rPr>
          <w:rFonts w:asciiTheme="minorHAnsi" w:eastAsia="Calibri" w:hAnsiTheme="minorHAnsi" w:cstheme="minorHAnsi"/>
          <w:b/>
          <w:bCs/>
          <w:sz w:val="22"/>
          <w:szCs w:val="22"/>
          <w:lang w:val="es-EC"/>
        </w:rPr>
        <w:t xml:space="preserve"> </w:t>
      </w:r>
      <w:r w:rsidR="002753EB">
        <w:rPr>
          <w:rFonts w:asciiTheme="minorHAnsi" w:eastAsia="Calibri" w:hAnsiTheme="minorHAnsi" w:cstheme="minorHAnsi"/>
          <w:bCs/>
          <w:sz w:val="22"/>
          <w:szCs w:val="22"/>
          <w:lang w:val="es-EC"/>
        </w:rPr>
        <w:t xml:space="preserve"> y también la </w:t>
      </w:r>
      <w:r w:rsidR="002753EB" w:rsidRPr="002753EB">
        <w:rPr>
          <w:rFonts w:asciiTheme="minorHAnsi" w:hAnsiTheme="minorHAnsi" w:cstheme="minorHAnsi"/>
          <w:b/>
          <w:kern w:val="28"/>
          <w:sz w:val="22"/>
          <w:szCs w:val="22"/>
        </w:rPr>
        <w:t>propuesta de solución para la  optimización de uso de plástico  agro film</w:t>
      </w:r>
      <w:r w:rsidR="002753EB">
        <w:rPr>
          <w:rFonts w:asciiTheme="minorHAnsi" w:hAnsiTheme="minorHAnsi" w:cstheme="minorHAnsi"/>
          <w:b/>
          <w:kern w:val="28"/>
          <w:sz w:val="22"/>
          <w:szCs w:val="22"/>
        </w:rPr>
        <w:t xml:space="preserve"> en caso de eventos adversos </w:t>
      </w:r>
      <w:r>
        <w:rPr>
          <w:rFonts w:asciiTheme="minorHAnsi" w:eastAsia="Calibri" w:hAnsiTheme="minorHAnsi" w:cstheme="minorHAnsi"/>
          <w:bCs/>
          <w:sz w:val="22"/>
          <w:szCs w:val="22"/>
          <w:lang w:val="es-EC"/>
        </w:rPr>
        <w:t>realizados por el consultor especialista Ing. Jorge Duran</w:t>
      </w:r>
      <w:r w:rsidR="002753EB">
        <w:rPr>
          <w:rFonts w:asciiTheme="minorHAnsi" w:eastAsia="Calibri" w:hAnsiTheme="minorHAnsi" w:cstheme="minorHAnsi"/>
          <w:bCs/>
          <w:sz w:val="22"/>
          <w:szCs w:val="22"/>
          <w:lang w:val="es-EC"/>
        </w:rPr>
        <w:t xml:space="preserve">, </w:t>
      </w:r>
      <w:r>
        <w:rPr>
          <w:rFonts w:asciiTheme="minorHAnsi" w:eastAsia="Calibri" w:hAnsiTheme="minorHAnsi" w:cstheme="minorHAnsi"/>
          <w:bCs/>
          <w:sz w:val="22"/>
          <w:szCs w:val="22"/>
          <w:lang w:val="es-EC"/>
        </w:rPr>
        <w:t xml:space="preserve"> en el que </w:t>
      </w:r>
      <w:r w:rsidR="002753EB">
        <w:rPr>
          <w:rFonts w:asciiTheme="minorHAnsi" w:eastAsia="Calibri" w:hAnsiTheme="minorHAnsi" w:cstheme="minorHAnsi"/>
          <w:bCs/>
          <w:sz w:val="22"/>
          <w:szCs w:val="22"/>
          <w:lang w:val="es-EC"/>
        </w:rPr>
        <w:t xml:space="preserve">brinda recomendaciones en base a las experiencias realizadas en zonas altoandinas; concluye en que se deben </w:t>
      </w:r>
      <w:r>
        <w:rPr>
          <w:rFonts w:asciiTheme="minorHAnsi" w:eastAsia="Calibri" w:hAnsiTheme="minorHAnsi" w:cstheme="minorHAnsi"/>
          <w:bCs/>
          <w:sz w:val="22"/>
          <w:szCs w:val="22"/>
          <w:lang w:val="es-EC"/>
        </w:rPr>
        <w:t>construir</w:t>
      </w:r>
      <w:r w:rsidR="002753EB">
        <w:rPr>
          <w:rFonts w:asciiTheme="minorHAnsi" w:eastAsia="Calibri" w:hAnsiTheme="minorHAnsi" w:cstheme="minorHAnsi"/>
          <w:bCs/>
          <w:sz w:val="22"/>
          <w:szCs w:val="22"/>
          <w:lang w:val="es-EC"/>
        </w:rPr>
        <w:t xml:space="preserve"> </w:t>
      </w:r>
      <w:r>
        <w:rPr>
          <w:rFonts w:asciiTheme="minorHAnsi" w:eastAsia="Calibri" w:hAnsiTheme="minorHAnsi" w:cstheme="minorHAnsi"/>
          <w:bCs/>
          <w:sz w:val="22"/>
          <w:szCs w:val="22"/>
          <w:lang w:val="es-EC"/>
        </w:rPr>
        <w:t>invern</w:t>
      </w:r>
      <w:r w:rsidR="002753EB">
        <w:rPr>
          <w:rFonts w:asciiTheme="minorHAnsi" w:eastAsia="Calibri" w:hAnsiTheme="minorHAnsi" w:cstheme="minorHAnsi"/>
          <w:bCs/>
          <w:sz w:val="22"/>
          <w:szCs w:val="22"/>
          <w:lang w:val="es-EC"/>
        </w:rPr>
        <w:t xml:space="preserve">aderos tipo capilla con lucarna, el techo con pendiente de 40 % para mitigar los fenómenos como granizadas y nevadas. </w:t>
      </w:r>
    </w:p>
    <w:p w:rsidR="00F82D74" w:rsidRPr="009A4CB0" w:rsidRDefault="00F82D74" w:rsidP="00CF1414">
      <w:pPr>
        <w:pStyle w:val="Prrafodelista"/>
        <w:numPr>
          <w:ilvl w:val="0"/>
          <w:numId w:val="23"/>
        </w:numPr>
        <w:spacing w:after="0" w:line="360" w:lineRule="auto"/>
        <w:jc w:val="both"/>
        <w:rPr>
          <w:rFonts w:cstheme="minorHAnsi"/>
        </w:rPr>
      </w:pPr>
      <w:r w:rsidRPr="009A4CB0">
        <w:rPr>
          <w:rFonts w:cstheme="minorHAnsi"/>
        </w:rPr>
        <w:t>VENTA DE MATERIALES TECNOLÓGICOS:</w:t>
      </w:r>
    </w:p>
    <w:p w:rsidR="00F82D74" w:rsidRPr="009A4CB0" w:rsidRDefault="00C577BB" w:rsidP="00CF1414">
      <w:pPr>
        <w:spacing w:line="360" w:lineRule="auto"/>
        <w:jc w:val="both"/>
        <w:rPr>
          <w:rFonts w:asciiTheme="minorHAnsi" w:hAnsiTheme="minorHAnsi" w:cstheme="minorHAnsi"/>
          <w:sz w:val="22"/>
          <w:szCs w:val="22"/>
        </w:rPr>
      </w:pPr>
      <w:r w:rsidRPr="009A4CB0">
        <w:rPr>
          <w:rFonts w:asciiTheme="minorHAnsi" w:hAnsiTheme="minorHAnsi" w:cstheme="minorHAnsi"/>
          <w:sz w:val="22"/>
          <w:szCs w:val="22"/>
        </w:rPr>
        <w:t xml:space="preserve">Este  servicio es realizado para facilitar el acceso a tecnologías energéticas renovables por parte de los beneficiarios del proyecto, teniendo en cuenta que en la actualidad hay pocas empresas que realizan  la promoción y venta de estas tecnologías, nos </w:t>
      </w:r>
      <w:r w:rsidR="00401573" w:rsidRPr="009A4CB0">
        <w:rPr>
          <w:rFonts w:asciiTheme="minorHAnsi" w:hAnsiTheme="minorHAnsi" w:cstheme="minorHAnsi"/>
          <w:sz w:val="22"/>
          <w:szCs w:val="22"/>
        </w:rPr>
        <w:t>enfocaremos en facilitar el acceso a materiales para la construcción e instalación de sus invernaderos, adquiriendo de manera directa los materiales de las empresas importadoras de lima comprando lotes a precios bajos y realizando la proveeduría a los beneficiarios con un precio menor de lo que actualmente cuesta en la región Cusco.</w:t>
      </w:r>
      <w:r w:rsidR="00FE4376" w:rsidRPr="009A4CB0">
        <w:rPr>
          <w:rFonts w:asciiTheme="minorHAnsi" w:hAnsiTheme="minorHAnsi" w:cstheme="minorHAnsi"/>
          <w:sz w:val="22"/>
          <w:szCs w:val="22"/>
        </w:rPr>
        <w:t xml:space="preserve"> Estos son los siguientes:</w:t>
      </w:r>
    </w:p>
    <w:tbl>
      <w:tblPr>
        <w:tblW w:w="4820" w:type="dxa"/>
        <w:jc w:val="center"/>
        <w:tblCellMar>
          <w:left w:w="70" w:type="dxa"/>
          <w:right w:w="70" w:type="dxa"/>
        </w:tblCellMar>
        <w:tblLook w:val="04A0" w:firstRow="1" w:lastRow="0" w:firstColumn="1" w:lastColumn="0" w:noHBand="0" w:noVBand="1"/>
      </w:tblPr>
      <w:tblGrid>
        <w:gridCol w:w="4820"/>
      </w:tblGrid>
      <w:tr w:rsidR="00FE4376" w:rsidRPr="00B82C3A" w:rsidTr="00FE4376">
        <w:trPr>
          <w:trHeight w:val="70"/>
          <w:jc w:val="center"/>
        </w:trPr>
        <w:tc>
          <w:tcPr>
            <w:tcW w:w="4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4376" w:rsidRPr="00B82C3A" w:rsidRDefault="00FE4376" w:rsidP="00CF1414">
            <w:pPr>
              <w:rPr>
                <w:rFonts w:asciiTheme="minorHAnsi" w:hAnsiTheme="minorHAnsi" w:cstheme="minorHAnsi"/>
                <w:sz w:val="20"/>
                <w:szCs w:val="20"/>
              </w:rPr>
            </w:pPr>
            <w:r w:rsidRPr="00B82C3A">
              <w:rPr>
                <w:rFonts w:asciiTheme="minorHAnsi" w:hAnsiTheme="minorHAnsi" w:cstheme="minorHAnsi"/>
                <w:sz w:val="20"/>
                <w:szCs w:val="20"/>
              </w:rPr>
              <w:t xml:space="preserve">Agro film infralene de 250 Micras </w:t>
            </w:r>
          </w:p>
        </w:tc>
      </w:tr>
      <w:tr w:rsidR="00FE4376" w:rsidRPr="00B82C3A" w:rsidTr="00FE4376">
        <w:trPr>
          <w:trHeight w:val="70"/>
          <w:jc w:val="center"/>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FE4376" w:rsidRPr="00B82C3A" w:rsidRDefault="00FE4376" w:rsidP="00CF1414">
            <w:pPr>
              <w:rPr>
                <w:rFonts w:asciiTheme="minorHAnsi" w:hAnsiTheme="minorHAnsi" w:cstheme="minorHAnsi"/>
                <w:sz w:val="20"/>
                <w:szCs w:val="20"/>
              </w:rPr>
            </w:pPr>
            <w:r w:rsidRPr="00B82C3A">
              <w:rPr>
                <w:rFonts w:asciiTheme="minorHAnsi" w:hAnsiTheme="minorHAnsi" w:cstheme="minorHAnsi"/>
                <w:sz w:val="20"/>
                <w:szCs w:val="20"/>
              </w:rPr>
              <w:t xml:space="preserve"> Malla Raschell 4*100 mts </w:t>
            </w:r>
          </w:p>
        </w:tc>
      </w:tr>
      <w:tr w:rsidR="00FE4376" w:rsidRPr="00B82C3A" w:rsidTr="00FE4376">
        <w:trPr>
          <w:trHeight w:val="70"/>
          <w:jc w:val="center"/>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FE4376" w:rsidRPr="00B82C3A" w:rsidRDefault="00FE4376" w:rsidP="00CF1414">
            <w:pPr>
              <w:rPr>
                <w:rFonts w:asciiTheme="minorHAnsi" w:hAnsiTheme="minorHAnsi" w:cstheme="minorHAnsi"/>
                <w:sz w:val="20"/>
                <w:szCs w:val="20"/>
              </w:rPr>
            </w:pPr>
            <w:r w:rsidRPr="00B82C3A">
              <w:rPr>
                <w:rFonts w:asciiTheme="minorHAnsi" w:hAnsiTheme="minorHAnsi" w:cstheme="minorHAnsi"/>
                <w:sz w:val="20"/>
                <w:szCs w:val="20"/>
              </w:rPr>
              <w:t>Uniones acometidas de Cinta Matriz * 100</w:t>
            </w:r>
          </w:p>
        </w:tc>
      </w:tr>
      <w:tr w:rsidR="00FE4376" w:rsidRPr="00B82C3A" w:rsidTr="00FE4376">
        <w:trPr>
          <w:trHeight w:val="70"/>
          <w:jc w:val="center"/>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FE4376" w:rsidRPr="00B82C3A" w:rsidRDefault="00FE4376" w:rsidP="00CF1414">
            <w:pPr>
              <w:rPr>
                <w:rFonts w:asciiTheme="minorHAnsi" w:hAnsiTheme="minorHAnsi" w:cstheme="minorHAnsi"/>
                <w:sz w:val="20"/>
                <w:szCs w:val="20"/>
              </w:rPr>
            </w:pPr>
            <w:r w:rsidRPr="00B82C3A">
              <w:rPr>
                <w:rFonts w:asciiTheme="minorHAnsi" w:hAnsiTheme="minorHAnsi" w:cstheme="minorHAnsi"/>
                <w:sz w:val="20"/>
                <w:szCs w:val="20"/>
              </w:rPr>
              <w:t xml:space="preserve">Filtro de anillo de 1" </w:t>
            </w:r>
          </w:p>
        </w:tc>
      </w:tr>
      <w:tr w:rsidR="00FE4376" w:rsidRPr="00B82C3A" w:rsidTr="00FE4376">
        <w:trPr>
          <w:trHeight w:val="70"/>
          <w:jc w:val="center"/>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FE4376" w:rsidRPr="00B82C3A" w:rsidRDefault="00FE4376" w:rsidP="00CF1414">
            <w:pPr>
              <w:rPr>
                <w:rFonts w:asciiTheme="minorHAnsi" w:hAnsiTheme="minorHAnsi" w:cstheme="minorHAnsi"/>
                <w:sz w:val="20"/>
                <w:szCs w:val="20"/>
              </w:rPr>
            </w:pPr>
            <w:r w:rsidRPr="00B82C3A">
              <w:rPr>
                <w:rFonts w:asciiTheme="minorHAnsi" w:hAnsiTheme="minorHAnsi" w:cstheme="minorHAnsi"/>
                <w:sz w:val="20"/>
                <w:szCs w:val="20"/>
              </w:rPr>
              <w:t>Cinta de Goteo C20/cm * 2000 mts.</w:t>
            </w:r>
          </w:p>
        </w:tc>
      </w:tr>
      <w:tr w:rsidR="00FE4376" w:rsidRPr="00B82C3A" w:rsidTr="00FE4376">
        <w:trPr>
          <w:trHeight w:val="70"/>
          <w:jc w:val="center"/>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FE4376" w:rsidRPr="00B82C3A" w:rsidRDefault="00FE4376" w:rsidP="00CF1414">
            <w:pPr>
              <w:rPr>
                <w:rFonts w:asciiTheme="minorHAnsi" w:hAnsiTheme="minorHAnsi" w:cstheme="minorHAnsi"/>
                <w:sz w:val="20"/>
                <w:szCs w:val="20"/>
              </w:rPr>
            </w:pPr>
            <w:r w:rsidRPr="00B82C3A">
              <w:rPr>
                <w:rFonts w:asciiTheme="minorHAnsi" w:hAnsiTheme="minorHAnsi" w:cstheme="minorHAnsi"/>
                <w:sz w:val="20"/>
                <w:szCs w:val="20"/>
              </w:rPr>
              <w:t>Enlace mixto adaptador * 100</w:t>
            </w:r>
          </w:p>
        </w:tc>
      </w:tr>
    </w:tbl>
    <w:p w:rsidR="00B431E9" w:rsidRPr="009A4CB0" w:rsidRDefault="00FE4376" w:rsidP="00CF1414">
      <w:pPr>
        <w:spacing w:line="360" w:lineRule="auto"/>
        <w:jc w:val="both"/>
        <w:rPr>
          <w:rFonts w:asciiTheme="minorHAnsi" w:hAnsiTheme="minorHAnsi" w:cstheme="minorHAnsi"/>
          <w:sz w:val="22"/>
          <w:szCs w:val="22"/>
        </w:rPr>
      </w:pPr>
      <w:r w:rsidRPr="009A4CB0">
        <w:rPr>
          <w:rFonts w:asciiTheme="minorHAnsi" w:hAnsiTheme="minorHAnsi" w:cstheme="minorHAnsi"/>
          <w:sz w:val="22"/>
          <w:szCs w:val="22"/>
        </w:rPr>
        <w:lastRenderedPageBreak/>
        <w:t xml:space="preserve">Todos los </w:t>
      </w:r>
      <w:r w:rsidR="00B431E9" w:rsidRPr="009A4CB0">
        <w:rPr>
          <w:rFonts w:asciiTheme="minorHAnsi" w:hAnsiTheme="minorHAnsi" w:cstheme="minorHAnsi"/>
          <w:sz w:val="22"/>
          <w:szCs w:val="22"/>
        </w:rPr>
        <w:t>servicio</w:t>
      </w:r>
      <w:r w:rsidRPr="009A4CB0">
        <w:rPr>
          <w:rFonts w:asciiTheme="minorHAnsi" w:hAnsiTheme="minorHAnsi" w:cstheme="minorHAnsi"/>
          <w:sz w:val="22"/>
          <w:szCs w:val="22"/>
        </w:rPr>
        <w:t>s</w:t>
      </w:r>
      <w:r w:rsidR="00B431E9" w:rsidRPr="009A4CB0">
        <w:rPr>
          <w:rFonts w:asciiTheme="minorHAnsi" w:hAnsiTheme="minorHAnsi" w:cstheme="minorHAnsi"/>
          <w:sz w:val="22"/>
          <w:szCs w:val="22"/>
        </w:rPr>
        <w:t xml:space="preserve"> </w:t>
      </w:r>
      <w:r w:rsidRPr="009A4CB0">
        <w:rPr>
          <w:rFonts w:asciiTheme="minorHAnsi" w:hAnsiTheme="minorHAnsi" w:cstheme="minorHAnsi"/>
          <w:sz w:val="22"/>
          <w:szCs w:val="22"/>
        </w:rPr>
        <w:t xml:space="preserve">que brinde los PAT </w:t>
      </w:r>
      <w:r w:rsidR="00B431E9" w:rsidRPr="009A4CB0">
        <w:rPr>
          <w:rFonts w:asciiTheme="minorHAnsi" w:hAnsiTheme="minorHAnsi" w:cstheme="minorHAnsi"/>
          <w:sz w:val="22"/>
          <w:szCs w:val="22"/>
        </w:rPr>
        <w:t>será</w:t>
      </w:r>
      <w:r w:rsidRPr="009A4CB0">
        <w:rPr>
          <w:rFonts w:asciiTheme="minorHAnsi" w:hAnsiTheme="minorHAnsi" w:cstheme="minorHAnsi"/>
          <w:sz w:val="22"/>
          <w:szCs w:val="22"/>
        </w:rPr>
        <w:t>n</w:t>
      </w:r>
      <w:r w:rsidR="00B431E9" w:rsidRPr="009A4CB0">
        <w:rPr>
          <w:rFonts w:asciiTheme="minorHAnsi" w:hAnsiTheme="minorHAnsi" w:cstheme="minorHAnsi"/>
          <w:sz w:val="22"/>
          <w:szCs w:val="22"/>
        </w:rPr>
        <w:t xml:space="preserve"> promocionado</w:t>
      </w:r>
      <w:r w:rsidRPr="009A4CB0">
        <w:rPr>
          <w:rFonts w:asciiTheme="minorHAnsi" w:hAnsiTheme="minorHAnsi" w:cstheme="minorHAnsi"/>
          <w:sz w:val="22"/>
          <w:szCs w:val="22"/>
        </w:rPr>
        <w:t>s</w:t>
      </w:r>
      <w:r w:rsidR="00B431E9" w:rsidRPr="009A4CB0">
        <w:rPr>
          <w:rFonts w:asciiTheme="minorHAnsi" w:hAnsiTheme="minorHAnsi" w:cstheme="minorHAnsi"/>
          <w:sz w:val="22"/>
          <w:szCs w:val="22"/>
        </w:rPr>
        <w:t xml:space="preserve"> con la demostración de la tecnología energética renovable en 03 invernaderos </w:t>
      </w:r>
      <w:r w:rsidR="006E7320" w:rsidRPr="009A4CB0">
        <w:rPr>
          <w:rFonts w:asciiTheme="minorHAnsi" w:hAnsiTheme="minorHAnsi" w:cstheme="minorHAnsi"/>
          <w:sz w:val="22"/>
          <w:szCs w:val="22"/>
        </w:rPr>
        <w:t>demostrativos</w:t>
      </w:r>
      <w:r w:rsidR="00B431E9" w:rsidRPr="009A4CB0">
        <w:rPr>
          <w:rFonts w:asciiTheme="minorHAnsi" w:hAnsiTheme="minorHAnsi" w:cstheme="minorHAnsi"/>
          <w:sz w:val="22"/>
          <w:szCs w:val="22"/>
        </w:rPr>
        <w:t>; el primero para la producción de Hortalizas, el</w:t>
      </w:r>
      <w:r w:rsidR="00015DE7" w:rsidRPr="009A4CB0">
        <w:rPr>
          <w:rFonts w:asciiTheme="minorHAnsi" w:hAnsiTheme="minorHAnsi" w:cstheme="minorHAnsi"/>
          <w:sz w:val="22"/>
          <w:szCs w:val="22"/>
        </w:rPr>
        <w:t xml:space="preserve"> </w:t>
      </w:r>
      <w:r w:rsidR="00B431E9" w:rsidRPr="009A4CB0">
        <w:rPr>
          <w:rFonts w:asciiTheme="minorHAnsi" w:hAnsiTheme="minorHAnsi" w:cstheme="minorHAnsi"/>
          <w:sz w:val="22"/>
          <w:szCs w:val="22"/>
        </w:rPr>
        <w:t xml:space="preserve">segundo para la producción de flores y el tercero para la producción de fresas que han sido identificados como las Cadenas de valor agrícolas con mejor adaptación y mayor demanda en la región. Los PAT, llevarán de visita </w:t>
      </w:r>
      <w:r w:rsidR="00280E6D" w:rsidRPr="009A4CB0">
        <w:rPr>
          <w:rFonts w:asciiTheme="minorHAnsi" w:hAnsiTheme="minorHAnsi" w:cstheme="minorHAnsi"/>
          <w:sz w:val="22"/>
          <w:szCs w:val="22"/>
        </w:rPr>
        <w:t>a los potenciales Usuarios a observar estas parcelas demostrativas.</w:t>
      </w:r>
    </w:p>
    <w:p w:rsidR="00B826A3" w:rsidRPr="009A4CB0" w:rsidRDefault="00B431E9" w:rsidP="00CF1414">
      <w:pPr>
        <w:spacing w:line="360" w:lineRule="auto"/>
        <w:jc w:val="both"/>
        <w:rPr>
          <w:rFonts w:asciiTheme="minorHAnsi" w:hAnsiTheme="minorHAnsi" w:cstheme="minorHAnsi"/>
          <w:sz w:val="22"/>
          <w:szCs w:val="22"/>
        </w:rPr>
      </w:pPr>
      <w:r w:rsidRPr="009A4CB0">
        <w:rPr>
          <w:rFonts w:asciiTheme="minorHAnsi" w:hAnsiTheme="minorHAnsi" w:cstheme="minorHAnsi"/>
          <w:sz w:val="22"/>
          <w:szCs w:val="22"/>
        </w:rPr>
        <w:t xml:space="preserve">Cabe indicar que la tecnología energética renovable ha sido validada en </w:t>
      </w:r>
      <w:r w:rsidR="00280E6D" w:rsidRPr="009A4CB0">
        <w:rPr>
          <w:rFonts w:asciiTheme="minorHAnsi" w:hAnsiTheme="minorHAnsi" w:cstheme="minorHAnsi"/>
          <w:sz w:val="22"/>
          <w:szCs w:val="22"/>
        </w:rPr>
        <w:t xml:space="preserve">Países como Ecuador y Colombia, sin embargo en nuestro país esta tecnología es aún muy incipiente. </w:t>
      </w:r>
    </w:p>
    <w:p w:rsidR="00280E6D" w:rsidRPr="00B82C3A" w:rsidRDefault="00280E6D" w:rsidP="00CF1414">
      <w:pPr>
        <w:spacing w:line="360" w:lineRule="auto"/>
        <w:contextualSpacing/>
        <w:jc w:val="both"/>
        <w:rPr>
          <w:rFonts w:asciiTheme="minorHAnsi" w:hAnsiTheme="minorHAnsi" w:cstheme="minorHAnsi"/>
        </w:rPr>
      </w:pPr>
      <w:r w:rsidRPr="009A4CB0">
        <w:rPr>
          <w:rFonts w:asciiTheme="minorHAnsi" w:hAnsiTheme="minorHAnsi" w:cstheme="minorHAnsi"/>
          <w:sz w:val="22"/>
          <w:szCs w:val="22"/>
        </w:rPr>
        <w:t>Se ha realizado estudios Factibilidad, consistente</w:t>
      </w:r>
      <w:r w:rsidR="00B826A3" w:rsidRPr="009A4CB0">
        <w:rPr>
          <w:rFonts w:asciiTheme="minorHAnsi" w:hAnsiTheme="minorHAnsi" w:cstheme="minorHAnsi"/>
          <w:sz w:val="22"/>
          <w:szCs w:val="22"/>
        </w:rPr>
        <w:t>s en sondeos de mercado (Anexo 10</w:t>
      </w:r>
      <w:r w:rsidRPr="009A4CB0">
        <w:rPr>
          <w:rFonts w:asciiTheme="minorHAnsi" w:hAnsiTheme="minorHAnsi" w:cstheme="minorHAnsi"/>
          <w:sz w:val="22"/>
          <w:szCs w:val="22"/>
        </w:rPr>
        <w:t>)</w:t>
      </w:r>
      <w:r w:rsidR="006D3E17" w:rsidRPr="009A4CB0">
        <w:rPr>
          <w:rFonts w:asciiTheme="minorHAnsi" w:hAnsiTheme="minorHAnsi" w:cstheme="minorHAnsi"/>
          <w:sz w:val="22"/>
          <w:szCs w:val="22"/>
        </w:rPr>
        <w:t xml:space="preserve"> que demuestran el mercado creciente de esta tecnología energética, asimismo se han realizado Estudios de mercado de productos agrícolas como Hortalizas y Flores (Anexos </w:t>
      </w:r>
      <w:r w:rsidR="00B826A3" w:rsidRPr="009A4CB0">
        <w:rPr>
          <w:rFonts w:asciiTheme="minorHAnsi" w:hAnsiTheme="minorHAnsi" w:cstheme="minorHAnsi"/>
          <w:sz w:val="22"/>
          <w:szCs w:val="22"/>
        </w:rPr>
        <w:t>11</w:t>
      </w:r>
      <w:r w:rsidR="006D3E17" w:rsidRPr="009A4CB0">
        <w:rPr>
          <w:rFonts w:asciiTheme="minorHAnsi" w:hAnsiTheme="minorHAnsi" w:cstheme="minorHAnsi"/>
          <w:sz w:val="22"/>
          <w:szCs w:val="22"/>
        </w:rPr>
        <w:t xml:space="preserve"> y </w:t>
      </w:r>
      <w:r w:rsidR="00B826A3" w:rsidRPr="009A4CB0">
        <w:rPr>
          <w:rFonts w:asciiTheme="minorHAnsi" w:hAnsiTheme="minorHAnsi" w:cstheme="minorHAnsi"/>
          <w:sz w:val="22"/>
          <w:szCs w:val="22"/>
        </w:rPr>
        <w:t>12</w:t>
      </w:r>
      <w:r w:rsidR="006D3E17" w:rsidRPr="009A4CB0">
        <w:rPr>
          <w:rFonts w:asciiTheme="minorHAnsi" w:hAnsiTheme="minorHAnsi" w:cstheme="minorHAnsi"/>
          <w:sz w:val="22"/>
          <w:szCs w:val="22"/>
        </w:rPr>
        <w:t>) que son demandados en el Mercado turístico, sin embargo estos productos son obtenidos de otras regiones, debido a que en Cusco no hay producción agrícola permanente a causa de la época de sequía y heladas; lo cual se resolverá con la construcción de invernaderos.</w:t>
      </w:r>
    </w:p>
    <w:p w:rsidR="000C6BD6" w:rsidRPr="009A4CB0" w:rsidRDefault="00FE4376" w:rsidP="00CF1414">
      <w:pPr>
        <w:spacing w:line="360" w:lineRule="auto"/>
        <w:contextualSpacing/>
        <w:jc w:val="both"/>
        <w:rPr>
          <w:rFonts w:asciiTheme="minorHAnsi" w:hAnsiTheme="minorHAnsi" w:cstheme="minorHAnsi"/>
          <w:sz w:val="22"/>
          <w:szCs w:val="22"/>
        </w:rPr>
      </w:pPr>
      <w:r w:rsidRPr="009A4CB0">
        <w:rPr>
          <w:rFonts w:asciiTheme="minorHAnsi" w:hAnsiTheme="minorHAnsi" w:cstheme="minorHAnsi"/>
          <w:noProof/>
          <w:sz w:val="22"/>
          <w:szCs w:val="22"/>
        </w:rPr>
        <mc:AlternateContent>
          <mc:Choice Requires="wps">
            <w:drawing>
              <wp:anchor distT="0" distB="0" distL="114300" distR="114300" simplePos="0" relativeHeight="251696640" behindDoc="0" locked="0" layoutInCell="1" allowOverlap="1" wp14:anchorId="56384F4E" wp14:editId="494737DB">
                <wp:simplePos x="0" y="0"/>
                <wp:positionH relativeFrom="column">
                  <wp:posOffset>2234565</wp:posOffset>
                </wp:positionH>
                <wp:positionV relativeFrom="paragraph">
                  <wp:posOffset>275590</wp:posOffset>
                </wp:positionV>
                <wp:extent cx="1426845" cy="675005"/>
                <wp:effectExtent l="57150" t="38100" r="78105" b="86995"/>
                <wp:wrapNone/>
                <wp:docPr id="130" name="47 Elipse"/>
                <wp:cNvGraphicFramePr/>
                <a:graphic xmlns:a="http://schemas.openxmlformats.org/drawingml/2006/main">
                  <a:graphicData uri="http://schemas.microsoft.com/office/word/2010/wordprocessingShape">
                    <wps:wsp>
                      <wps:cNvSpPr/>
                      <wps:spPr>
                        <a:xfrm>
                          <a:off x="0" y="0"/>
                          <a:ext cx="1426845" cy="675005"/>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931BB6" w:rsidRPr="008C0CA7" w:rsidRDefault="00931BB6" w:rsidP="00323AEA">
                            <w:pPr>
                              <w:jc w:val="center"/>
                              <w:rPr>
                                <w:sz w:val="48"/>
                                <w:szCs w:val="48"/>
                                <w14:props3d w14:extrusionH="25400" w14:contourW="8890" w14:prstMaterial="warmMatte">
                                  <w14:bevelT w14:w="38100" w14:h="31750" w14:prst="circle"/>
                                  <w14:contourClr>
                                    <w14:schemeClr w14:val="accent2">
                                      <w14:shade w14:val="75000"/>
                                    </w14:schemeClr>
                                  </w14:contourClr>
                                </w14:props3d>
                              </w:rPr>
                            </w:pPr>
                            <w:r w:rsidRPr="008C0CA7">
                              <w:rPr>
                                <w:rFonts w:hAnsi="Calibri"/>
                                <w:bCs/>
                                <w:outline/>
                                <w:color w:val="C0504D" w:themeColor="accent2"/>
                                <w:kern w:val="24"/>
                                <w:sz w:val="48"/>
                                <w:szCs w:val="48"/>
                                <w14:shadow w14:blurRad="25526" w14:dist="22987"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100000"/>
                                </w14:textOutline>
                                <w14:textFill>
                                  <w14:noFill/>
                                </w14:textFill>
                                <w14:props3d w14:extrusionH="25400" w14:contourW="8890" w14:prstMaterial="warmMatte">
                                  <w14:bevelT w14:w="38100" w14:h="31750" w14:prst="circle"/>
                                  <w14:contourClr>
                                    <w14:schemeClr w14:val="accent2">
                                      <w14:shade w14:val="75000"/>
                                    </w14:schemeClr>
                                  </w14:contourClr>
                                </w14:props3d>
                              </w:rPr>
                              <w:t xml:space="preserve">PAT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14:sizeRelH relativeFrom="margin">
                  <wp14:pctWidth>0</wp14:pctWidth>
                </wp14:sizeRelH>
                <wp14:sizeRelV relativeFrom="margin">
                  <wp14:pctHeight>0</wp14:pctHeight>
                </wp14:sizeRelV>
              </wp:anchor>
            </w:drawing>
          </mc:Choice>
          <mc:Fallback>
            <w:pict>
              <v:oval w14:anchorId="56384F4E" id="47 Elipse" o:spid="_x0000_s1064" style="position:absolute;left:0;text-align:left;margin-left:175.95pt;margin-top:21.7pt;width:112.35pt;height:53.1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" fillcolor="#cdddac [1622]" strokecolor="#94b64e [3046]">
                <v:fill color2="#f0f4e6 [502]" rotate="t" angle="180" colors="0 #dafda7;22938f #e4fdc2;1 #f5ffe6" focus="100%" type="gradient"/>
                <v:shadow on="t" color="black" opacity="24903f" origin=",.5" offset="0,.55556mm"/>
                <v:textbox>
                  <w:txbxContent>
                    <w:p w:rsidR="00931BB6" w:rsidRPr="008C0CA7" w:rsidRDefault="00931BB6" w:rsidP="00323AEA">
                      <w:pPr>
                        <w:jc w:val="center"/>
                        <w:rPr>
                          <w:sz w:val="48"/>
                          <w:szCs w:val="48"/>
                          <w14:props3d w14:extrusionH="25400" w14:contourW="8890" w14:prstMaterial="warmMatte">
                            <w14:bevelT w14:w="38100" w14:h="31750" w14:prst="circle"/>
                            <w14:contourClr>
                              <w14:schemeClr w14:val="accent2">
                                <w14:shade w14:val="75000"/>
                              </w14:schemeClr>
                            </w14:contourClr>
                          </w14:props3d>
                        </w:rPr>
                      </w:pPr>
                      <w:r w:rsidRPr="008C0CA7">
                        <w:rPr>
                          <w:rFonts w:hAnsi="Calibri"/>
                          <w:bCs/>
                          <w:outline/>
                          <w:color w:val="C0504D" w:themeColor="accent2"/>
                          <w:kern w:val="24"/>
                          <w:sz w:val="48"/>
                          <w:szCs w:val="48"/>
                          <w14:shadow w14:blurRad="25526" w14:dist="22987"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100000"/>
                          </w14:textOutline>
                          <w14:textFill>
                            <w14:noFill/>
                          </w14:textFill>
                          <w14:props3d w14:extrusionH="25400" w14:contourW="8890" w14:prstMaterial="warmMatte">
                            <w14:bevelT w14:w="38100" w14:h="31750" w14:prst="circle"/>
                            <w14:contourClr>
                              <w14:schemeClr w14:val="accent2">
                                <w14:shade w14:val="75000"/>
                              </w14:schemeClr>
                            </w14:contourClr>
                          </w14:props3d>
                        </w:rPr>
                        <w:t xml:space="preserve">PAT </w:t>
                      </w:r>
                    </w:p>
                  </w:txbxContent>
                </v:textbox>
              </v:oval>
            </w:pict>
          </mc:Fallback>
        </mc:AlternateContent>
      </w:r>
      <w:r w:rsidR="008C0CA7" w:rsidRPr="009A4CB0">
        <w:rPr>
          <w:rFonts w:asciiTheme="minorHAnsi" w:hAnsiTheme="minorHAnsi" w:cstheme="minorHAnsi"/>
          <w:noProof/>
          <w:sz w:val="22"/>
          <w:szCs w:val="22"/>
        </w:rPr>
        <mc:AlternateContent>
          <mc:Choice Requires="wps">
            <w:drawing>
              <wp:anchor distT="0" distB="0" distL="114300" distR="114300" simplePos="0" relativeHeight="251631104" behindDoc="0" locked="0" layoutInCell="1" allowOverlap="1" wp14:anchorId="4C36A234" wp14:editId="66F96FF7">
                <wp:simplePos x="0" y="0"/>
                <wp:positionH relativeFrom="column">
                  <wp:posOffset>4517390</wp:posOffset>
                </wp:positionH>
                <wp:positionV relativeFrom="paragraph">
                  <wp:posOffset>435610</wp:posOffset>
                </wp:positionV>
                <wp:extent cx="1557655" cy="772160"/>
                <wp:effectExtent l="57150" t="38100" r="61595" b="104140"/>
                <wp:wrapNone/>
                <wp:docPr id="46" name="45 Elipse"/>
                <wp:cNvGraphicFramePr/>
                <a:graphic xmlns:a="http://schemas.openxmlformats.org/drawingml/2006/main">
                  <a:graphicData uri="http://schemas.microsoft.com/office/word/2010/wordprocessingShape">
                    <wps:wsp>
                      <wps:cNvSpPr/>
                      <wps:spPr>
                        <a:xfrm>
                          <a:off x="0" y="0"/>
                          <a:ext cx="1557655" cy="77216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931BB6" w:rsidRDefault="00931BB6" w:rsidP="000C6BD6">
                            <w:pPr>
                              <w:jc w:val="center"/>
                              <w:rPr>
                                <w:rFonts w:hAnsi="Calibri"/>
                                <w:b/>
                                <w:bCs/>
                                <w:color w:val="FC7B79"/>
                                <w:kern w:val="24"/>
                                <w14:shadow w14:blurRad="50800" w14:dist="38989" w14:dir="5460000" w14:sx="100000" w14:sy="100000" w14:kx="0" w14:ky="0" w14:algn="tl">
                                  <w14:srgbClr w14:val="000000">
                                    <w14:alpha w14:val="62000"/>
                                  </w14:srgbClr>
                                </w14:shadow>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Pr>
                                <w:rFonts w:hAnsi="Calibri"/>
                                <w:b/>
                                <w:bCs/>
                                <w:color w:val="FC7B79"/>
                                <w:kern w:val="24"/>
                                <w14:shadow w14:blurRad="50800" w14:dist="38989" w14:dir="5460000" w14:sx="100000" w14:sy="100000" w14:kx="0" w14:ky="0" w14:algn="tl">
                                  <w14:srgbClr w14:val="000000">
                                    <w14:alpha w14:val="62000"/>
                                  </w14:srgbClr>
                                </w14:shadow>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Clientes:</w:t>
                            </w:r>
                          </w:p>
                          <w:p w:rsidR="00931BB6" w:rsidRPr="00C95C4F" w:rsidRDefault="00931BB6" w:rsidP="000C6BD6">
                            <w:pPr>
                              <w:jc w:val="center"/>
                              <w:rPr>
                                <w14:props3d w14:extrusionH="25400" w14:contourW="8890" w14:prstMaterial="warmMatte">
                                  <w14:bevelT w14:w="38100" w14:h="31750" w14:prst="circle"/>
                                  <w14:contourClr>
                                    <w14:schemeClr w14:val="accent2">
                                      <w14:shade w14:val="75000"/>
                                    </w14:schemeClr>
                                  </w14:contourClr>
                                </w14:props3d>
                              </w:rPr>
                            </w:pPr>
                            <w:r>
                              <w:rPr>
                                <w:rFonts w:hAnsi="Calibri"/>
                                <w:b/>
                                <w:bCs/>
                                <w:color w:val="FC7B79"/>
                                <w:kern w:val="24"/>
                                <w14:shadow w14:blurRad="50800" w14:dist="38989" w14:dir="5460000" w14:sx="100000" w14:sy="100000" w14:kx="0" w14:ky="0" w14:algn="tl">
                                  <w14:srgbClr w14:val="000000">
                                    <w14:alpha w14:val="62000"/>
                                  </w14:srgbClr>
                                </w14:shadow>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Mdo. tur</w:t>
                            </w:r>
                            <w:r>
                              <w:rPr>
                                <w:rFonts w:hAnsi="Calibri"/>
                                <w:b/>
                                <w:bCs/>
                                <w:color w:val="FC7B79"/>
                                <w:kern w:val="24"/>
                                <w14:shadow w14:blurRad="50800" w14:dist="38989" w14:dir="5460000" w14:sx="100000" w14:sy="100000" w14:kx="0" w14:ky="0" w14:algn="tl">
                                  <w14:srgbClr w14:val="000000">
                                    <w14:alpha w14:val="62000"/>
                                  </w14:srgbClr>
                                </w14:shadow>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í</w:t>
                            </w:r>
                            <w:r>
                              <w:rPr>
                                <w:rFonts w:hAnsi="Calibri"/>
                                <w:b/>
                                <w:bCs/>
                                <w:color w:val="FC7B79"/>
                                <w:kern w:val="24"/>
                                <w14:shadow w14:blurRad="50800" w14:dist="38989" w14:dir="5460000" w14:sx="100000" w14:sy="100000" w14:kx="0" w14:ky="0" w14:algn="tl">
                                  <w14:srgbClr w14:val="000000">
                                    <w14:alpha w14:val="62000"/>
                                  </w14:srgbClr>
                                </w14:shadow>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stico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14:sizeRelH relativeFrom="margin">
                  <wp14:pctWidth>0</wp14:pctWidth>
                </wp14:sizeRelH>
                <wp14:sizeRelV relativeFrom="margin">
                  <wp14:pctHeight>0</wp14:pctHeight>
                </wp14:sizeRelV>
              </wp:anchor>
            </w:drawing>
          </mc:Choice>
          <mc:Fallback>
            <w:pict>
              <v:oval w14:anchorId="4C36A234" id="45 Elipse" o:spid="_x0000_s1065" style="position:absolute;left:0;text-align:left;margin-left:355.7pt;margin-top:34.3pt;width:122.65pt;height:60.8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" fillcolor="#cdddac [1622]" strokecolor="#94b64e [3046]">
                <v:fill color2="#f0f4e6 [502]" rotate="t" angle="180" colors="0 #dafda7;22938f #e4fdc2;1 #f5ffe6" focus="100%" type="gradient"/>
                <v:shadow on="t" color="black" opacity="24903f" origin=",.5" offset="0,.55556mm"/>
                <v:textbox>
                  <w:txbxContent>
                    <w:p w:rsidR="00931BB6" w:rsidRDefault="00931BB6" w:rsidP="000C6BD6">
                      <w:pPr>
                        <w:jc w:val="center"/>
                        <w:rPr>
                          <w:rFonts w:hAnsi="Calibri"/>
                          <w:b/>
                          <w:bCs/>
                          <w:color w:val="FC7B79"/>
                          <w:kern w:val="24"/>
                          <w14:shadow w14:blurRad="50800" w14:dist="38989" w14:dir="5460000" w14:sx="100000" w14:sy="100000" w14:kx="0" w14:ky="0" w14:algn="tl">
                            <w14:srgbClr w14:val="000000">
                              <w14:alpha w14:val="62000"/>
                            </w14:srgbClr>
                          </w14:shadow>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Pr>
                          <w:rFonts w:hAnsi="Calibri"/>
                          <w:b/>
                          <w:bCs/>
                          <w:color w:val="FC7B79"/>
                          <w:kern w:val="24"/>
                          <w14:shadow w14:blurRad="50800" w14:dist="38989" w14:dir="5460000" w14:sx="100000" w14:sy="100000" w14:kx="0" w14:ky="0" w14:algn="tl">
                            <w14:srgbClr w14:val="000000">
                              <w14:alpha w14:val="62000"/>
                            </w14:srgbClr>
                          </w14:shadow>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Clientes:</w:t>
                      </w:r>
                    </w:p>
                    <w:p w:rsidR="00931BB6" w:rsidRPr="00C95C4F" w:rsidRDefault="00931BB6" w:rsidP="000C6BD6">
                      <w:pPr>
                        <w:jc w:val="center"/>
                        <w:rPr>
                          <w14:props3d w14:extrusionH="25400" w14:contourW="8890" w14:prstMaterial="warmMatte">
                            <w14:bevelT w14:w="38100" w14:h="31750" w14:prst="circle"/>
                            <w14:contourClr>
                              <w14:schemeClr w14:val="accent2">
                                <w14:shade w14:val="75000"/>
                              </w14:schemeClr>
                            </w14:contourClr>
                          </w14:props3d>
                        </w:rPr>
                      </w:pPr>
                      <w:r>
                        <w:rPr>
                          <w:rFonts w:hAnsi="Calibri"/>
                          <w:b/>
                          <w:bCs/>
                          <w:color w:val="FC7B79"/>
                          <w:kern w:val="24"/>
                          <w14:shadow w14:blurRad="50800" w14:dist="38989" w14:dir="5460000" w14:sx="100000" w14:sy="100000" w14:kx="0" w14:ky="0" w14:algn="tl">
                            <w14:srgbClr w14:val="000000">
                              <w14:alpha w14:val="62000"/>
                            </w14:srgbClr>
                          </w14:shadow>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Mdo. tur</w:t>
                      </w:r>
                      <w:r>
                        <w:rPr>
                          <w:rFonts w:hAnsi="Calibri"/>
                          <w:b/>
                          <w:bCs/>
                          <w:color w:val="FC7B79"/>
                          <w:kern w:val="24"/>
                          <w14:shadow w14:blurRad="50800" w14:dist="38989" w14:dir="5460000" w14:sx="100000" w14:sy="100000" w14:kx="0" w14:ky="0" w14:algn="tl">
                            <w14:srgbClr w14:val="000000">
                              <w14:alpha w14:val="62000"/>
                            </w14:srgbClr>
                          </w14:shadow>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í</w:t>
                      </w:r>
                      <w:r>
                        <w:rPr>
                          <w:rFonts w:hAnsi="Calibri"/>
                          <w:b/>
                          <w:bCs/>
                          <w:color w:val="FC7B79"/>
                          <w:kern w:val="24"/>
                          <w14:shadow w14:blurRad="50800" w14:dist="38989" w14:dir="5460000" w14:sx="100000" w14:sy="100000" w14:kx="0" w14:ky="0" w14:algn="tl">
                            <w14:srgbClr w14:val="000000">
                              <w14:alpha w14:val="62000"/>
                            </w14:srgbClr>
                          </w14:shadow>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stico</w:t>
                      </w:r>
                    </w:p>
                  </w:txbxContent>
                </v:textbox>
              </v:oval>
            </w:pict>
          </mc:Fallback>
        </mc:AlternateContent>
      </w:r>
      <w:r w:rsidR="008C0CA7" w:rsidRPr="009A4CB0">
        <w:rPr>
          <w:rFonts w:asciiTheme="minorHAnsi" w:hAnsiTheme="minorHAnsi" w:cstheme="minorHAnsi"/>
          <w:noProof/>
          <w:sz w:val="22"/>
          <w:szCs w:val="22"/>
        </w:rPr>
        <mc:AlternateContent>
          <mc:Choice Requires="wps">
            <w:drawing>
              <wp:anchor distT="0" distB="0" distL="114300" distR="114300" simplePos="0" relativeHeight="251632128" behindDoc="0" locked="0" layoutInCell="1" allowOverlap="1" wp14:anchorId="0A495716" wp14:editId="3A9EA03D">
                <wp:simplePos x="0" y="0"/>
                <wp:positionH relativeFrom="column">
                  <wp:posOffset>3683635</wp:posOffset>
                </wp:positionH>
                <wp:positionV relativeFrom="paragraph">
                  <wp:posOffset>463550</wp:posOffset>
                </wp:positionV>
                <wp:extent cx="871220" cy="238125"/>
                <wp:effectExtent l="0" t="0" r="24130" b="28575"/>
                <wp:wrapNone/>
                <wp:docPr id="51" name="50 Flecha curvada hacia arriba"/>
                <wp:cNvGraphicFramePr/>
                <a:graphic xmlns:a="http://schemas.openxmlformats.org/drawingml/2006/main">
                  <a:graphicData uri="http://schemas.microsoft.com/office/word/2010/wordprocessingShape">
                    <wps:wsp>
                      <wps:cNvSpPr/>
                      <wps:spPr>
                        <a:xfrm rot="10800000">
                          <a:off x="0" y="0"/>
                          <a:ext cx="871220" cy="238125"/>
                        </a:xfrm>
                        <a:prstGeom prst="curvedUp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DA41E6"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50 Flecha curvada hacia arriba" o:spid="_x0000_s1026" type="#_x0000_t104" style="position:absolute;margin-left:290.05pt;margin-top:36.5pt;width:68.6pt;height:18.75pt;rotation:180;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" adj="18648,20862,5400" fillcolor="yellow" strokecolor="#243f60 [1604]" strokeweight="2pt"/>
            </w:pict>
          </mc:Fallback>
        </mc:AlternateContent>
      </w:r>
      <w:r w:rsidR="008C0CA7" w:rsidRPr="009A4CB0">
        <w:rPr>
          <w:rFonts w:asciiTheme="minorHAnsi" w:hAnsiTheme="minorHAnsi" w:cstheme="minorHAnsi"/>
          <w:noProof/>
          <w:sz w:val="22"/>
          <w:szCs w:val="22"/>
        </w:rPr>
        <mc:AlternateContent>
          <mc:Choice Requires="wps">
            <w:drawing>
              <wp:anchor distT="0" distB="0" distL="114300" distR="114300" simplePos="0" relativeHeight="251633152" behindDoc="0" locked="0" layoutInCell="1" allowOverlap="1" wp14:anchorId="7276154E" wp14:editId="371C46AD">
                <wp:simplePos x="0" y="0"/>
                <wp:positionH relativeFrom="column">
                  <wp:posOffset>3683635</wp:posOffset>
                </wp:positionH>
                <wp:positionV relativeFrom="paragraph">
                  <wp:posOffset>915035</wp:posOffset>
                </wp:positionV>
                <wp:extent cx="871220" cy="238125"/>
                <wp:effectExtent l="0" t="0" r="24130" b="28575"/>
                <wp:wrapNone/>
                <wp:docPr id="52" name="51 Flecha curvada hacia arriba"/>
                <wp:cNvGraphicFramePr/>
                <a:graphic xmlns:a="http://schemas.openxmlformats.org/drawingml/2006/main">
                  <a:graphicData uri="http://schemas.microsoft.com/office/word/2010/wordprocessingShape">
                    <wps:wsp>
                      <wps:cNvSpPr/>
                      <wps:spPr>
                        <a:xfrm>
                          <a:off x="0" y="0"/>
                          <a:ext cx="871220" cy="238125"/>
                        </a:xfrm>
                        <a:prstGeom prst="curvedUpArrow">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EE227" id="51 Flecha curvada hacia arriba" o:spid="_x0000_s1026" type="#_x0000_t104" style="position:absolute;margin-left:290.05pt;margin-top:72.05pt;width:68.6pt;height:18.7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" adj="18648,20862,5400" fillcolor="#4bacc6 [3208]" strokecolor="#243f60 [1604]" strokeweight="2pt"/>
            </w:pict>
          </mc:Fallback>
        </mc:AlternateContent>
      </w:r>
      <w:r w:rsidR="008C0CA7" w:rsidRPr="009A4CB0">
        <w:rPr>
          <w:rFonts w:asciiTheme="minorHAnsi" w:hAnsiTheme="minorHAnsi" w:cstheme="minorHAnsi"/>
          <w:noProof/>
          <w:sz w:val="22"/>
          <w:szCs w:val="22"/>
        </w:rPr>
        <mc:AlternateContent>
          <mc:Choice Requires="wps">
            <w:drawing>
              <wp:anchor distT="0" distB="0" distL="114300" distR="114300" simplePos="0" relativeHeight="251694592" behindDoc="0" locked="0" layoutInCell="1" allowOverlap="1" wp14:anchorId="52D01FB5" wp14:editId="155D39D3">
                <wp:simplePos x="0" y="0"/>
                <wp:positionH relativeFrom="column">
                  <wp:posOffset>1359535</wp:posOffset>
                </wp:positionH>
                <wp:positionV relativeFrom="paragraph">
                  <wp:posOffset>501650</wp:posOffset>
                </wp:positionV>
                <wp:extent cx="871220" cy="238125"/>
                <wp:effectExtent l="0" t="0" r="24130" b="28575"/>
                <wp:wrapNone/>
                <wp:docPr id="128" name="50 Flecha curvada hacia arriba"/>
                <wp:cNvGraphicFramePr/>
                <a:graphic xmlns:a="http://schemas.openxmlformats.org/drawingml/2006/main">
                  <a:graphicData uri="http://schemas.microsoft.com/office/word/2010/wordprocessingShape">
                    <wps:wsp>
                      <wps:cNvSpPr/>
                      <wps:spPr>
                        <a:xfrm rot="10800000">
                          <a:off x="0" y="0"/>
                          <a:ext cx="871220" cy="238125"/>
                        </a:xfrm>
                        <a:prstGeom prst="curvedUp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D84F8" id="50 Flecha curvada hacia arriba" o:spid="_x0000_s1026" type="#_x0000_t104" style="position:absolute;margin-left:107.05pt;margin-top:39.5pt;width:68.6pt;height:18.75pt;rotation:180;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" adj="18648,20862,5400" fillcolor="yellow" strokecolor="#243f60 [1604]" strokeweight="2pt"/>
            </w:pict>
          </mc:Fallback>
        </mc:AlternateContent>
      </w:r>
      <w:r w:rsidR="00323AEA" w:rsidRPr="009A4CB0">
        <w:rPr>
          <w:rFonts w:asciiTheme="minorHAnsi" w:hAnsiTheme="minorHAnsi" w:cstheme="minorHAnsi"/>
          <w:noProof/>
          <w:sz w:val="22"/>
          <w:szCs w:val="22"/>
        </w:rPr>
        <mc:AlternateContent>
          <mc:Choice Requires="wps">
            <w:drawing>
              <wp:anchor distT="0" distB="0" distL="114300" distR="114300" simplePos="0" relativeHeight="251693568" behindDoc="0" locked="0" layoutInCell="1" allowOverlap="1" wp14:anchorId="348009AD" wp14:editId="2F000A44">
                <wp:simplePos x="0" y="0"/>
                <wp:positionH relativeFrom="column">
                  <wp:posOffset>-41910</wp:posOffset>
                </wp:positionH>
                <wp:positionV relativeFrom="paragraph">
                  <wp:posOffset>467995</wp:posOffset>
                </wp:positionV>
                <wp:extent cx="1426845" cy="751205"/>
                <wp:effectExtent l="57150" t="38100" r="78105" b="86995"/>
                <wp:wrapNone/>
                <wp:docPr id="48" name="47 Elipse"/>
                <wp:cNvGraphicFramePr/>
                <a:graphic xmlns:a="http://schemas.openxmlformats.org/drawingml/2006/main">
                  <a:graphicData uri="http://schemas.microsoft.com/office/word/2010/wordprocessingShape">
                    <wps:wsp>
                      <wps:cNvSpPr/>
                      <wps:spPr>
                        <a:xfrm>
                          <a:off x="0" y="0"/>
                          <a:ext cx="1426845" cy="751205"/>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931BB6" w:rsidRPr="00C95C4F" w:rsidRDefault="00931BB6" w:rsidP="00323AEA">
                            <w:pPr>
                              <w:jc w:val="center"/>
                              <w:rPr>
                                <w14:props3d w14:extrusionH="25400" w14:contourW="8890" w14:prstMaterial="warmMatte">
                                  <w14:bevelT w14:w="38100" w14:h="31750" w14:prst="circle"/>
                                  <w14:contourClr>
                                    <w14:schemeClr w14:val="accent2">
                                      <w14:shade w14:val="75000"/>
                                    </w14:schemeClr>
                                  </w14:contourClr>
                                </w14:props3d>
                              </w:rPr>
                            </w:pPr>
                            <w:r>
                              <w:rPr>
                                <w:rFonts w:hAnsi="Calibri"/>
                                <w:bCs/>
                                <w:outline/>
                                <w:color w:val="C0504D" w:themeColor="accent2"/>
                                <w:kern w:val="24"/>
                                <w14:shadow w14:blurRad="25526" w14:dist="22987"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100000"/>
                                </w14:textOutline>
                                <w14:textFill>
                                  <w14:noFill/>
                                </w14:textFill>
                                <w14:props3d w14:extrusionH="25400" w14:contourW="8890" w14:prstMaterial="warmMatte">
                                  <w14:bevelT w14:w="38100" w14:h="31750" w14:prst="circle"/>
                                  <w14:contourClr>
                                    <w14:schemeClr w14:val="accent2">
                                      <w14:shade w14:val="75000"/>
                                    </w14:schemeClr>
                                  </w14:contourClr>
                                </w14:props3d>
                              </w:rPr>
                              <w:t>Productores Agr</w:t>
                            </w:r>
                            <w:r>
                              <w:rPr>
                                <w:rFonts w:hAnsi="Calibri"/>
                                <w:bCs/>
                                <w:outline/>
                                <w:color w:val="C0504D" w:themeColor="accent2"/>
                                <w:kern w:val="24"/>
                                <w14:shadow w14:blurRad="25526" w14:dist="22987"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100000"/>
                                </w14:textOutline>
                                <w14:textFill>
                                  <w14:noFill/>
                                </w14:textFill>
                                <w14:props3d w14:extrusionH="25400" w14:contourW="8890" w14:prstMaterial="warmMatte">
                                  <w14:bevelT w14:w="38100" w14:h="31750" w14:prst="circle"/>
                                  <w14:contourClr>
                                    <w14:schemeClr w14:val="accent2">
                                      <w14:shade w14:val="75000"/>
                                    </w14:schemeClr>
                                  </w14:contourClr>
                                </w14:props3d>
                              </w:rPr>
                              <w:t>í</w:t>
                            </w:r>
                            <w:r>
                              <w:rPr>
                                <w:rFonts w:hAnsi="Calibri"/>
                                <w:bCs/>
                                <w:outline/>
                                <w:color w:val="C0504D" w:themeColor="accent2"/>
                                <w:kern w:val="24"/>
                                <w14:shadow w14:blurRad="25526" w14:dist="22987"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100000"/>
                                </w14:textOutline>
                                <w14:textFill>
                                  <w14:noFill/>
                                </w14:textFill>
                                <w14:props3d w14:extrusionH="25400" w14:contourW="8890" w14:prstMaterial="warmMatte">
                                  <w14:bevelT w14:w="38100" w14:h="31750" w14:prst="circle"/>
                                  <w14:contourClr>
                                    <w14:schemeClr w14:val="accent2">
                                      <w14:shade w14:val="75000"/>
                                    </w14:schemeClr>
                                  </w14:contourClr>
                                </w14:props3d>
                              </w:rPr>
                              <w:t>colas</w:t>
                            </w:r>
                            <w:r w:rsidRPr="00323AEA">
                              <w:rPr>
                                <w:rFonts w:hAnsi="Calibri"/>
                                <w:bCs/>
                                <w:outline/>
                                <w:color w:val="C0504D" w:themeColor="accent2"/>
                                <w:kern w:val="24"/>
                                <w14:shadow w14:blurRad="25526" w14:dist="22987"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100000"/>
                                </w14:textOutline>
                                <w14:textFill>
                                  <w14:noFill/>
                                </w14:textFill>
                                <w14:props3d w14:extrusionH="25400" w14:contourW="8890" w14:prstMaterial="warmMatte">
                                  <w14:bevelT w14:w="38100" w14:h="31750" w14:prst="circle"/>
                                  <w14:contourClr>
                                    <w14:schemeClr w14:val="accent2">
                                      <w14:shade w14:val="75000"/>
                                    </w14:schemeClr>
                                  </w14:contourClr>
                                </w14:props3d>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14:sizeRelH relativeFrom="margin">
                  <wp14:pctWidth>0</wp14:pctWidth>
                </wp14:sizeRelH>
                <wp14:sizeRelV relativeFrom="margin">
                  <wp14:pctHeight>0</wp14:pctHeight>
                </wp14:sizeRelV>
              </wp:anchor>
            </w:drawing>
          </mc:Choice>
          <mc:Fallback>
            <w:pict>
              <v:oval w14:anchorId="348009AD" id="_x0000_s1066" style="position:absolute;left:0;text-align:left;margin-left:-3.3pt;margin-top:36.85pt;width:112.35pt;height:59.1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" fillcolor="#cdddac [1622]" strokecolor="#94b64e [3046]">
                <v:fill color2="#f0f4e6 [502]" rotate="t" angle="180" colors="0 #dafda7;22938f #e4fdc2;1 #f5ffe6" focus="100%" type="gradient"/>
                <v:shadow on="t" color="black" opacity="24903f" origin=",.5" offset="0,.55556mm"/>
                <v:textbox>
                  <w:txbxContent>
                    <w:p w:rsidR="00931BB6" w:rsidRPr="00C95C4F" w:rsidRDefault="00931BB6" w:rsidP="00323AEA">
                      <w:pPr>
                        <w:jc w:val="center"/>
                        <w:rPr>
                          <w14:props3d w14:extrusionH="25400" w14:contourW="8890" w14:prstMaterial="warmMatte">
                            <w14:bevelT w14:w="38100" w14:h="31750" w14:prst="circle"/>
                            <w14:contourClr>
                              <w14:schemeClr w14:val="accent2">
                                <w14:shade w14:val="75000"/>
                              </w14:schemeClr>
                            </w14:contourClr>
                          </w14:props3d>
                        </w:rPr>
                      </w:pPr>
                      <w:r>
                        <w:rPr>
                          <w:rFonts w:hAnsi="Calibri"/>
                          <w:bCs/>
                          <w:outline/>
                          <w:color w:val="C0504D" w:themeColor="accent2"/>
                          <w:kern w:val="24"/>
                          <w14:shadow w14:blurRad="25526" w14:dist="22987"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100000"/>
                          </w14:textOutline>
                          <w14:textFill>
                            <w14:noFill/>
                          </w14:textFill>
                          <w14:props3d w14:extrusionH="25400" w14:contourW="8890" w14:prstMaterial="warmMatte">
                            <w14:bevelT w14:w="38100" w14:h="31750" w14:prst="circle"/>
                            <w14:contourClr>
                              <w14:schemeClr w14:val="accent2">
                                <w14:shade w14:val="75000"/>
                              </w14:schemeClr>
                            </w14:contourClr>
                          </w14:props3d>
                        </w:rPr>
                        <w:t>Productores Agr</w:t>
                      </w:r>
                      <w:r>
                        <w:rPr>
                          <w:rFonts w:hAnsi="Calibri"/>
                          <w:bCs/>
                          <w:outline/>
                          <w:color w:val="C0504D" w:themeColor="accent2"/>
                          <w:kern w:val="24"/>
                          <w14:shadow w14:blurRad="25526" w14:dist="22987"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100000"/>
                          </w14:textOutline>
                          <w14:textFill>
                            <w14:noFill/>
                          </w14:textFill>
                          <w14:props3d w14:extrusionH="25400" w14:contourW="8890" w14:prstMaterial="warmMatte">
                            <w14:bevelT w14:w="38100" w14:h="31750" w14:prst="circle"/>
                            <w14:contourClr>
                              <w14:schemeClr w14:val="accent2">
                                <w14:shade w14:val="75000"/>
                              </w14:schemeClr>
                            </w14:contourClr>
                          </w14:props3d>
                        </w:rPr>
                        <w:t>í</w:t>
                      </w:r>
                      <w:r>
                        <w:rPr>
                          <w:rFonts w:hAnsi="Calibri"/>
                          <w:bCs/>
                          <w:outline/>
                          <w:color w:val="C0504D" w:themeColor="accent2"/>
                          <w:kern w:val="24"/>
                          <w14:shadow w14:blurRad="25526" w14:dist="22987"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100000"/>
                          </w14:textOutline>
                          <w14:textFill>
                            <w14:noFill/>
                          </w14:textFill>
                          <w14:props3d w14:extrusionH="25400" w14:contourW="8890" w14:prstMaterial="warmMatte">
                            <w14:bevelT w14:w="38100" w14:h="31750" w14:prst="circle"/>
                            <w14:contourClr>
                              <w14:schemeClr w14:val="accent2">
                                <w14:shade w14:val="75000"/>
                              </w14:schemeClr>
                            </w14:contourClr>
                          </w14:props3d>
                        </w:rPr>
                        <w:t>colas</w:t>
                      </w:r>
                      <w:r w:rsidRPr="00323AEA">
                        <w:rPr>
                          <w:rFonts w:hAnsi="Calibri"/>
                          <w:bCs/>
                          <w:outline/>
                          <w:color w:val="C0504D" w:themeColor="accent2"/>
                          <w:kern w:val="24"/>
                          <w14:shadow w14:blurRad="25526" w14:dist="22987"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100000"/>
                          </w14:textOutline>
                          <w14:textFill>
                            <w14:noFill/>
                          </w14:textFill>
                          <w14:props3d w14:extrusionH="25400" w14:contourW="8890" w14:prstMaterial="warmMatte">
                            <w14:bevelT w14:w="38100" w14:h="31750" w14:prst="circle"/>
                            <w14:contourClr>
                              <w14:schemeClr w14:val="accent2">
                                <w14:shade w14:val="75000"/>
                              </w14:schemeClr>
                            </w14:contourClr>
                          </w14:props3d>
                        </w:rPr>
                        <w:t xml:space="preserve"> </w:t>
                      </w:r>
                    </w:p>
                  </w:txbxContent>
                </v:textbox>
              </v:oval>
            </w:pict>
          </mc:Fallback>
        </mc:AlternateContent>
      </w:r>
      <w:r w:rsidR="000C6BD6" w:rsidRPr="009A4CB0">
        <w:rPr>
          <w:rFonts w:asciiTheme="minorHAnsi" w:hAnsiTheme="minorHAnsi" w:cstheme="minorHAnsi"/>
          <w:sz w:val="22"/>
          <w:szCs w:val="22"/>
        </w:rPr>
        <w:t>De acuerdo a todo lo descrito, la dinámica del Proveedor de Asistencia Técnica PAT, sería la siguiente:</w:t>
      </w:r>
    </w:p>
    <w:p w:rsidR="00C1578E" w:rsidRPr="00B82C3A" w:rsidRDefault="00C1578E" w:rsidP="00CF1414">
      <w:pPr>
        <w:spacing w:line="360" w:lineRule="auto"/>
        <w:jc w:val="both"/>
        <w:rPr>
          <w:rFonts w:asciiTheme="minorHAnsi" w:hAnsiTheme="minorHAnsi" w:cstheme="minorHAnsi"/>
          <w:b/>
        </w:rPr>
      </w:pPr>
    </w:p>
    <w:p w:rsidR="000C6BD6" w:rsidRPr="00B82C3A" w:rsidRDefault="00FE4376" w:rsidP="00CF1414">
      <w:pPr>
        <w:spacing w:line="360" w:lineRule="auto"/>
        <w:jc w:val="both"/>
        <w:rPr>
          <w:rFonts w:asciiTheme="minorHAnsi" w:hAnsiTheme="minorHAnsi" w:cstheme="minorHAnsi"/>
          <w:b/>
        </w:rPr>
      </w:pPr>
      <w:r w:rsidRPr="00B82C3A">
        <w:rPr>
          <w:rFonts w:asciiTheme="minorHAnsi" w:hAnsiTheme="minorHAnsi" w:cstheme="minorHAnsi"/>
          <w:noProof/>
        </w:rPr>
        <mc:AlternateContent>
          <mc:Choice Requires="wps">
            <w:drawing>
              <wp:anchor distT="0" distB="0" distL="114300" distR="114300" simplePos="0" relativeHeight="251634176" behindDoc="0" locked="0" layoutInCell="1" allowOverlap="1" wp14:anchorId="22A6EA9B" wp14:editId="7882F8B3">
                <wp:simplePos x="0" y="0"/>
                <wp:positionH relativeFrom="column">
                  <wp:posOffset>2532380</wp:posOffset>
                </wp:positionH>
                <wp:positionV relativeFrom="paragraph">
                  <wp:posOffset>202565</wp:posOffset>
                </wp:positionV>
                <wp:extent cx="216535" cy="596265"/>
                <wp:effectExtent l="0" t="0" r="12065" b="13335"/>
                <wp:wrapNone/>
                <wp:docPr id="41" name="11 Flecha curvada hacia la derecha"/>
                <wp:cNvGraphicFramePr/>
                <a:graphic xmlns:a="http://schemas.openxmlformats.org/drawingml/2006/main">
                  <a:graphicData uri="http://schemas.microsoft.com/office/word/2010/wordprocessingShape">
                    <wps:wsp>
                      <wps:cNvSpPr/>
                      <wps:spPr>
                        <a:xfrm>
                          <a:off x="0" y="0"/>
                          <a:ext cx="216535" cy="596265"/>
                        </a:xfrm>
                        <a:prstGeom prst="curvedRightArrow">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F56283"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11 Flecha curvada hacia la derecha" o:spid="_x0000_s1026" type="#_x0000_t102" style="position:absolute;margin-left:199.4pt;margin-top:15.95pt;width:17.05pt;height:46.9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" adj="17678,20620,16200" fillcolor="#943634 [2405]" strokecolor="#243f60 [1604]" strokeweight="2pt"/>
            </w:pict>
          </mc:Fallback>
        </mc:AlternateContent>
      </w:r>
      <w:r w:rsidRPr="00B82C3A">
        <w:rPr>
          <w:rFonts w:asciiTheme="minorHAnsi" w:hAnsiTheme="minorHAnsi" w:cstheme="minorHAnsi"/>
          <w:noProof/>
        </w:rPr>
        <mc:AlternateContent>
          <mc:Choice Requires="wps">
            <w:drawing>
              <wp:anchor distT="0" distB="0" distL="114300" distR="114300" simplePos="0" relativeHeight="251697664" behindDoc="0" locked="0" layoutInCell="1" allowOverlap="1" wp14:anchorId="538BD44D" wp14:editId="365C6FC1">
                <wp:simplePos x="0" y="0"/>
                <wp:positionH relativeFrom="column">
                  <wp:posOffset>2926715</wp:posOffset>
                </wp:positionH>
                <wp:positionV relativeFrom="paragraph">
                  <wp:posOffset>198120</wp:posOffset>
                </wp:positionV>
                <wp:extent cx="238125" cy="596265"/>
                <wp:effectExtent l="0" t="0" r="28575" b="13335"/>
                <wp:wrapNone/>
                <wp:docPr id="53" name="52 Flecha curvada hacia la derecha"/>
                <wp:cNvGraphicFramePr/>
                <a:graphic xmlns:a="http://schemas.openxmlformats.org/drawingml/2006/main">
                  <a:graphicData uri="http://schemas.microsoft.com/office/word/2010/wordprocessingShape">
                    <wps:wsp>
                      <wps:cNvSpPr/>
                      <wps:spPr>
                        <a:xfrm rot="10800000">
                          <a:off x="0" y="0"/>
                          <a:ext cx="238125" cy="596265"/>
                        </a:xfrm>
                        <a:prstGeom prst="curvedRightArrow">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9540E" id="52 Flecha curvada hacia la derecha" o:spid="_x0000_s1026" type="#_x0000_t102" style="position:absolute;margin-left:230.45pt;margin-top:15.6pt;width:18.75pt;height:46.95pt;rotation:180;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" adj="17287,20522,16200" fillcolor="#943634 [2405]" strokecolor="#243f60 [1604]" strokeweight="2pt"/>
            </w:pict>
          </mc:Fallback>
        </mc:AlternateContent>
      </w:r>
      <w:r w:rsidR="008C0CA7" w:rsidRPr="00B82C3A">
        <w:rPr>
          <w:rFonts w:asciiTheme="minorHAnsi" w:hAnsiTheme="minorHAnsi" w:cstheme="minorHAnsi"/>
          <w:noProof/>
        </w:rPr>
        <mc:AlternateContent>
          <mc:Choice Requires="wps">
            <w:drawing>
              <wp:anchor distT="0" distB="0" distL="114300" distR="114300" simplePos="0" relativeHeight="251695616" behindDoc="0" locked="0" layoutInCell="1" allowOverlap="1" wp14:anchorId="13381A87" wp14:editId="6A5E7798">
                <wp:simplePos x="0" y="0"/>
                <wp:positionH relativeFrom="column">
                  <wp:posOffset>1359535</wp:posOffset>
                </wp:positionH>
                <wp:positionV relativeFrom="paragraph">
                  <wp:posOffset>186055</wp:posOffset>
                </wp:positionV>
                <wp:extent cx="871220" cy="238125"/>
                <wp:effectExtent l="0" t="0" r="24130" b="28575"/>
                <wp:wrapNone/>
                <wp:docPr id="129" name="51 Flecha curvada hacia arriba"/>
                <wp:cNvGraphicFramePr/>
                <a:graphic xmlns:a="http://schemas.openxmlformats.org/drawingml/2006/main">
                  <a:graphicData uri="http://schemas.microsoft.com/office/word/2010/wordprocessingShape">
                    <wps:wsp>
                      <wps:cNvSpPr/>
                      <wps:spPr>
                        <a:xfrm>
                          <a:off x="0" y="0"/>
                          <a:ext cx="871220" cy="238125"/>
                        </a:xfrm>
                        <a:prstGeom prst="curvedUpArrow">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E477B" id="51 Flecha curvada hacia arriba" o:spid="_x0000_s1026" type="#_x0000_t104" style="position:absolute;margin-left:107.05pt;margin-top:14.65pt;width:68.6pt;height:18.7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" adj="18648,20862,5400" fillcolor="#4bacc6 [3208]" strokecolor="#243f60 [1604]" strokeweight="2pt"/>
            </w:pict>
          </mc:Fallback>
        </mc:AlternateContent>
      </w:r>
    </w:p>
    <w:p w:rsidR="000C6BD6" w:rsidRPr="00B82C3A" w:rsidRDefault="000C6BD6" w:rsidP="00CF1414">
      <w:pPr>
        <w:spacing w:line="360" w:lineRule="auto"/>
        <w:jc w:val="both"/>
        <w:rPr>
          <w:rFonts w:asciiTheme="minorHAnsi" w:hAnsiTheme="minorHAnsi" w:cstheme="minorHAnsi"/>
          <w:b/>
        </w:rPr>
      </w:pPr>
    </w:p>
    <w:p w:rsidR="000C6BD6" w:rsidRPr="00B82C3A" w:rsidRDefault="000C6BD6" w:rsidP="00CF1414">
      <w:pPr>
        <w:spacing w:line="360" w:lineRule="auto"/>
        <w:jc w:val="both"/>
        <w:rPr>
          <w:rFonts w:asciiTheme="minorHAnsi" w:hAnsiTheme="minorHAnsi" w:cstheme="minorHAnsi"/>
          <w:b/>
        </w:rPr>
      </w:pPr>
    </w:p>
    <w:p w:rsidR="000C6BD6" w:rsidRPr="00B82C3A" w:rsidRDefault="00CB2718" w:rsidP="00CF1414">
      <w:pPr>
        <w:spacing w:line="360" w:lineRule="auto"/>
        <w:jc w:val="both"/>
        <w:rPr>
          <w:rFonts w:asciiTheme="minorHAnsi" w:hAnsiTheme="minorHAnsi" w:cstheme="minorHAnsi"/>
          <w:b/>
        </w:rPr>
      </w:pPr>
      <w:r w:rsidRPr="00B82C3A">
        <w:rPr>
          <w:rFonts w:asciiTheme="minorHAnsi" w:hAnsiTheme="minorHAnsi" w:cstheme="minorHAnsi"/>
          <w:noProof/>
        </w:rPr>
        <mc:AlternateContent>
          <mc:Choice Requires="wps">
            <w:drawing>
              <wp:anchor distT="0" distB="0" distL="114300" distR="114300" simplePos="0" relativeHeight="251630080" behindDoc="0" locked="0" layoutInCell="1" allowOverlap="1" wp14:anchorId="451EF828" wp14:editId="5022ECA0">
                <wp:simplePos x="0" y="0"/>
                <wp:positionH relativeFrom="column">
                  <wp:posOffset>2139315</wp:posOffset>
                </wp:positionH>
                <wp:positionV relativeFrom="paragraph">
                  <wp:posOffset>33020</wp:posOffset>
                </wp:positionV>
                <wp:extent cx="1609725" cy="733425"/>
                <wp:effectExtent l="57150" t="38100" r="85725" b="104775"/>
                <wp:wrapNone/>
                <wp:docPr id="43" name="42 Elipse"/>
                <wp:cNvGraphicFramePr/>
                <a:graphic xmlns:a="http://schemas.openxmlformats.org/drawingml/2006/main">
                  <a:graphicData uri="http://schemas.microsoft.com/office/word/2010/wordprocessingShape">
                    <wps:wsp>
                      <wps:cNvSpPr/>
                      <wps:spPr>
                        <a:xfrm>
                          <a:off x="0" y="0"/>
                          <a:ext cx="1609725" cy="733425"/>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931BB6" w:rsidRPr="00C95C4F" w:rsidRDefault="00931BB6" w:rsidP="000C6BD6">
                            <w:pPr>
                              <w:jc w:val="center"/>
                              <w:rPr>
                                <w14:props3d w14:extrusionH="0" w14:contourW="25400" w14:prstMaterial="matte">
                                  <w14:bevelT w14:w="25400" w14:h="55880" w14:prst="artDeco"/>
                                  <w14:contourClr>
                                    <w14:schemeClr w14:val="accent2">
                                      <w14:tint w14:val="20000"/>
                                    </w14:schemeClr>
                                  </w14:contourClr>
                                </w14:props3d>
                              </w:rPr>
                            </w:pPr>
                            <w:r w:rsidRPr="00C95C4F">
                              <w:rPr>
                                <w:rFonts w:hAnsi="Calibri"/>
                                <w:b/>
                                <w:bCs/>
                                <w:color w:val="E0322D"/>
                                <w:spacing w:val="10"/>
                                <w:kern w:val="24"/>
                                <w14:shadow w14:blurRad="76200" w14:dist="50800" w14:dir="5400000" w14:sx="100000" w14:sy="100000" w14:kx="0" w14:ky="0" w14:algn="tl">
                                  <w14:srgbClr w14:val="000000">
                                    <w14:alpha w14:val="35000"/>
                                  </w14:srgbClr>
                                </w14:shadow>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Instituci</w:t>
                            </w:r>
                            <w:r>
                              <w:rPr>
                                <w:rFonts w:hAnsi="Calibri"/>
                                <w:b/>
                                <w:bCs/>
                                <w:color w:val="E0322D"/>
                                <w:spacing w:val="10"/>
                                <w:kern w:val="24"/>
                                <w14:shadow w14:blurRad="76200" w14:dist="50800" w14:dir="5400000" w14:sx="100000" w14:sy="100000" w14:kx="0" w14:ky="0" w14:algn="tl">
                                  <w14:srgbClr w14:val="000000">
                                    <w14:alpha w14:val="35000"/>
                                  </w14:srgbClr>
                                </w14:shadow>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ones</w:t>
                            </w:r>
                            <w:r w:rsidRPr="00C95C4F">
                              <w:rPr>
                                <w:rFonts w:hAnsi="Calibri"/>
                                <w:b/>
                                <w:bCs/>
                                <w:color w:val="E0322D"/>
                                <w:spacing w:val="10"/>
                                <w:kern w:val="24"/>
                                <w14:shadow w14:blurRad="76200" w14:dist="50800" w14:dir="5400000" w14:sx="100000" w14:sy="100000" w14:kx="0" w14:ky="0" w14:algn="tl">
                                  <w14:srgbClr w14:val="000000">
                                    <w14:alpha w14:val="35000"/>
                                  </w14:srgbClr>
                                </w14:shadow>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 xml:space="preserve"> Financiera</w:t>
                            </w:r>
                            <w:r>
                              <w:rPr>
                                <w:rFonts w:hAnsi="Calibri"/>
                                <w:b/>
                                <w:bCs/>
                                <w:color w:val="E0322D"/>
                                <w:spacing w:val="10"/>
                                <w:kern w:val="24"/>
                                <w14:shadow w14:blurRad="76200" w14:dist="50800" w14:dir="5400000" w14:sx="100000" w14:sy="100000" w14:kx="0" w14:ky="0" w14:algn="tl">
                                  <w14:srgbClr w14:val="000000">
                                    <w14:alpha w14:val="35000"/>
                                  </w14:srgbClr>
                                </w14:shadow>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14:sizeRelV relativeFrom="margin">
                  <wp14:pctHeight>0</wp14:pctHeight>
                </wp14:sizeRelV>
              </wp:anchor>
            </w:drawing>
          </mc:Choice>
          <mc:Fallback>
            <w:pict>
              <v:oval w14:anchorId="451EF828" id="42 Elipse" o:spid="_x0000_s1067" style="position:absolute;left:0;text-align:left;margin-left:168.45pt;margin-top:2.6pt;width:126.75pt;height:57.7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" fillcolor="#cdddac [1622]" strokecolor="#94b64e [3046]">
                <v:fill color2="#f0f4e6 [502]" rotate="t" angle="180" colors="0 #dafda7;22938f #e4fdc2;1 #f5ffe6" focus="100%" type="gradient"/>
                <v:shadow on="t" color="black" opacity="24903f" origin=",.5" offset="0,.55556mm"/>
                <v:textbox>
                  <w:txbxContent>
                    <w:p w:rsidR="00931BB6" w:rsidRPr="00C95C4F" w:rsidRDefault="00931BB6" w:rsidP="000C6BD6">
                      <w:pPr>
                        <w:jc w:val="center"/>
                        <w:rPr>
                          <w14:props3d w14:extrusionH="0" w14:contourW="25400" w14:prstMaterial="matte">
                            <w14:bevelT w14:w="25400" w14:h="55880" w14:prst="artDeco"/>
                            <w14:contourClr>
                              <w14:schemeClr w14:val="accent2">
                                <w14:tint w14:val="20000"/>
                              </w14:schemeClr>
                            </w14:contourClr>
                          </w14:props3d>
                        </w:rPr>
                      </w:pPr>
                      <w:r w:rsidRPr="00C95C4F">
                        <w:rPr>
                          <w:rFonts w:hAnsi="Calibri"/>
                          <w:b/>
                          <w:bCs/>
                          <w:color w:val="E0322D"/>
                          <w:spacing w:val="10"/>
                          <w:kern w:val="24"/>
                          <w14:shadow w14:blurRad="76200" w14:dist="50800" w14:dir="5400000" w14:sx="100000" w14:sy="100000" w14:kx="0" w14:ky="0" w14:algn="tl">
                            <w14:srgbClr w14:val="000000">
                              <w14:alpha w14:val="35000"/>
                            </w14:srgbClr>
                          </w14:shadow>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Instituci</w:t>
                      </w:r>
                      <w:r>
                        <w:rPr>
                          <w:rFonts w:hAnsi="Calibri"/>
                          <w:b/>
                          <w:bCs/>
                          <w:color w:val="E0322D"/>
                          <w:spacing w:val="10"/>
                          <w:kern w:val="24"/>
                          <w14:shadow w14:blurRad="76200" w14:dist="50800" w14:dir="5400000" w14:sx="100000" w14:sy="100000" w14:kx="0" w14:ky="0" w14:algn="tl">
                            <w14:srgbClr w14:val="000000">
                              <w14:alpha w14:val="35000"/>
                            </w14:srgbClr>
                          </w14:shadow>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ones</w:t>
                      </w:r>
                      <w:r w:rsidRPr="00C95C4F">
                        <w:rPr>
                          <w:rFonts w:hAnsi="Calibri"/>
                          <w:b/>
                          <w:bCs/>
                          <w:color w:val="E0322D"/>
                          <w:spacing w:val="10"/>
                          <w:kern w:val="24"/>
                          <w14:shadow w14:blurRad="76200" w14:dist="50800" w14:dir="5400000" w14:sx="100000" w14:sy="100000" w14:kx="0" w14:ky="0" w14:algn="tl">
                            <w14:srgbClr w14:val="000000">
                              <w14:alpha w14:val="35000"/>
                            </w14:srgbClr>
                          </w14:shadow>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 xml:space="preserve"> Financiera</w:t>
                      </w:r>
                      <w:r>
                        <w:rPr>
                          <w:rFonts w:hAnsi="Calibri"/>
                          <w:b/>
                          <w:bCs/>
                          <w:color w:val="E0322D"/>
                          <w:spacing w:val="10"/>
                          <w:kern w:val="24"/>
                          <w14:shadow w14:blurRad="76200" w14:dist="50800" w14:dir="5400000" w14:sx="100000" w14:sy="100000" w14:kx="0" w14:ky="0" w14:algn="tl">
                            <w14:srgbClr w14:val="000000">
                              <w14:alpha w14:val="35000"/>
                            </w14:srgbClr>
                          </w14:shadow>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s</w:t>
                      </w:r>
                    </w:p>
                  </w:txbxContent>
                </v:textbox>
              </v:oval>
            </w:pict>
          </mc:Fallback>
        </mc:AlternateContent>
      </w:r>
    </w:p>
    <w:p w:rsidR="000C6BD6" w:rsidRPr="00B82C3A" w:rsidRDefault="000C6BD6" w:rsidP="00CF1414">
      <w:pPr>
        <w:spacing w:line="360" w:lineRule="auto"/>
        <w:jc w:val="both"/>
        <w:rPr>
          <w:rFonts w:asciiTheme="minorHAnsi" w:hAnsiTheme="minorHAnsi" w:cstheme="minorHAnsi"/>
          <w:b/>
        </w:rPr>
      </w:pPr>
    </w:p>
    <w:p w:rsidR="000C6BD6" w:rsidRPr="00B82C3A" w:rsidRDefault="000C6BD6" w:rsidP="00CF1414">
      <w:pPr>
        <w:pStyle w:val="Prrafodelista"/>
        <w:spacing w:after="0" w:line="360" w:lineRule="auto"/>
        <w:ind w:left="360"/>
        <w:jc w:val="both"/>
        <w:rPr>
          <w:rFonts w:cstheme="minorHAnsi"/>
          <w:b/>
        </w:rPr>
      </w:pPr>
    </w:p>
    <w:p w:rsidR="001B490F" w:rsidRPr="00B82C3A" w:rsidRDefault="001B490F" w:rsidP="00CF1414">
      <w:pPr>
        <w:pStyle w:val="Prrafodelista"/>
        <w:numPr>
          <w:ilvl w:val="1"/>
          <w:numId w:val="17"/>
        </w:numPr>
        <w:spacing w:after="0" w:line="360" w:lineRule="auto"/>
        <w:jc w:val="both"/>
        <w:rPr>
          <w:rFonts w:cstheme="minorHAnsi"/>
          <w:b/>
        </w:rPr>
      </w:pPr>
      <w:r w:rsidRPr="00B82C3A">
        <w:rPr>
          <w:rFonts w:cstheme="minorHAnsi"/>
          <w:b/>
        </w:rPr>
        <w:t>Precios y pago.</w:t>
      </w:r>
      <w:r w:rsidR="008C0CA7" w:rsidRPr="00B82C3A">
        <w:rPr>
          <w:rFonts w:cstheme="minorHAnsi"/>
          <w:b/>
          <w:color w:val="FF0000"/>
        </w:rPr>
        <w:t xml:space="preserve"> </w:t>
      </w:r>
    </w:p>
    <w:p w:rsidR="00BC6E21" w:rsidRPr="009A4CB0" w:rsidRDefault="00A5328F" w:rsidP="00CF1414">
      <w:pPr>
        <w:spacing w:line="360" w:lineRule="auto"/>
        <w:jc w:val="both"/>
        <w:rPr>
          <w:rFonts w:asciiTheme="minorHAnsi" w:hAnsiTheme="minorHAnsi" w:cstheme="minorHAnsi"/>
        </w:rPr>
      </w:pPr>
      <w:r w:rsidRPr="009A4CB0">
        <w:rPr>
          <w:rFonts w:asciiTheme="minorHAnsi" w:hAnsiTheme="minorHAnsi" w:cstheme="minorHAnsi"/>
        </w:rPr>
        <w:t>Para determinar el precio</w:t>
      </w:r>
      <w:r w:rsidR="005A769F" w:rsidRPr="009A4CB0">
        <w:rPr>
          <w:rFonts w:asciiTheme="minorHAnsi" w:hAnsiTheme="minorHAnsi" w:cstheme="minorHAnsi"/>
        </w:rPr>
        <w:t xml:space="preserve"> de cada servicio, se ha determinado los costos de operativos de producción, administrativos y considerando un margen de utilidad; al mismo tiempo se consideran los precios de mercado y la cap</w:t>
      </w:r>
      <w:r w:rsidR="00BC6E21" w:rsidRPr="009A4CB0">
        <w:rPr>
          <w:rFonts w:asciiTheme="minorHAnsi" w:hAnsiTheme="minorHAnsi" w:cstheme="minorHAnsi"/>
        </w:rPr>
        <w:t>acidad de pago de los clientes.</w:t>
      </w:r>
    </w:p>
    <w:p w:rsidR="00BC6E21" w:rsidRPr="009A4CB0" w:rsidRDefault="00BC6E21" w:rsidP="00CF1414">
      <w:pPr>
        <w:spacing w:line="360" w:lineRule="auto"/>
        <w:jc w:val="both"/>
        <w:rPr>
          <w:rFonts w:asciiTheme="minorHAnsi" w:hAnsiTheme="minorHAnsi" w:cstheme="minorHAnsi"/>
        </w:rPr>
      </w:pPr>
      <w:r w:rsidRPr="009A4CB0">
        <w:rPr>
          <w:rFonts w:asciiTheme="minorHAnsi" w:hAnsiTheme="minorHAnsi" w:cstheme="minorHAnsi"/>
        </w:rPr>
        <w:t xml:space="preserve">Teniendo en cuenta estas 3 consideraciones, se ha determinado los siguientes precios: </w:t>
      </w:r>
    </w:p>
    <w:p w:rsidR="009B37EA" w:rsidRPr="009A4CB0" w:rsidRDefault="00BC6E21" w:rsidP="00CF1414">
      <w:pPr>
        <w:pStyle w:val="Prrafodelista"/>
        <w:numPr>
          <w:ilvl w:val="0"/>
          <w:numId w:val="40"/>
        </w:numPr>
        <w:spacing w:after="0" w:line="360" w:lineRule="auto"/>
        <w:ind w:left="0" w:firstLine="0"/>
        <w:jc w:val="both"/>
        <w:rPr>
          <w:rFonts w:cstheme="minorHAnsi"/>
          <w:sz w:val="24"/>
          <w:szCs w:val="24"/>
        </w:rPr>
      </w:pPr>
      <w:r w:rsidRPr="009A4CB0">
        <w:rPr>
          <w:rFonts w:cstheme="minorHAnsi"/>
          <w:sz w:val="24"/>
          <w:szCs w:val="24"/>
        </w:rPr>
        <w:t xml:space="preserve">CAPACITACIÓN: </w:t>
      </w:r>
    </w:p>
    <w:p w:rsidR="006D3E17" w:rsidRPr="009A4CB0" w:rsidRDefault="00BC6E21" w:rsidP="00B74A0F">
      <w:pPr>
        <w:pStyle w:val="Prrafodelista"/>
        <w:spacing w:after="0" w:line="360" w:lineRule="auto"/>
        <w:ind w:left="0"/>
        <w:jc w:val="both"/>
        <w:rPr>
          <w:rFonts w:cstheme="minorHAnsi"/>
          <w:sz w:val="24"/>
          <w:szCs w:val="24"/>
        </w:rPr>
      </w:pPr>
      <w:r w:rsidRPr="009A4CB0">
        <w:rPr>
          <w:rFonts w:cstheme="minorHAnsi"/>
          <w:sz w:val="24"/>
          <w:szCs w:val="24"/>
        </w:rPr>
        <w:t xml:space="preserve">Sus Costos de producción son </w:t>
      </w:r>
      <w:r w:rsidR="00B74A0F">
        <w:rPr>
          <w:rFonts w:cstheme="minorHAnsi"/>
          <w:sz w:val="24"/>
          <w:szCs w:val="24"/>
        </w:rPr>
        <w:t>U</w:t>
      </w:r>
      <w:r w:rsidRPr="009A4CB0">
        <w:rPr>
          <w:rFonts w:cstheme="minorHAnsi"/>
          <w:sz w:val="24"/>
          <w:szCs w:val="24"/>
        </w:rPr>
        <w:t>$</w:t>
      </w:r>
      <w:r w:rsidR="00B74A0F">
        <w:rPr>
          <w:rFonts w:cstheme="minorHAnsi"/>
          <w:sz w:val="24"/>
          <w:szCs w:val="24"/>
        </w:rPr>
        <w:t>D</w:t>
      </w:r>
      <w:r w:rsidRPr="009A4CB0">
        <w:rPr>
          <w:rFonts w:cstheme="minorHAnsi"/>
          <w:sz w:val="24"/>
          <w:szCs w:val="24"/>
        </w:rPr>
        <w:t xml:space="preserve"> 30, </w:t>
      </w:r>
      <w:r w:rsidR="009B37EA" w:rsidRPr="009A4CB0">
        <w:rPr>
          <w:rFonts w:cstheme="minorHAnsi"/>
          <w:sz w:val="24"/>
          <w:szCs w:val="24"/>
        </w:rPr>
        <w:t xml:space="preserve">y se pretende obtener una ganancia de </w:t>
      </w:r>
      <w:r w:rsidR="00B74A0F">
        <w:rPr>
          <w:rFonts w:cstheme="minorHAnsi"/>
          <w:sz w:val="24"/>
          <w:szCs w:val="24"/>
        </w:rPr>
        <w:t>U</w:t>
      </w:r>
      <w:r w:rsidR="009B37EA" w:rsidRPr="009A4CB0">
        <w:rPr>
          <w:rFonts w:cstheme="minorHAnsi"/>
          <w:sz w:val="24"/>
          <w:szCs w:val="24"/>
        </w:rPr>
        <w:t>$</w:t>
      </w:r>
      <w:r w:rsidR="00B74A0F">
        <w:rPr>
          <w:rFonts w:cstheme="minorHAnsi"/>
          <w:sz w:val="24"/>
          <w:szCs w:val="24"/>
        </w:rPr>
        <w:t>D</w:t>
      </w:r>
      <w:r w:rsidR="009B37EA" w:rsidRPr="009A4CB0">
        <w:rPr>
          <w:rFonts w:cstheme="minorHAnsi"/>
          <w:sz w:val="24"/>
          <w:szCs w:val="24"/>
        </w:rPr>
        <w:t xml:space="preserve"> 15 por cada beneficiario, si se cumple que las capacitaciones sean en grupos de 20 personas; si los grupos son más grandes nuestro costo de producción será menor y por lo tanto se obtendrá mejores utilidades. Por lo tanto el precio promedio es de </w:t>
      </w:r>
      <w:r w:rsidR="00B74A0F">
        <w:rPr>
          <w:rFonts w:cstheme="minorHAnsi"/>
          <w:sz w:val="24"/>
          <w:szCs w:val="24"/>
        </w:rPr>
        <w:t>U</w:t>
      </w:r>
      <w:r w:rsidR="009B37EA" w:rsidRPr="009A4CB0">
        <w:rPr>
          <w:rFonts w:cstheme="minorHAnsi"/>
          <w:sz w:val="24"/>
          <w:szCs w:val="24"/>
        </w:rPr>
        <w:t>$</w:t>
      </w:r>
      <w:r w:rsidR="00B74A0F">
        <w:rPr>
          <w:rFonts w:cstheme="minorHAnsi"/>
          <w:sz w:val="24"/>
          <w:szCs w:val="24"/>
        </w:rPr>
        <w:t>D</w:t>
      </w:r>
      <w:r w:rsidR="009B37EA" w:rsidRPr="009A4CB0">
        <w:rPr>
          <w:rFonts w:cstheme="minorHAnsi"/>
          <w:sz w:val="24"/>
          <w:szCs w:val="24"/>
        </w:rPr>
        <w:t xml:space="preserve"> 45.</w:t>
      </w:r>
    </w:p>
    <w:p w:rsidR="009B37EA" w:rsidRPr="009A4CB0" w:rsidRDefault="00BC6E21" w:rsidP="00CF1414">
      <w:pPr>
        <w:pStyle w:val="Prrafodelista"/>
        <w:numPr>
          <w:ilvl w:val="0"/>
          <w:numId w:val="40"/>
        </w:numPr>
        <w:spacing w:after="0" w:line="360" w:lineRule="auto"/>
        <w:ind w:left="0" w:firstLine="0"/>
        <w:jc w:val="both"/>
        <w:rPr>
          <w:rFonts w:cstheme="minorHAnsi"/>
          <w:sz w:val="24"/>
          <w:szCs w:val="24"/>
        </w:rPr>
      </w:pPr>
      <w:r w:rsidRPr="009A4CB0">
        <w:rPr>
          <w:rFonts w:cstheme="minorHAnsi"/>
          <w:sz w:val="24"/>
          <w:szCs w:val="24"/>
        </w:rPr>
        <w:lastRenderedPageBreak/>
        <w:t xml:space="preserve">ASESORÍA TÉCNICA: </w:t>
      </w:r>
    </w:p>
    <w:p w:rsidR="00BC6E21" w:rsidRPr="009A4CB0" w:rsidRDefault="00BC6E21" w:rsidP="00CF1414">
      <w:pPr>
        <w:pStyle w:val="Prrafodelista"/>
        <w:spacing w:after="0" w:line="360" w:lineRule="auto"/>
        <w:ind w:left="0" w:firstLine="708"/>
        <w:jc w:val="both"/>
        <w:rPr>
          <w:rFonts w:cstheme="minorHAnsi"/>
          <w:sz w:val="24"/>
          <w:szCs w:val="24"/>
        </w:rPr>
      </w:pPr>
      <w:r w:rsidRPr="009A4CB0">
        <w:rPr>
          <w:rFonts w:cstheme="minorHAnsi"/>
          <w:sz w:val="24"/>
          <w:szCs w:val="24"/>
        </w:rPr>
        <w:t xml:space="preserve">Tiene un costo de producción de </w:t>
      </w:r>
      <w:r w:rsidR="00B74A0F">
        <w:rPr>
          <w:rFonts w:cstheme="minorHAnsi"/>
          <w:sz w:val="24"/>
          <w:szCs w:val="24"/>
        </w:rPr>
        <w:t>U</w:t>
      </w:r>
      <w:r w:rsidRPr="009A4CB0">
        <w:rPr>
          <w:rFonts w:cstheme="minorHAnsi"/>
          <w:sz w:val="24"/>
          <w:szCs w:val="24"/>
        </w:rPr>
        <w:t>$</w:t>
      </w:r>
      <w:r w:rsidR="00B74A0F">
        <w:rPr>
          <w:rFonts w:cstheme="minorHAnsi"/>
          <w:sz w:val="24"/>
          <w:szCs w:val="24"/>
        </w:rPr>
        <w:t>D</w:t>
      </w:r>
      <w:r w:rsidRPr="009A4CB0">
        <w:rPr>
          <w:rFonts w:cstheme="minorHAnsi"/>
          <w:sz w:val="24"/>
          <w:szCs w:val="24"/>
        </w:rPr>
        <w:t xml:space="preserve"> 235 </w:t>
      </w:r>
      <w:r w:rsidR="009B37EA" w:rsidRPr="009A4CB0">
        <w:rPr>
          <w:rFonts w:cstheme="minorHAnsi"/>
          <w:sz w:val="24"/>
          <w:szCs w:val="24"/>
        </w:rPr>
        <w:t xml:space="preserve">por 13 visitas de asesoría técnica especializada en invernaderos, </w:t>
      </w:r>
      <w:r w:rsidRPr="009A4CB0">
        <w:rPr>
          <w:rFonts w:cstheme="minorHAnsi"/>
          <w:sz w:val="24"/>
          <w:szCs w:val="24"/>
        </w:rPr>
        <w:t xml:space="preserve">el precio será </w:t>
      </w:r>
      <w:r w:rsidR="009B37EA" w:rsidRPr="009A4CB0">
        <w:rPr>
          <w:rFonts w:cstheme="minorHAnsi"/>
          <w:sz w:val="24"/>
          <w:szCs w:val="24"/>
        </w:rPr>
        <w:t xml:space="preserve">de </w:t>
      </w:r>
      <w:r w:rsidR="00B74A0F">
        <w:rPr>
          <w:rFonts w:cstheme="minorHAnsi"/>
          <w:sz w:val="24"/>
          <w:szCs w:val="24"/>
        </w:rPr>
        <w:t>U</w:t>
      </w:r>
      <w:r w:rsidRPr="009A4CB0">
        <w:rPr>
          <w:rFonts w:cstheme="minorHAnsi"/>
          <w:sz w:val="24"/>
          <w:szCs w:val="24"/>
        </w:rPr>
        <w:t>$</w:t>
      </w:r>
      <w:r w:rsidR="00B74A0F">
        <w:rPr>
          <w:rFonts w:cstheme="minorHAnsi"/>
          <w:sz w:val="24"/>
          <w:szCs w:val="24"/>
        </w:rPr>
        <w:t>D</w:t>
      </w:r>
      <w:r w:rsidRPr="009A4CB0">
        <w:rPr>
          <w:rFonts w:cstheme="minorHAnsi"/>
          <w:sz w:val="24"/>
          <w:szCs w:val="24"/>
        </w:rPr>
        <w:t xml:space="preserve"> 352.5</w:t>
      </w:r>
      <w:r w:rsidR="009B37EA" w:rsidRPr="009A4CB0">
        <w:rPr>
          <w:rFonts w:cstheme="minorHAnsi"/>
          <w:sz w:val="24"/>
          <w:szCs w:val="24"/>
        </w:rPr>
        <w:t xml:space="preserve"> obteniendo una ganancia de </w:t>
      </w:r>
      <w:r w:rsidR="00B74A0F">
        <w:rPr>
          <w:rFonts w:cstheme="minorHAnsi"/>
          <w:sz w:val="24"/>
          <w:szCs w:val="24"/>
        </w:rPr>
        <w:t>U</w:t>
      </w:r>
      <w:r w:rsidR="009B37EA" w:rsidRPr="009A4CB0">
        <w:rPr>
          <w:rFonts w:cstheme="minorHAnsi"/>
          <w:sz w:val="24"/>
          <w:szCs w:val="24"/>
        </w:rPr>
        <w:t>$</w:t>
      </w:r>
      <w:r w:rsidR="00B74A0F">
        <w:rPr>
          <w:rFonts w:cstheme="minorHAnsi"/>
          <w:sz w:val="24"/>
          <w:szCs w:val="24"/>
        </w:rPr>
        <w:t>D</w:t>
      </w:r>
      <w:r w:rsidR="009B37EA" w:rsidRPr="009A4CB0">
        <w:rPr>
          <w:rFonts w:cstheme="minorHAnsi"/>
          <w:sz w:val="24"/>
          <w:szCs w:val="24"/>
        </w:rPr>
        <w:t xml:space="preserve"> 117.5 que ingresará al Proveedor de Asistencia Técnica PAT por cada usuario.</w:t>
      </w:r>
    </w:p>
    <w:p w:rsidR="00BC6E21" w:rsidRPr="009A4CB0" w:rsidRDefault="00BC6E21" w:rsidP="00CF1414">
      <w:pPr>
        <w:pStyle w:val="Prrafodelista"/>
        <w:numPr>
          <w:ilvl w:val="0"/>
          <w:numId w:val="40"/>
        </w:numPr>
        <w:spacing w:after="0" w:line="360" w:lineRule="auto"/>
        <w:ind w:left="0" w:firstLine="0"/>
        <w:jc w:val="both"/>
        <w:rPr>
          <w:rFonts w:cstheme="minorHAnsi"/>
          <w:sz w:val="24"/>
          <w:szCs w:val="24"/>
        </w:rPr>
      </w:pPr>
      <w:r w:rsidRPr="009A4CB0">
        <w:rPr>
          <w:rFonts w:cstheme="minorHAnsi"/>
          <w:sz w:val="24"/>
          <w:szCs w:val="24"/>
        </w:rPr>
        <w:t>VENTA DE MATERIALES: Cada material tiene precios diferenciados, teniendo en cuenta los costos de flete desde Lima y una utilidad pr</w:t>
      </w:r>
      <w:r w:rsidR="00D50E09" w:rsidRPr="009A4CB0">
        <w:rPr>
          <w:rFonts w:cstheme="minorHAnsi"/>
          <w:sz w:val="24"/>
          <w:szCs w:val="24"/>
        </w:rPr>
        <w:t xml:space="preserve">omedio de 30 % en cada producto, </w:t>
      </w:r>
      <w:r w:rsidR="00B74A0F">
        <w:rPr>
          <w:rFonts w:cstheme="minorHAnsi"/>
          <w:sz w:val="24"/>
          <w:szCs w:val="24"/>
        </w:rPr>
        <w:t>U</w:t>
      </w:r>
      <w:r w:rsidR="00D50E09" w:rsidRPr="009A4CB0">
        <w:rPr>
          <w:rFonts w:cstheme="minorHAnsi"/>
          <w:sz w:val="24"/>
          <w:szCs w:val="24"/>
        </w:rPr>
        <w:t>$</w:t>
      </w:r>
      <w:r w:rsidR="00B74A0F">
        <w:rPr>
          <w:rFonts w:cstheme="minorHAnsi"/>
          <w:sz w:val="24"/>
          <w:szCs w:val="24"/>
        </w:rPr>
        <w:t>D</w:t>
      </w:r>
      <w:r w:rsidR="00D50E09" w:rsidRPr="009A4CB0">
        <w:rPr>
          <w:rFonts w:cstheme="minorHAnsi"/>
          <w:sz w:val="24"/>
          <w:szCs w:val="24"/>
        </w:rPr>
        <w:t xml:space="preserve"> 1,098.1</w:t>
      </w:r>
    </w:p>
    <w:p w:rsidR="00DE5174" w:rsidRPr="009A4CB0" w:rsidRDefault="00DE5174" w:rsidP="00CF1414">
      <w:pPr>
        <w:spacing w:line="360" w:lineRule="auto"/>
        <w:jc w:val="both"/>
        <w:rPr>
          <w:rFonts w:asciiTheme="minorHAnsi" w:hAnsiTheme="minorHAnsi" w:cstheme="minorHAnsi"/>
        </w:rPr>
      </w:pPr>
      <w:r w:rsidRPr="009A4CB0">
        <w:rPr>
          <w:rFonts w:asciiTheme="minorHAnsi" w:hAnsiTheme="minorHAnsi" w:cstheme="minorHAnsi"/>
        </w:rPr>
        <w:t xml:space="preserve">De esta manera cada proveedor de asistencia técnica PAT obtendrá ingresos alrededor de </w:t>
      </w:r>
      <w:r w:rsidR="008323CB">
        <w:rPr>
          <w:rFonts w:asciiTheme="minorHAnsi" w:hAnsiTheme="minorHAnsi" w:cstheme="minorHAnsi"/>
        </w:rPr>
        <w:t>U$D</w:t>
      </w:r>
      <w:r w:rsidRPr="009A4CB0">
        <w:rPr>
          <w:rFonts w:asciiTheme="minorHAnsi" w:hAnsiTheme="minorHAnsi" w:cstheme="minorHAnsi"/>
        </w:rPr>
        <w:t xml:space="preserve"> </w:t>
      </w:r>
      <w:r w:rsidR="008323CB">
        <w:rPr>
          <w:rFonts w:asciiTheme="minorHAnsi" w:hAnsiTheme="minorHAnsi" w:cstheme="minorHAnsi"/>
        </w:rPr>
        <w:t>7</w:t>
      </w:r>
      <w:r w:rsidRPr="009A4CB0">
        <w:rPr>
          <w:rFonts w:asciiTheme="minorHAnsi" w:hAnsiTheme="minorHAnsi" w:cstheme="minorHAnsi"/>
        </w:rPr>
        <w:t>00 mensuales aún después de la implementación del proyecto ello</w:t>
      </w:r>
      <w:r w:rsidR="008D7B97">
        <w:rPr>
          <w:rFonts w:asciiTheme="minorHAnsi" w:hAnsiTheme="minorHAnsi" w:cstheme="minorHAnsi"/>
        </w:rPr>
        <w:t>s seguirán obteniendo ingresos.</w:t>
      </w:r>
    </w:p>
    <w:p w:rsidR="00D632C4" w:rsidRPr="009A4CB0" w:rsidRDefault="00DE5174" w:rsidP="00CF1414">
      <w:pPr>
        <w:spacing w:line="360" w:lineRule="auto"/>
        <w:jc w:val="both"/>
        <w:rPr>
          <w:rFonts w:asciiTheme="minorHAnsi" w:hAnsiTheme="minorHAnsi" w:cstheme="minorHAnsi"/>
        </w:rPr>
      </w:pPr>
      <w:r w:rsidRPr="009A4CB0">
        <w:rPr>
          <w:rFonts w:asciiTheme="minorHAnsi" w:hAnsiTheme="minorHAnsi" w:cstheme="minorHAnsi"/>
        </w:rPr>
        <w:t>La modalidad de Pago será a la entrega de cada servicio y producto, por parte de nuestros clientes; los Municipios de Ccorca y Taray en primera instancia, y luego otros municipios y ONG’s que requieran de estos servicios para los productores agrícolas. Los productores independientes y organizados que demanden estos servicios y productos también podrán acceder gracias al convenio con la entidad financiera AGROBANCO, que están comprometidos con esta iniciativa.</w:t>
      </w:r>
    </w:p>
    <w:p w:rsidR="00B20F23" w:rsidRPr="009A4CB0" w:rsidRDefault="00D632C4" w:rsidP="00CF1414">
      <w:pPr>
        <w:spacing w:line="360" w:lineRule="auto"/>
        <w:jc w:val="both"/>
        <w:rPr>
          <w:rFonts w:asciiTheme="minorHAnsi" w:hAnsiTheme="minorHAnsi" w:cstheme="minorHAnsi"/>
        </w:rPr>
      </w:pPr>
      <w:r w:rsidRPr="009A4CB0">
        <w:rPr>
          <w:rFonts w:asciiTheme="minorHAnsi" w:hAnsiTheme="minorHAnsi" w:cstheme="minorHAnsi"/>
        </w:rPr>
        <w:t xml:space="preserve">El pago en esta modalidad </w:t>
      </w:r>
      <w:r w:rsidRPr="009A4CB0">
        <w:rPr>
          <w:rFonts w:asciiTheme="minorHAnsi" w:hAnsiTheme="minorHAnsi" w:cstheme="minorHAnsi"/>
          <w:i/>
        </w:rPr>
        <w:t>(financiado)</w:t>
      </w:r>
      <w:r w:rsidRPr="009A4CB0">
        <w:rPr>
          <w:rFonts w:asciiTheme="minorHAnsi" w:hAnsiTheme="minorHAnsi" w:cstheme="minorHAnsi"/>
        </w:rPr>
        <w:t xml:space="preserve"> está asegurado; pues cada beneficiario que compre los servicios del PAT logrará en </w:t>
      </w:r>
      <w:r w:rsidR="00280E6D" w:rsidRPr="009A4CB0">
        <w:rPr>
          <w:rFonts w:asciiTheme="minorHAnsi" w:hAnsiTheme="minorHAnsi" w:cstheme="minorHAnsi"/>
          <w:b/>
        </w:rPr>
        <w:t xml:space="preserve">Un invernadero de 200 m2 </w:t>
      </w:r>
      <w:r w:rsidR="003F53C1" w:rsidRPr="009A4CB0">
        <w:rPr>
          <w:rFonts w:asciiTheme="minorHAnsi" w:hAnsiTheme="minorHAnsi" w:cstheme="minorHAnsi"/>
        </w:rPr>
        <w:t>con uso eficiente de</w:t>
      </w:r>
      <w:r w:rsidR="00280E6D" w:rsidRPr="009A4CB0">
        <w:rPr>
          <w:rFonts w:asciiTheme="minorHAnsi" w:hAnsiTheme="minorHAnsi" w:cstheme="minorHAnsi"/>
        </w:rPr>
        <w:t xml:space="preserve"> la energía solar, obten</w:t>
      </w:r>
      <w:r w:rsidR="005D5B82" w:rsidRPr="009A4CB0">
        <w:rPr>
          <w:rFonts w:asciiTheme="minorHAnsi" w:hAnsiTheme="minorHAnsi" w:cstheme="minorHAnsi"/>
        </w:rPr>
        <w:t>er</w:t>
      </w:r>
      <w:r w:rsidR="00280E6D" w:rsidRPr="009A4CB0">
        <w:rPr>
          <w:rFonts w:asciiTheme="minorHAnsi" w:hAnsiTheme="minorHAnsi" w:cstheme="minorHAnsi"/>
        </w:rPr>
        <w:t xml:space="preserve"> productos de calidad, </w:t>
      </w:r>
      <w:r w:rsidR="003F53C1" w:rsidRPr="009A4CB0">
        <w:rPr>
          <w:rFonts w:asciiTheme="minorHAnsi" w:hAnsiTheme="minorHAnsi" w:cstheme="minorHAnsi"/>
        </w:rPr>
        <w:t xml:space="preserve">que </w:t>
      </w:r>
      <w:r w:rsidR="00280E6D" w:rsidRPr="009A4CB0">
        <w:rPr>
          <w:rFonts w:asciiTheme="minorHAnsi" w:hAnsiTheme="minorHAnsi" w:cstheme="minorHAnsi"/>
        </w:rPr>
        <w:t>puede</w:t>
      </w:r>
      <w:r w:rsidR="003F53C1" w:rsidRPr="009A4CB0">
        <w:rPr>
          <w:rFonts w:asciiTheme="minorHAnsi" w:hAnsiTheme="minorHAnsi" w:cstheme="minorHAnsi"/>
        </w:rPr>
        <w:t>n</w:t>
      </w:r>
      <w:r w:rsidR="00280E6D" w:rsidRPr="009A4CB0">
        <w:rPr>
          <w:rFonts w:asciiTheme="minorHAnsi" w:hAnsiTheme="minorHAnsi" w:cstheme="minorHAnsi"/>
        </w:rPr>
        <w:t xml:space="preserve"> generar ingresos netos hasta por 1</w:t>
      </w:r>
      <w:r w:rsidR="00BC6E21" w:rsidRPr="009A4CB0">
        <w:rPr>
          <w:rFonts w:asciiTheme="minorHAnsi" w:hAnsiTheme="minorHAnsi" w:cstheme="minorHAnsi"/>
        </w:rPr>
        <w:t>0</w:t>
      </w:r>
      <w:r w:rsidR="00280E6D" w:rsidRPr="009A4CB0">
        <w:rPr>
          <w:rFonts w:asciiTheme="minorHAnsi" w:hAnsiTheme="minorHAnsi" w:cstheme="minorHAnsi"/>
        </w:rPr>
        <w:t xml:space="preserve">,000 soles anuales </w:t>
      </w:r>
      <w:r w:rsidR="005D5B82" w:rsidRPr="009A4CB0">
        <w:rPr>
          <w:rFonts w:asciiTheme="minorHAnsi" w:hAnsiTheme="minorHAnsi" w:cstheme="minorHAnsi"/>
        </w:rPr>
        <w:t>accediendo</w:t>
      </w:r>
      <w:r w:rsidR="00280E6D" w:rsidRPr="009A4CB0">
        <w:rPr>
          <w:rFonts w:asciiTheme="minorHAnsi" w:hAnsiTheme="minorHAnsi" w:cstheme="minorHAnsi"/>
        </w:rPr>
        <w:t xml:space="preserve"> a los referidos clientes a través de los canales de comercialización que se están desarrollando.</w:t>
      </w:r>
      <w:r w:rsidR="003F53C1" w:rsidRPr="009A4CB0">
        <w:rPr>
          <w:rFonts w:asciiTheme="minorHAnsi" w:hAnsiTheme="minorHAnsi" w:cstheme="minorHAnsi"/>
        </w:rPr>
        <w:t xml:space="preserve"> Asimismo los invernaderos permiten disminuir el número de horas de trabajo, lo cual incide directamente en el bienestar de las mujeres, pues son ellas las que principalmente realizan la mayor parte de labores agrícolas.</w:t>
      </w:r>
    </w:p>
    <w:p w:rsidR="00E34875" w:rsidRPr="009A4CB0" w:rsidRDefault="00E34875" w:rsidP="00CF1414">
      <w:pPr>
        <w:spacing w:line="360" w:lineRule="auto"/>
        <w:jc w:val="both"/>
        <w:rPr>
          <w:rFonts w:asciiTheme="minorHAnsi" w:hAnsiTheme="minorHAnsi" w:cstheme="minorHAnsi"/>
          <w:b/>
        </w:rPr>
      </w:pPr>
      <w:r w:rsidRPr="009A4CB0">
        <w:rPr>
          <w:rFonts w:asciiTheme="minorHAnsi" w:hAnsiTheme="minorHAnsi" w:cstheme="minorHAnsi"/>
          <w:b/>
        </w:rPr>
        <w:t>Ingresos proyectados</w:t>
      </w:r>
      <w:r w:rsidR="003B0334" w:rsidRPr="009A4CB0">
        <w:rPr>
          <w:rFonts w:asciiTheme="minorHAnsi" w:hAnsiTheme="minorHAnsi" w:cstheme="minorHAnsi"/>
          <w:b/>
        </w:rPr>
        <w:t>:</w:t>
      </w:r>
    </w:p>
    <w:p w:rsidR="00E34875" w:rsidRPr="009A4CB0" w:rsidRDefault="00E34875" w:rsidP="00CF1414">
      <w:pPr>
        <w:spacing w:line="360" w:lineRule="auto"/>
        <w:jc w:val="both"/>
        <w:rPr>
          <w:rFonts w:asciiTheme="minorHAnsi" w:hAnsiTheme="minorHAnsi" w:cstheme="minorHAnsi"/>
        </w:rPr>
      </w:pPr>
      <w:r w:rsidRPr="009A4CB0">
        <w:rPr>
          <w:rFonts w:asciiTheme="minorHAnsi" w:hAnsiTheme="minorHAnsi" w:cstheme="minorHAnsi"/>
        </w:rPr>
        <w:t>La empresa constituida como Proveedo</w:t>
      </w:r>
      <w:r w:rsidR="005D5B82" w:rsidRPr="009A4CB0">
        <w:rPr>
          <w:rFonts w:asciiTheme="minorHAnsi" w:hAnsiTheme="minorHAnsi" w:cstheme="minorHAnsi"/>
        </w:rPr>
        <w:t xml:space="preserve">res de Asistencia Técnica vendiendo sus servicios desde </w:t>
      </w:r>
      <w:r w:rsidR="005D5B82" w:rsidRPr="009D70BC">
        <w:rPr>
          <w:rFonts w:asciiTheme="minorHAnsi" w:hAnsiTheme="minorHAnsi" w:cstheme="minorHAnsi"/>
        </w:rPr>
        <w:t xml:space="preserve">el mes 04, lograrán un acumulado de ingresos </w:t>
      </w:r>
      <w:r w:rsidR="009D70BC">
        <w:rPr>
          <w:rFonts w:asciiTheme="minorHAnsi" w:hAnsiTheme="minorHAnsi" w:cstheme="minorHAnsi"/>
        </w:rPr>
        <w:t xml:space="preserve">de U$D 1.360,588 </w:t>
      </w:r>
      <w:r w:rsidR="005D5B82" w:rsidRPr="009D70BC">
        <w:rPr>
          <w:rFonts w:asciiTheme="minorHAnsi" w:hAnsiTheme="minorHAnsi" w:cstheme="minorHAnsi"/>
        </w:rPr>
        <w:t>al</w:t>
      </w:r>
      <w:r w:rsidR="009D70BC">
        <w:rPr>
          <w:rFonts w:asciiTheme="minorHAnsi" w:hAnsiTheme="minorHAnsi" w:cstheme="minorHAnsi"/>
        </w:rPr>
        <w:t xml:space="preserve"> año 2017.</w:t>
      </w:r>
      <w:r w:rsidR="009D70BC" w:rsidRPr="009A4CB0">
        <w:rPr>
          <w:rFonts w:asciiTheme="minorHAnsi" w:hAnsiTheme="minorHAnsi" w:cstheme="minorHAnsi"/>
        </w:rPr>
        <w:t xml:space="preserve"> </w:t>
      </w:r>
    </w:p>
    <w:p w:rsidR="003F53C1" w:rsidRPr="009A4CB0" w:rsidRDefault="003F53C1" w:rsidP="00CF1414">
      <w:pPr>
        <w:spacing w:line="360" w:lineRule="auto"/>
        <w:jc w:val="both"/>
        <w:rPr>
          <w:rFonts w:asciiTheme="minorHAnsi" w:hAnsiTheme="minorHAnsi" w:cstheme="minorHAnsi"/>
        </w:rPr>
      </w:pPr>
      <w:r w:rsidRPr="009A4CB0">
        <w:rPr>
          <w:rFonts w:asciiTheme="minorHAnsi" w:hAnsiTheme="minorHAnsi" w:cstheme="minorHAnsi"/>
          <w:b/>
        </w:rPr>
        <w:t>El Punto de Equilibrio</w:t>
      </w:r>
      <w:r w:rsidRPr="009A4CB0">
        <w:rPr>
          <w:rFonts w:asciiTheme="minorHAnsi" w:hAnsiTheme="minorHAnsi" w:cstheme="minorHAnsi"/>
        </w:rPr>
        <w:t>:</w:t>
      </w:r>
    </w:p>
    <w:p w:rsidR="00B20F23" w:rsidRDefault="00331409" w:rsidP="00CF1414">
      <w:pPr>
        <w:spacing w:line="360" w:lineRule="auto"/>
        <w:jc w:val="both"/>
        <w:rPr>
          <w:rFonts w:asciiTheme="minorHAnsi" w:hAnsiTheme="minorHAnsi" w:cstheme="minorHAnsi"/>
        </w:rPr>
      </w:pPr>
      <w:r w:rsidRPr="009A4CB0">
        <w:rPr>
          <w:rFonts w:asciiTheme="minorHAnsi" w:hAnsiTheme="minorHAnsi" w:cstheme="minorHAnsi"/>
        </w:rPr>
        <w:t>El punto de Equilibrio para cada servicio (Capacitación, Asesoría y Venta de tecnología) se da a la venta de 304 unidades d</w:t>
      </w:r>
      <w:r w:rsidR="00CF1414" w:rsidRPr="009A4CB0">
        <w:rPr>
          <w:rFonts w:asciiTheme="minorHAnsi" w:hAnsiTheme="minorHAnsi" w:cstheme="minorHAnsi"/>
        </w:rPr>
        <w:t>e cada producto.</w:t>
      </w:r>
    </w:p>
    <w:p w:rsidR="00195E53" w:rsidRDefault="00195E53" w:rsidP="00CF1414">
      <w:pPr>
        <w:spacing w:line="360" w:lineRule="auto"/>
        <w:jc w:val="both"/>
        <w:rPr>
          <w:rFonts w:asciiTheme="minorHAnsi" w:hAnsiTheme="minorHAnsi" w:cstheme="minorHAnsi"/>
        </w:rPr>
      </w:pPr>
    </w:p>
    <w:p w:rsidR="001B490F" w:rsidRPr="009A4CB0" w:rsidRDefault="001B490F" w:rsidP="00CF1414">
      <w:pPr>
        <w:pStyle w:val="Prrafodelista"/>
        <w:numPr>
          <w:ilvl w:val="1"/>
          <w:numId w:val="17"/>
        </w:numPr>
        <w:spacing w:after="0" w:line="360" w:lineRule="auto"/>
        <w:jc w:val="both"/>
        <w:rPr>
          <w:rFonts w:cstheme="minorHAnsi"/>
          <w:b/>
          <w:sz w:val="24"/>
          <w:szCs w:val="24"/>
        </w:rPr>
      </w:pPr>
      <w:r w:rsidRPr="009A4CB0">
        <w:rPr>
          <w:rFonts w:cstheme="minorHAnsi"/>
          <w:b/>
          <w:sz w:val="24"/>
          <w:szCs w:val="24"/>
        </w:rPr>
        <w:lastRenderedPageBreak/>
        <w:t>Plaza y distribución.</w:t>
      </w:r>
    </w:p>
    <w:p w:rsidR="00804606" w:rsidRPr="009A4CB0" w:rsidRDefault="004C5D5D" w:rsidP="00CF1414">
      <w:pPr>
        <w:spacing w:line="360" w:lineRule="auto"/>
        <w:jc w:val="both"/>
        <w:rPr>
          <w:rFonts w:asciiTheme="minorHAnsi" w:hAnsiTheme="minorHAnsi" w:cstheme="minorHAnsi"/>
        </w:rPr>
      </w:pPr>
      <w:r w:rsidRPr="009A4CB0">
        <w:rPr>
          <w:rFonts w:asciiTheme="minorHAnsi" w:hAnsiTheme="minorHAnsi" w:cstheme="minorHAnsi"/>
        </w:rPr>
        <w:t>El Mercado inicial a donde venderán sus servicios los i</w:t>
      </w:r>
      <w:r w:rsidR="00C42A24" w:rsidRPr="009A4CB0">
        <w:rPr>
          <w:rFonts w:asciiTheme="minorHAnsi" w:hAnsiTheme="minorHAnsi" w:cstheme="minorHAnsi"/>
        </w:rPr>
        <w:t>ntegrantes del PAT, será a los 30</w:t>
      </w:r>
      <w:r w:rsidRPr="009A4CB0">
        <w:rPr>
          <w:rFonts w:asciiTheme="minorHAnsi" w:hAnsiTheme="minorHAnsi" w:cstheme="minorHAnsi"/>
        </w:rPr>
        <w:t xml:space="preserve">0 productores de los distritos de Ccorca y Taray; teniendo en cuenta que </w:t>
      </w:r>
      <w:r w:rsidR="00E34875" w:rsidRPr="009A4CB0">
        <w:rPr>
          <w:rFonts w:asciiTheme="minorHAnsi" w:hAnsiTheme="minorHAnsi" w:cstheme="minorHAnsi"/>
        </w:rPr>
        <w:t>la organización del PAT</w:t>
      </w:r>
      <w:r w:rsidRPr="009A4CB0">
        <w:rPr>
          <w:rFonts w:asciiTheme="minorHAnsi" w:hAnsiTheme="minorHAnsi" w:cstheme="minorHAnsi"/>
        </w:rPr>
        <w:t xml:space="preserve"> asesorar</w:t>
      </w:r>
      <w:r w:rsidR="00E34875" w:rsidRPr="009A4CB0">
        <w:rPr>
          <w:rFonts w:asciiTheme="minorHAnsi" w:hAnsiTheme="minorHAnsi" w:cstheme="minorHAnsi"/>
        </w:rPr>
        <w:t>á a 60</w:t>
      </w:r>
      <w:r w:rsidRPr="009A4CB0">
        <w:rPr>
          <w:rFonts w:asciiTheme="minorHAnsi" w:hAnsiTheme="minorHAnsi" w:cstheme="minorHAnsi"/>
        </w:rPr>
        <w:t xml:space="preserve"> </w:t>
      </w:r>
      <w:r w:rsidR="00E34875" w:rsidRPr="009A4CB0">
        <w:rPr>
          <w:rFonts w:asciiTheme="minorHAnsi" w:hAnsiTheme="minorHAnsi" w:cstheme="minorHAnsi"/>
        </w:rPr>
        <w:t xml:space="preserve">familias </w:t>
      </w:r>
      <w:r w:rsidRPr="009A4CB0">
        <w:rPr>
          <w:rFonts w:asciiTheme="minorHAnsi" w:hAnsiTheme="minorHAnsi" w:cstheme="minorHAnsi"/>
        </w:rPr>
        <w:t>durante 0</w:t>
      </w:r>
      <w:r w:rsidR="00E34875" w:rsidRPr="009A4CB0">
        <w:rPr>
          <w:rFonts w:asciiTheme="minorHAnsi" w:hAnsiTheme="minorHAnsi" w:cstheme="minorHAnsi"/>
        </w:rPr>
        <w:t>2</w:t>
      </w:r>
      <w:r w:rsidRPr="009A4CB0">
        <w:rPr>
          <w:rFonts w:asciiTheme="minorHAnsi" w:hAnsiTheme="minorHAnsi" w:cstheme="minorHAnsi"/>
        </w:rPr>
        <w:t xml:space="preserve"> meses; los 20 integrantes del PAT  lograrían la construcción de invernaderos para el aprovechamiento de energía solar de </w:t>
      </w:r>
      <w:r w:rsidR="000B27B6" w:rsidRPr="009A4CB0">
        <w:rPr>
          <w:rFonts w:asciiTheme="minorHAnsi" w:hAnsiTheme="minorHAnsi" w:cstheme="minorHAnsi"/>
        </w:rPr>
        <w:t>60 invernaderos durante 02</w:t>
      </w:r>
      <w:r w:rsidR="00AB5788" w:rsidRPr="009A4CB0">
        <w:rPr>
          <w:rFonts w:asciiTheme="minorHAnsi" w:hAnsiTheme="minorHAnsi" w:cstheme="minorHAnsi"/>
        </w:rPr>
        <w:t xml:space="preserve"> meses; y </w:t>
      </w:r>
      <w:r w:rsidR="000B27B6" w:rsidRPr="009A4CB0">
        <w:rPr>
          <w:rFonts w:asciiTheme="minorHAnsi" w:hAnsiTheme="minorHAnsi" w:cstheme="minorHAnsi"/>
        </w:rPr>
        <w:t>30</w:t>
      </w:r>
      <w:r w:rsidR="00C42A24" w:rsidRPr="009A4CB0">
        <w:rPr>
          <w:rFonts w:asciiTheme="minorHAnsi" w:hAnsiTheme="minorHAnsi" w:cstheme="minorHAnsi"/>
        </w:rPr>
        <w:t xml:space="preserve">0 durante </w:t>
      </w:r>
      <w:r w:rsidR="000B27B6" w:rsidRPr="009A4CB0">
        <w:rPr>
          <w:rFonts w:asciiTheme="minorHAnsi" w:hAnsiTheme="minorHAnsi" w:cstheme="minorHAnsi"/>
        </w:rPr>
        <w:t>1</w:t>
      </w:r>
      <w:r w:rsidR="00C42A24" w:rsidRPr="009A4CB0">
        <w:rPr>
          <w:rFonts w:asciiTheme="minorHAnsi" w:hAnsiTheme="minorHAnsi" w:cstheme="minorHAnsi"/>
        </w:rPr>
        <w:t>0</w:t>
      </w:r>
      <w:r w:rsidR="000B27B6" w:rsidRPr="009A4CB0">
        <w:rPr>
          <w:rFonts w:asciiTheme="minorHAnsi" w:hAnsiTheme="minorHAnsi" w:cstheme="minorHAnsi"/>
        </w:rPr>
        <w:t xml:space="preserve"> meses. </w:t>
      </w:r>
    </w:p>
    <w:p w:rsidR="00C42A24" w:rsidRPr="009A4CB0" w:rsidRDefault="00C42A24" w:rsidP="00CF1414">
      <w:pPr>
        <w:spacing w:line="360" w:lineRule="auto"/>
        <w:jc w:val="both"/>
        <w:rPr>
          <w:rFonts w:asciiTheme="minorHAnsi" w:hAnsiTheme="minorHAnsi" w:cstheme="minorHAnsi"/>
        </w:rPr>
      </w:pPr>
      <w:r w:rsidRPr="009A4CB0">
        <w:rPr>
          <w:rFonts w:asciiTheme="minorHAnsi" w:hAnsiTheme="minorHAnsi" w:cstheme="minorHAnsi"/>
        </w:rPr>
        <w:t xml:space="preserve">Teniendo en cuenta que 05 meses iniciales de la ejecución del Proyecto se realizará toda la capacitación a los PAT, luego </w:t>
      </w:r>
      <w:r w:rsidR="000B27B6" w:rsidRPr="009A4CB0">
        <w:rPr>
          <w:rFonts w:asciiTheme="minorHAnsi" w:hAnsiTheme="minorHAnsi" w:cstheme="minorHAnsi"/>
        </w:rPr>
        <w:t>en los 1</w:t>
      </w:r>
      <w:r w:rsidRPr="009A4CB0">
        <w:rPr>
          <w:rFonts w:asciiTheme="minorHAnsi" w:hAnsiTheme="minorHAnsi" w:cstheme="minorHAnsi"/>
        </w:rPr>
        <w:t xml:space="preserve">0 meses </w:t>
      </w:r>
      <w:r w:rsidR="000B27B6" w:rsidRPr="009A4CB0">
        <w:rPr>
          <w:rFonts w:asciiTheme="minorHAnsi" w:hAnsiTheme="minorHAnsi" w:cstheme="minorHAnsi"/>
        </w:rPr>
        <w:t>(teniendo en cuenta que durante 03 meses no se puede construir por la época de lluvias, lo cual se refleja en el flujo de caja; solamente se continuará con la asesoría técnica) se concluirá la</w:t>
      </w:r>
      <w:r w:rsidRPr="009A4CB0">
        <w:rPr>
          <w:rFonts w:asciiTheme="minorHAnsi" w:hAnsiTheme="minorHAnsi" w:cstheme="minorHAnsi"/>
        </w:rPr>
        <w:t xml:space="preserve"> construcción de </w:t>
      </w:r>
      <w:r w:rsidR="000B27B6" w:rsidRPr="009A4CB0">
        <w:rPr>
          <w:rFonts w:asciiTheme="minorHAnsi" w:hAnsiTheme="minorHAnsi" w:cstheme="minorHAnsi"/>
        </w:rPr>
        <w:t xml:space="preserve">300 </w:t>
      </w:r>
      <w:r w:rsidRPr="009A4CB0">
        <w:rPr>
          <w:rFonts w:asciiTheme="minorHAnsi" w:hAnsiTheme="minorHAnsi" w:cstheme="minorHAnsi"/>
        </w:rPr>
        <w:t xml:space="preserve">invernaderos para el aprovechamiento de energía solar para la producción agrícola y </w:t>
      </w:r>
      <w:r w:rsidR="000B27B6" w:rsidRPr="009A4CB0">
        <w:rPr>
          <w:rFonts w:asciiTheme="minorHAnsi" w:hAnsiTheme="minorHAnsi" w:cstheme="minorHAnsi"/>
        </w:rPr>
        <w:t>su debido asesoramiento en manejo técnico</w:t>
      </w:r>
      <w:r w:rsidRPr="009A4CB0">
        <w:rPr>
          <w:rFonts w:asciiTheme="minorHAnsi" w:hAnsiTheme="minorHAnsi" w:cstheme="minorHAnsi"/>
        </w:rPr>
        <w:t>, hasta allí se cumplirán los 15 meses de intervención del Proyecto.</w:t>
      </w:r>
    </w:p>
    <w:p w:rsidR="00C42A24" w:rsidRPr="009A4CB0" w:rsidRDefault="00C42A24" w:rsidP="00CF1414">
      <w:pPr>
        <w:spacing w:line="360" w:lineRule="auto"/>
        <w:jc w:val="both"/>
        <w:rPr>
          <w:rFonts w:asciiTheme="minorHAnsi" w:hAnsiTheme="minorHAnsi" w:cstheme="minorHAnsi"/>
        </w:rPr>
      </w:pPr>
      <w:r w:rsidRPr="009A4CB0">
        <w:rPr>
          <w:rFonts w:asciiTheme="minorHAnsi" w:hAnsiTheme="minorHAnsi" w:cstheme="minorHAnsi"/>
        </w:rPr>
        <w:t>Sin embargo durante la estrategia de salida del Proyecto se equipará a la empresa formada por los PAT, para que continúen con la venta de sus servicios, a los siguientes clientes potenciales</w:t>
      </w:r>
      <w:r w:rsidR="00D262AF" w:rsidRPr="009A4CB0">
        <w:rPr>
          <w:rFonts w:asciiTheme="minorHAnsi" w:hAnsiTheme="minorHAnsi" w:cstheme="minorHAnsi"/>
        </w:rPr>
        <w:t xml:space="preserve"> que tienen identificado realizar esta actividad</w:t>
      </w:r>
      <w:r w:rsidRPr="009A4CB0">
        <w:rPr>
          <w:rFonts w:asciiTheme="minorHAnsi" w:hAnsiTheme="minorHAnsi" w:cstheme="minorHAnsi"/>
        </w:rPr>
        <w:t>:</w:t>
      </w:r>
    </w:p>
    <w:p w:rsidR="00C42A24" w:rsidRPr="009A4CB0" w:rsidRDefault="00D262AF" w:rsidP="00CF1414">
      <w:pPr>
        <w:pStyle w:val="Prrafodelista"/>
        <w:numPr>
          <w:ilvl w:val="0"/>
          <w:numId w:val="12"/>
        </w:numPr>
        <w:spacing w:after="0" w:line="360" w:lineRule="auto"/>
        <w:jc w:val="both"/>
        <w:rPr>
          <w:rFonts w:cstheme="minorHAnsi"/>
          <w:sz w:val="24"/>
          <w:szCs w:val="24"/>
        </w:rPr>
      </w:pPr>
      <w:r w:rsidRPr="009A4CB0">
        <w:rPr>
          <w:rFonts w:cstheme="minorHAnsi"/>
          <w:sz w:val="24"/>
          <w:szCs w:val="24"/>
        </w:rPr>
        <w:t>2</w:t>
      </w:r>
      <w:r w:rsidR="008C0CA7" w:rsidRPr="009A4CB0">
        <w:rPr>
          <w:rFonts w:cstheme="minorHAnsi"/>
          <w:sz w:val="24"/>
          <w:szCs w:val="24"/>
        </w:rPr>
        <w:t>3</w:t>
      </w:r>
      <w:r w:rsidRPr="009A4CB0">
        <w:rPr>
          <w:rFonts w:cstheme="minorHAnsi"/>
          <w:sz w:val="24"/>
          <w:szCs w:val="24"/>
        </w:rPr>
        <w:t xml:space="preserve"> Municipalidades rurale</w:t>
      </w:r>
      <w:r w:rsidR="0078756A" w:rsidRPr="009A4CB0">
        <w:rPr>
          <w:rFonts w:cstheme="minorHAnsi"/>
          <w:sz w:val="24"/>
          <w:szCs w:val="24"/>
        </w:rPr>
        <w:t>s del ámbito de la región Cusco que ya tienen priorizados la construcción de invernaderos como alternativa de solución.</w:t>
      </w:r>
    </w:p>
    <w:p w:rsidR="00D262AF" w:rsidRPr="009A4CB0" w:rsidRDefault="00D262AF" w:rsidP="00CF1414">
      <w:pPr>
        <w:pStyle w:val="Prrafodelista"/>
        <w:numPr>
          <w:ilvl w:val="0"/>
          <w:numId w:val="12"/>
        </w:numPr>
        <w:spacing w:after="0" w:line="360" w:lineRule="auto"/>
        <w:jc w:val="both"/>
        <w:rPr>
          <w:rFonts w:cstheme="minorHAnsi"/>
          <w:sz w:val="24"/>
          <w:szCs w:val="24"/>
        </w:rPr>
      </w:pPr>
      <w:r w:rsidRPr="009A4CB0">
        <w:rPr>
          <w:rFonts w:cstheme="minorHAnsi"/>
          <w:sz w:val="24"/>
          <w:szCs w:val="24"/>
        </w:rPr>
        <w:t>01 Gobierno regional de Cusco.</w:t>
      </w:r>
    </w:p>
    <w:p w:rsidR="00D262AF" w:rsidRPr="009A4CB0" w:rsidRDefault="00D262AF" w:rsidP="00CF1414">
      <w:pPr>
        <w:pStyle w:val="Prrafodelista"/>
        <w:numPr>
          <w:ilvl w:val="0"/>
          <w:numId w:val="12"/>
        </w:numPr>
        <w:spacing w:after="0" w:line="360" w:lineRule="auto"/>
        <w:jc w:val="both"/>
        <w:rPr>
          <w:rFonts w:cstheme="minorHAnsi"/>
          <w:sz w:val="24"/>
          <w:szCs w:val="24"/>
        </w:rPr>
      </w:pPr>
      <w:r w:rsidRPr="009A4CB0">
        <w:rPr>
          <w:rFonts w:cstheme="minorHAnsi"/>
          <w:sz w:val="24"/>
          <w:szCs w:val="24"/>
        </w:rPr>
        <w:t>07 ONG’s del ámbito.</w:t>
      </w:r>
    </w:p>
    <w:p w:rsidR="00D262AF" w:rsidRPr="009A4CB0" w:rsidRDefault="00D262AF" w:rsidP="0078756A">
      <w:pPr>
        <w:spacing w:line="360" w:lineRule="auto"/>
        <w:jc w:val="both"/>
        <w:rPr>
          <w:rFonts w:asciiTheme="minorHAnsi" w:hAnsiTheme="minorHAnsi" w:cstheme="minorHAnsi"/>
        </w:rPr>
      </w:pPr>
      <w:r w:rsidRPr="009A4CB0">
        <w:rPr>
          <w:rFonts w:asciiTheme="minorHAnsi" w:hAnsiTheme="minorHAnsi" w:cstheme="minorHAnsi"/>
        </w:rPr>
        <w:t xml:space="preserve">La Plaza para los próximos años (después de la intervención del proyecto) se ha calculado </w:t>
      </w:r>
      <w:r w:rsidR="0078756A" w:rsidRPr="009A4CB0">
        <w:rPr>
          <w:rFonts w:asciiTheme="minorHAnsi" w:hAnsiTheme="minorHAnsi" w:cstheme="minorHAnsi"/>
        </w:rPr>
        <w:t xml:space="preserve">que además de estos municipio, las regiones vecinas del Sur del Perú pueden acceder a los servicios de los PAT, pues el 38 % de la población del País </w:t>
      </w:r>
      <w:r w:rsidR="00C63F95" w:rsidRPr="009A4CB0">
        <w:rPr>
          <w:rFonts w:asciiTheme="minorHAnsi" w:hAnsiTheme="minorHAnsi" w:cstheme="minorHAnsi"/>
        </w:rPr>
        <w:t>(</w:t>
      </w:r>
      <w:r w:rsidR="00C63F95" w:rsidRPr="009A4CB0">
        <w:rPr>
          <w:rFonts w:asciiTheme="minorHAnsi" w:hAnsiTheme="minorHAnsi" w:cstheme="minorHAnsi"/>
          <w:i/>
        </w:rPr>
        <w:t xml:space="preserve">según INEI) </w:t>
      </w:r>
      <w:r w:rsidR="0078756A" w:rsidRPr="009A4CB0">
        <w:rPr>
          <w:rFonts w:asciiTheme="minorHAnsi" w:hAnsiTheme="minorHAnsi" w:cstheme="minorHAnsi"/>
        </w:rPr>
        <w:t>vive en la sierra lo cual significa que más de 11</w:t>
      </w:r>
      <w:r w:rsidR="001F06E4" w:rsidRPr="009A4CB0">
        <w:rPr>
          <w:rFonts w:asciiTheme="minorHAnsi" w:hAnsiTheme="minorHAnsi" w:cstheme="minorHAnsi"/>
        </w:rPr>
        <w:t>,709,000</w:t>
      </w:r>
      <w:r w:rsidR="0078756A" w:rsidRPr="009A4CB0">
        <w:rPr>
          <w:rFonts w:asciiTheme="minorHAnsi" w:hAnsiTheme="minorHAnsi" w:cstheme="minorHAnsi"/>
        </w:rPr>
        <w:t xml:space="preserve"> de personas son afectados por fenómenos climáticos extremos y el cambio climático; de </w:t>
      </w:r>
      <w:r w:rsidR="00C63F95" w:rsidRPr="009A4CB0">
        <w:rPr>
          <w:rFonts w:asciiTheme="minorHAnsi" w:hAnsiTheme="minorHAnsi" w:cstheme="minorHAnsi"/>
        </w:rPr>
        <w:t xml:space="preserve">los cuáles 3.5 millones viven en zonas rurales altoandinas dedicados exclusivamente a la agricultura, </w:t>
      </w:r>
      <w:r w:rsidR="001F06E4" w:rsidRPr="009A4CB0">
        <w:rPr>
          <w:rFonts w:asciiTheme="minorHAnsi" w:hAnsiTheme="minorHAnsi" w:cstheme="minorHAnsi"/>
        </w:rPr>
        <w:t>nuestro Plan de Negocio en 5 años construirán un aproximado de 3,540 invernaderos.</w:t>
      </w:r>
    </w:p>
    <w:p w:rsidR="001B490F" w:rsidRPr="009A4CB0" w:rsidRDefault="001B490F" w:rsidP="00CF1414">
      <w:pPr>
        <w:pStyle w:val="Prrafodelista"/>
        <w:numPr>
          <w:ilvl w:val="1"/>
          <w:numId w:val="17"/>
        </w:numPr>
        <w:spacing w:after="0" w:line="360" w:lineRule="auto"/>
        <w:jc w:val="both"/>
        <w:rPr>
          <w:rFonts w:cstheme="minorHAnsi"/>
          <w:b/>
          <w:sz w:val="24"/>
          <w:szCs w:val="24"/>
        </w:rPr>
      </w:pPr>
      <w:r w:rsidRPr="009A4CB0">
        <w:rPr>
          <w:rFonts w:cstheme="minorHAnsi"/>
          <w:b/>
          <w:sz w:val="24"/>
          <w:szCs w:val="24"/>
        </w:rPr>
        <w:t>Comunicación y promoción.</w:t>
      </w:r>
      <w:r w:rsidR="00A14586" w:rsidRPr="009A4CB0">
        <w:rPr>
          <w:rFonts w:cstheme="minorHAnsi"/>
          <w:b/>
          <w:sz w:val="24"/>
          <w:szCs w:val="24"/>
        </w:rPr>
        <w:t xml:space="preserve"> </w:t>
      </w:r>
    </w:p>
    <w:p w:rsidR="001F06E4" w:rsidRPr="009A4CB0" w:rsidRDefault="004E4583" w:rsidP="00CF1414">
      <w:pPr>
        <w:spacing w:line="360" w:lineRule="auto"/>
        <w:jc w:val="both"/>
        <w:rPr>
          <w:rFonts w:asciiTheme="minorHAnsi" w:hAnsiTheme="minorHAnsi" w:cstheme="minorHAnsi"/>
        </w:rPr>
      </w:pPr>
      <w:r w:rsidRPr="009A4CB0">
        <w:rPr>
          <w:rFonts w:asciiTheme="minorHAnsi" w:hAnsiTheme="minorHAnsi" w:cstheme="minorHAnsi"/>
        </w:rPr>
        <w:t xml:space="preserve">Para que la oferta de servicios </w:t>
      </w:r>
      <w:r w:rsidR="00411FF5" w:rsidRPr="009A4CB0">
        <w:rPr>
          <w:rFonts w:asciiTheme="minorHAnsi" w:hAnsiTheme="minorHAnsi" w:cstheme="minorHAnsi"/>
        </w:rPr>
        <w:t>de</w:t>
      </w:r>
      <w:r w:rsidRPr="009A4CB0">
        <w:rPr>
          <w:rFonts w:asciiTheme="minorHAnsi" w:hAnsiTheme="minorHAnsi" w:cstheme="minorHAnsi"/>
        </w:rPr>
        <w:t xml:space="preserve"> los PAT pueda articularse a una demanda latente por la innovación tecnológica, es necesario que esa demanda latente por el uso de invernaderos para producción agrícola se convierta en una demanda abierta, lo cual podrá lograrse a través de la difusión a instituciones de promoción pública y privada, a </w:t>
      </w:r>
      <w:r w:rsidRPr="009A4CB0">
        <w:rPr>
          <w:rFonts w:asciiTheme="minorHAnsi" w:hAnsiTheme="minorHAnsi" w:cstheme="minorHAnsi"/>
        </w:rPr>
        <w:lastRenderedPageBreak/>
        <w:t xml:space="preserve">empresas y a pequeños productores organizados, de los resultados obtenidos a la fecha en las zonas donde CBC ha intervenido. </w:t>
      </w:r>
    </w:p>
    <w:p w:rsidR="001F06E4" w:rsidRPr="009A4CB0" w:rsidRDefault="001F06E4" w:rsidP="004360E3">
      <w:pPr>
        <w:spacing w:line="360" w:lineRule="auto"/>
        <w:jc w:val="both"/>
        <w:rPr>
          <w:rFonts w:asciiTheme="minorHAnsi" w:hAnsiTheme="minorHAnsi" w:cstheme="minorHAnsi"/>
        </w:rPr>
      </w:pPr>
      <w:r w:rsidRPr="009A4CB0">
        <w:rPr>
          <w:rFonts w:asciiTheme="minorHAnsi" w:hAnsiTheme="minorHAnsi" w:cstheme="minorHAnsi"/>
        </w:rPr>
        <w:t>Se tiene programado en el Plan de negocio realizar 03 eventos de promoción para difundir los beneficios que tendrá adquirir los servicios y productos de los PAT, como actualmente ya se organizó un evento de promoción de la producción agrícola de hortalizas en invernaderos con el financia</w:t>
      </w:r>
      <w:r w:rsidR="004360E3" w:rsidRPr="009A4CB0">
        <w:rPr>
          <w:rFonts w:asciiTheme="minorHAnsi" w:hAnsiTheme="minorHAnsi" w:cstheme="minorHAnsi"/>
        </w:rPr>
        <w:t>miento de la Fundación Syngenta; en este evento participaron Alcaldes de municipalidades distritales, productores expertos, clientes (dueños de hoteles y restaurantes turísticos) y representantes de la certificadora Global GAP así como de Arcos Dorados y de la Fundación Syngenta, entre otros. Eventos de este tipo están programados para efectivizar la demanda latente.</w:t>
      </w:r>
    </w:p>
    <w:p w:rsidR="004E4583" w:rsidRPr="009A4CB0" w:rsidRDefault="004E4583" w:rsidP="00CF1414">
      <w:pPr>
        <w:spacing w:line="360" w:lineRule="auto"/>
        <w:jc w:val="both"/>
        <w:rPr>
          <w:rFonts w:asciiTheme="minorHAnsi" w:hAnsiTheme="minorHAnsi" w:cstheme="minorHAnsi"/>
        </w:rPr>
      </w:pPr>
      <w:r w:rsidRPr="009A4CB0">
        <w:rPr>
          <w:rFonts w:asciiTheme="minorHAnsi" w:hAnsiTheme="minorHAnsi" w:cstheme="minorHAnsi"/>
        </w:rPr>
        <w:t xml:space="preserve">Los servicios se darán, </w:t>
      </w:r>
      <w:r w:rsidRPr="009A4CB0">
        <w:rPr>
          <w:rFonts w:asciiTheme="minorHAnsi" w:hAnsiTheme="minorHAnsi" w:cstheme="minorHAnsi"/>
          <w:i/>
        </w:rPr>
        <w:t xml:space="preserve">reforzando las capacidades de los especialistas técnicos </w:t>
      </w:r>
      <w:r w:rsidR="001F06E4" w:rsidRPr="009A4CB0">
        <w:rPr>
          <w:rFonts w:asciiTheme="minorHAnsi" w:hAnsiTheme="minorHAnsi" w:cstheme="minorHAnsi"/>
          <w:i/>
        </w:rPr>
        <w:t>formados PAT</w:t>
      </w:r>
      <w:r w:rsidRPr="009A4CB0">
        <w:rPr>
          <w:rFonts w:asciiTheme="minorHAnsi" w:hAnsiTheme="minorHAnsi" w:cstheme="minorHAnsi"/>
        </w:rPr>
        <w:t>, apoyando su movilización hacia las nuevas zonas de intervención propuestas, y se complementará con visitas o pas</w:t>
      </w:r>
      <w:r w:rsidR="001F06E4" w:rsidRPr="009A4CB0">
        <w:rPr>
          <w:rFonts w:asciiTheme="minorHAnsi" w:hAnsiTheme="minorHAnsi" w:cstheme="minorHAnsi"/>
        </w:rPr>
        <w:t>antías a lo</w:t>
      </w:r>
      <w:r w:rsidRPr="009A4CB0">
        <w:rPr>
          <w:rFonts w:asciiTheme="minorHAnsi" w:hAnsiTheme="minorHAnsi" w:cstheme="minorHAnsi"/>
        </w:rPr>
        <w:t xml:space="preserve">s </w:t>
      </w:r>
      <w:r w:rsidR="001F06E4" w:rsidRPr="009A4CB0">
        <w:rPr>
          <w:rFonts w:asciiTheme="minorHAnsi" w:hAnsiTheme="minorHAnsi" w:cstheme="minorHAnsi"/>
        </w:rPr>
        <w:t>invernaderos demostrativos donde se producir</w:t>
      </w:r>
      <w:r w:rsidR="004360E3" w:rsidRPr="009A4CB0">
        <w:rPr>
          <w:rFonts w:asciiTheme="minorHAnsi" w:hAnsiTheme="minorHAnsi" w:cstheme="minorHAnsi"/>
        </w:rPr>
        <w:t xml:space="preserve">án flores, fresas y hortalizas para demostrar que esta tecnología esta validada y hay experiencias exitosas en ello. </w:t>
      </w:r>
      <w:r w:rsidRPr="009A4CB0">
        <w:rPr>
          <w:rFonts w:asciiTheme="minorHAnsi" w:hAnsiTheme="minorHAnsi" w:cstheme="minorHAnsi"/>
        </w:rPr>
        <w:t>Otra estrategia de promoción importante para los PAT será mediante la implementación de una página WEB interactiva en la que puedan ofertar sus</w:t>
      </w:r>
      <w:r w:rsidR="00411FF5" w:rsidRPr="009A4CB0">
        <w:rPr>
          <w:rFonts w:asciiTheme="minorHAnsi" w:hAnsiTheme="minorHAnsi" w:cstheme="minorHAnsi"/>
        </w:rPr>
        <w:t xml:space="preserve"> servicios de manera permanente. También se  diseñará material publicitario consistente en folletos que los PAT puedan utilizar para comunicarse con potenciales usuarios.</w:t>
      </w:r>
    </w:p>
    <w:p w:rsidR="00A644E8" w:rsidRPr="009A4CB0" w:rsidRDefault="00D262AF" w:rsidP="00CF1414">
      <w:pPr>
        <w:spacing w:line="360" w:lineRule="auto"/>
        <w:jc w:val="both"/>
        <w:rPr>
          <w:rFonts w:asciiTheme="minorHAnsi" w:hAnsiTheme="minorHAnsi" w:cstheme="minorHAnsi"/>
        </w:rPr>
      </w:pPr>
      <w:r w:rsidRPr="009A4CB0">
        <w:rPr>
          <w:rFonts w:asciiTheme="minorHAnsi" w:hAnsiTheme="minorHAnsi" w:cstheme="minorHAnsi"/>
        </w:rPr>
        <w:t>Otra estrategia p</w:t>
      </w:r>
      <w:r w:rsidR="005D6544" w:rsidRPr="009A4CB0">
        <w:rPr>
          <w:rFonts w:asciiTheme="minorHAnsi" w:hAnsiTheme="minorHAnsi" w:cstheme="minorHAnsi"/>
        </w:rPr>
        <w:t xml:space="preserve">ara la Promoción de la presente iniciativa se </w:t>
      </w:r>
      <w:r w:rsidR="00A644E8" w:rsidRPr="009A4CB0">
        <w:rPr>
          <w:rFonts w:asciiTheme="minorHAnsi" w:hAnsiTheme="minorHAnsi" w:cstheme="minorHAnsi"/>
        </w:rPr>
        <w:t xml:space="preserve">utilizará la inclusión de las políticas públicas en temas de sostenibilidad climática, pues en nuestra región Cusco con el Gobierno Regional se priorizaron 15 estrategias de las cuales nuestra iniciativa, DESARROLLO DEL MERCADO DE ASISTENCIA TECNICA PARA EL </w:t>
      </w:r>
      <w:r w:rsidR="004360E3" w:rsidRPr="009A4CB0">
        <w:rPr>
          <w:rFonts w:asciiTheme="minorHAnsi" w:hAnsiTheme="minorHAnsi" w:cstheme="minorHAnsi"/>
        </w:rPr>
        <w:t>USO EFICIENTE</w:t>
      </w:r>
      <w:r w:rsidR="00A644E8" w:rsidRPr="009A4CB0">
        <w:rPr>
          <w:rFonts w:asciiTheme="minorHAnsi" w:hAnsiTheme="minorHAnsi" w:cstheme="minorHAnsi"/>
        </w:rPr>
        <w:t xml:space="preserve"> DE ENERGIA SOLAR EN INVERNADEROS, incluye 05 de las estrategias que tienen que ver con las poblaciones más vulnerables al cambio climático, y la adopción de la tecnología de invernaderos será muy útil para mitigar algunos efectos</w:t>
      </w:r>
      <w:r w:rsidR="00411FF5" w:rsidRPr="009A4CB0">
        <w:rPr>
          <w:rFonts w:asciiTheme="minorHAnsi" w:hAnsiTheme="minorHAnsi" w:cstheme="minorHAnsi"/>
        </w:rPr>
        <w:t>.</w:t>
      </w:r>
    </w:p>
    <w:p w:rsidR="00411FF5" w:rsidRPr="009A4CB0" w:rsidRDefault="001B490F" w:rsidP="00CF1414">
      <w:pPr>
        <w:pStyle w:val="Prrafodelista"/>
        <w:numPr>
          <w:ilvl w:val="1"/>
          <w:numId w:val="17"/>
        </w:numPr>
        <w:spacing w:after="0" w:line="360" w:lineRule="auto"/>
        <w:jc w:val="both"/>
        <w:rPr>
          <w:rFonts w:cstheme="minorHAnsi"/>
          <w:b/>
          <w:sz w:val="24"/>
          <w:szCs w:val="24"/>
        </w:rPr>
      </w:pPr>
      <w:r w:rsidRPr="009A4CB0">
        <w:rPr>
          <w:rFonts w:cstheme="minorHAnsi"/>
          <w:b/>
          <w:sz w:val="24"/>
          <w:szCs w:val="24"/>
        </w:rPr>
        <w:t>Estrategia de crecimiento.</w:t>
      </w:r>
      <w:r w:rsidR="00411FF5" w:rsidRPr="009A4CB0">
        <w:rPr>
          <w:rFonts w:cstheme="minorHAnsi"/>
          <w:b/>
          <w:sz w:val="24"/>
          <w:szCs w:val="24"/>
        </w:rPr>
        <w:t xml:space="preserve"> </w:t>
      </w:r>
    </w:p>
    <w:p w:rsidR="000B27B6" w:rsidRPr="009A4CB0" w:rsidRDefault="001D0566" w:rsidP="00CF1414">
      <w:pPr>
        <w:spacing w:line="360" w:lineRule="auto"/>
        <w:jc w:val="both"/>
        <w:rPr>
          <w:rFonts w:asciiTheme="minorHAnsi" w:hAnsiTheme="minorHAnsi" w:cstheme="minorHAnsi"/>
        </w:rPr>
      </w:pPr>
      <w:r w:rsidRPr="009A4CB0">
        <w:rPr>
          <w:rFonts w:asciiTheme="minorHAnsi" w:hAnsiTheme="minorHAnsi" w:cstheme="minorHAnsi"/>
        </w:rPr>
        <w:t>Para acceder al mercado latente de la construcción de invernaderos para el uso eficiente de energía solar, s</w:t>
      </w:r>
      <w:r w:rsidR="000B27B6" w:rsidRPr="009A4CB0">
        <w:rPr>
          <w:rFonts w:asciiTheme="minorHAnsi" w:hAnsiTheme="minorHAnsi" w:cstheme="minorHAnsi"/>
        </w:rPr>
        <w:t>e realizarán eventos de promoción de la empresa formada por los Proveedores de Asistencia Técnica.</w:t>
      </w:r>
    </w:p>
    <w:p w:rsidR="00FC38AD" w:rsidRPr="009A4CB0" w:rsidRDefault="00FC38AD" w:rsidP="00CF1414">
      <w:pPr>
        <w:spacing w:line="360" w:lineRule="auto"/>
        <w:jc w:val="both"/>
        <w:rPr>
          <w:rFonts w:asciiTheme="minorHAnsi" w:hAnsiTheme="minorHAnsi" w:cstheme="minorHAnsi"/>
        </w:rPr>
      </w:pPr>
      <w:r w:rsidRPr="009A4CB0">
        <w:rPr>
          <w:rFonts w:asciiTheme="minorHAnsi" w:hAnsiTheme="minorHAnsi" w:cstheme="minorHAnsi"/>
        </w:rPr>
        <w:t xml:space="preserve">Los técnicos y productores líderes de las zonas de intervención </w:t>
      </w:r>
      <w:r w:rsidR="00013A36" w:rsidRPr="009A4CB0">
        <w:rPr>
          <w:rFonts w:asciiTheme="minorHAnsi" w:hAnsiTheme="minorHAnsi" w:cstheme="minorHAnsi"/>
        </w:rPr>
        <w:t>(Taray y Ccorca)</w:t>
      </w:r>
      <w:r w:rsidRPr="009A4CB0">
        <w:rPr>
          <w:rFonts w:asciiTheme="minorHAnsi" w:hAnsiTheme="minorHAnsi" w:cstheme="minorHAnsi"/>
        </w:rPr>
        <w:t xml:space="preserve"> han participado en la identificación de fortalezas, oportunidades, riesgos y medidas de </w:t>
      </w:r>
      <w:r w:rsidRPr="009A4CB0">
        <w:rPr>
          <w:rFonts w:asciiTheme="minorHAnsi" w:hAnsiTheme="minorHAnsi" w:cstheme="minorHAnsi"/>
        </w:rPr>
        <w:lastRenderedPageBreak/>
        <w:t>mitigación para elaborar esta propuesta. Por otro lado, aliados estratégicos como las municipalidades de Taray y Ccorca</w:t>
      </w:r>
      <w:r w:rsidR="00013A36" w:rsidRPr="009A4CB0">
        <w:rPr>
          <w:rFonts w:asciiTheme="minorHAnsi" w:hAnsiTheme="minorHAnsi" w:cstheme="minorHAnsi"/>
        </w:rPr>
        <w:t>, que son socios de REMUR Cusco,</w:t>
      </w:r>
      <w:r w:rsidRPr="009A4CB0">
        <w:rPr>
          <w:rFonts w:asciiTheme="minorHAnsi" w:hAnsiTheme="minorHAnsi" w:cstheme="minorHAnsi"/>
        </w:rPr>
        <w:t xml:space="preserve"> </w:t>
      </w:r>
      <w:r w:rsidR="00E044F5" w:rsidRPr="009A4CB0">
        <w:rPr>
          <w:rFonts w:asciiTheme="minorHAnsi" w:hAnsiTheme="minorHAnsi" w:cstheme="minorHAnsi"/>
        </w:rPr>
        <w:t>tienen pr</w:t>
      </w:r>
      <w:r w:rsidRPr="009A4CB0">
        <w:rPr>
          <w:rFonts w:asciiTheme="minorHAnsi" w:hAnsiTheme="minorHAnsi" w:cstheme="minorHAnsi"/>
        </w:rPr>
        <w:t>ioriza</w:t>
      </w:r>
      <w:r w:rsidR="00E044F5" w:rsidRPr="009A4CB0">
        <w:rPr>
          <w:rFonts w:asciiTheme="minorHAnsi" w:hAnsiTheme="minorHAnsi" w:cstheme="minorHAnsi"/>
        </w:rPr>
        <w:t>do en su</w:t>
      </w:r>
      <w:r w:rsidRPr="009A4CB0">
        <w:rPr>
          <w:rFonts w:asciiTheme="minorHAnsi" w:hAnsiTheme="minorHAnsi" w:cstheme="minorHAnsi"/>
        </w:rPr>
        <w:t xml:space="preserve">s planes de desarrollo la </w:t>
      </w:r>
      <w:r w:rsidR="00E044F5" w:rsidRPr="009A4CB0">
        <w:rPr>
          <w:rFonts w:asciiTheme="minorHAnsi" w:hAnsiTheme="minorHAnsi" w:cstheme="minorHAnsi"/>
        </w:rPr>
        <w:t xml:space="preserve">oportunidad de promover la construcción de invernaderos como mecanismo de adaptación al cambio climático y estrategia para mejorar la pequeña agricultura y su articulación con mercados exigentes con el turístico, lo cual constituye una demanda efectiva para las </w:t>
      </w:r>
      <w:r w:rsidRPr="009A4CB0">
        <w:rPr>
          <w:rFonts w:asciiTheme="minorHAnsi" w:hAnsiTheme="minorHAnsi" w:cstheme="minorHAnsi"/>
        </w:rPr>
        <w:t>tecnología</w:t>
      </w:r>
      <w:r w:rsidR="00E044F5" w:rsidRPr="009A4CB0">
        <w:rPr>
          <w:rFonts w:asciiTheme="minorHAnsi" w:hAnsiTheme="minorHAnsi" w:cstheme="minorHAnsi"/>
        </w:rPr>
        <w:t>s energéticas renovables</w:t>
      </w:r>
      <w:r w:rsidRPr="009A4CB0">
        <w:rPr>
          <w:rFonts w:asciiTheme="minorHAnsi" w:hAnsiTheme="minorHAnsi" w:cstheme="minorHAnsi"/>
        </w:rPr>
        <w:t xml:space="preserve">. Por otro lado, negocios vinculados a la actividad turística ubicados en la ciudad de Cusco cada vez exigen que los productos agrícolas sean producidos con los criterios de BPA. Asimismo, el </w:t>
      </w:r>
      <w:r w:rsidR="00EC52AA" w:rsidRPr="009A4CB0">
        <w:rPr>
          <w:rFonts w:asciiTheme="minorHAnsi" w:hAnsiTheme="minorHAnsi" w:cstheme="minorHAnsi"/>
        </w:rPr>
        <w:t xml:space="preserve">Servicio Nacional de Sanidad Agraria - </w:t>
      </w:r>
      <w:r w:rsidRPr="009A4CB0">
        <w:rPr>
          <w:rFonts w:asciiTheme="minorHAnsi" w:hAnsiTheme="minorHAnsi" w:cstheme="minorHAnsi"/>
        </w:rPr>
        <w:t>SENASA busca promover las BPA como garantía de alimentos</w:t>
      </w:r>
      <w:r w:rsidR="00EC52AA" w:rsidRPr="009A4CB0">
        <w:rPr>
          <w:rFonts w:asciiTheme="minorHAnsi" w:hAnsiTheme="minorHAnsi" w:cstheme="minorHAnsi"/>
        </w:rPr>
        <w:t xml:space="preserve"> inocuos y</w:t>
      </w:r>
      <w:r w:rsidRPr="009A4CB0">
        <w:rPr>
          <w:rFonts w:asciiTheme="minorHAnsi" w:hAnsiTheme="minorHAnsi" w:cstheme="minorHAnsi"/>
        </w:rPr>
        <w:t xml:space="preserve"> seguros. El fortalecimiento de las capacidades de </w:t>
      </w:r>
      <w:r w:rsidR="00EC52AA" w:rsidRPr="009A4CB0">
        <w:rPr>
          <w:rFonts w:asciiTheme="minorHAnsi" w:hAnsiTheme="minorHAnsi" w:cstheme="minorHAnsi"/>
        </w:rPr>
        <w:t xml:space="preserve">técnicos agropecuarios y productores líderes </w:t>
      </w:r>
      <w:r w:rsidRPr="009A4CB0">
        <w:rPr>
          <w:rFonts w:asciiTheme="minorHAnsi" w:hAnsiTheme="minorHAnsi" w:cstheme="minorHAnsi"/>
        </w:rPr>
        <w:t>con esta iniciativa y la demanda que se hará efectiva, permitirá desarrollar esta cadena de valor con equidad de participación de los actores.</w:t>
      </w:r>
    </w:p>
    <w:p w:rsidR="00FC38AD" w:rsidRPr="009A4CB0" w:rsidRDefault="00E044F5" w:rsidP="00CF1414">
      <w:pPr>
        <w:spacing w:line="360" w:lineRule="auto"/>
        <w:jc w:val="both"/>
        <w:rPr>
          <w:rFonts w:asciiTheme="minorHAnsi" w:hAnsiTheme="minorHAnsi" w:cstheme="minorHAnsi"/>
        </w:rPr>
      </w:pPr>
      <w:r w:rsidRPr="009A4CB0">
        <w:rPr>
          <w:rFonts w:asciiTheme="minorHAnsi" w:hAnsiTheme="minorHAnsi" w:cstheme="minorHAnsi"/>
        </w:rPr>
        <w:t>Asimismo, existe demanda creciente de los propios pequeños productores agricultores de zonas aledañas al actual proyecto Qorichacra que desarrolla el CBC, ellos ya cuentan con parte del capital de trabajo para llevar adelante sus inversiones en la construcción de invernaderos, lo que está faltando es la Asistencia técnica y el acceder al mercado de los materiales para el aprovechamiento de la energía solar en invernaderos.</w:t>
      </w:r>
    </w:p>
    <w:p w:rsidR="00E044F5" w:rsidRPr="009A4CB0" w:rsidRDefault="00E044F5" w:rsidP="00CF1414">
      <w:pPr>
        <w:spacing w:line="360" w:lineRule="auto"/>
        <w:jc w:val="both"/>
        <w:rPr>
          <w:rFonts w:asciiTheme="minorHAnsi" w:hAnsiTheme="minorHAnsi" w:cstheme="minorHAnsi"/>
        </w:rPr>
      </w:pPr>
      <w:r w:rsidRPr="009A4CB0">
        <w:rPr>
          <w:rFonts w:asciiTheme="minorHAnsi" w:hAnsiTheme="minorHAnsi" w:cstheme="minorHAnsi"/>
        </w:rPr>
        <w:t xml:space="preserve">De cara a esta potencial demanda, los PAT recibirán en su proceso de formación los conceptos y herramientas necesarias para la promoción de la tecnología a través de gobiernos locales, gobierno regional y proyectos del Ministerio de Agricultura. </w:t>
      </w:r>
    </w:p>
    <w:p w:rsidR="001D0566" w:rsidRPr="009A4CB0" w:rsidRDefault="001D0566" w:rsidP="00CF1414">
      <w:pPr>
        <w:spacing w:line="360" w:lineRule="auto"/>
        <w:jc w:val="both"/>
        <w:rPr>
          <w:rFonts w:asciiTheme="minorHAnsi" w:hAnsiTheme="minorHAnsi" w:cstheme="minorHAnsi"/>
        </w:rPr>
      </w:pPr>
      <w:r w:rsidRPr="009A4CB0">
        <w:rPr>
          <w:rFonts w:asciiTheme="minorHAnsi" w:hAnsiTheme="minorHAnsi" w:cstheme="minorHAnsi"/>
        </w:rPr>
        <w:t>El CBC realizará en acompañamiento a los PAT, para que concluyendo con la primera meta de instalación de 300 invernaderos en los distritos de Ccorca y Taray; se promocione estos resultados del Plan de Negocio, y se acceda al mercado creciente que demanda especialistas en temas de tecnologías energéticas renovables.</w:t>
      </w:r>
    </w:p>
    <w:p w:rsidR="001D0566" w:rsidRDefault="001D0566" w:rsidP="00CF1414">
      <w:pPr>
        <w:spacing w:line="360" w:lineRule="auto"/>
        <w:jc w:val="both"/>
        <w:rPr>
          <w:rFonts w:asciiTheme="minorHAnsi" w:hAnsiTheme="minorHAnsi" w:cstheme="minorHAnsi"/>
        </w:rPr>
      </w:pPr>
      <w:r w:rsidRPr="009A4CB0">
        <w:rPr>
          <w:rFonts w:asciiTheme="minorHAnsi" w:hAnsiTheme="minorHAnsi" w:cstheme="minorHAnsi"/>
        </w:rPr>
        <w:t>A lo largo de todo este proceso se tendrá como temas transversales la equidad de género y la reducción de desigualdades; pues los PAT son personas seleccionadas con ese criterio y el personal del Plan de Negocio se realizará tomando en cuenta la equidad de género.</w:t>
      </w:r>
    </w:p>
    <w:p w:rsidR="00195E53" w:rsidRDefault="00195E53" w:rsidP="00CF1414">
      <w:pPr>
        <w:spacing w:line="360" w:lineRule="auto"/>
        <w:jc w:val="both"/>
        <w:rPr>
          <w:rFonts w:asciiTheme="minorHAnsi" w:hAnsiTheme="minorHAnsi" w:cstheme="minorHAnsi"/>
        </w:rPr>
      </w:pPr>
    </w:p>
    <w:p w:rsidR="00195E53" w:rsidRPr="009A4CB0" w:rsidRDefault="00195E53" w:rsidP="00CF1414">
      <w:pPr>
        <w:spacing w:line="360" w:lineRule="auto"/>
        <w:jc w:val="both"/>
        <w:rPr>
          <w:rFonts w:asciiTheme="minorHAnsi" w:hAnsiTheme="minorHAnsi" w:cstheme="minorHAnsi"/>
        </w:rPr>
      </w:pPr>
    </w:p>
    <w:p w:rsidR="001B490F" w:rsidRPr="009A4CB0" w:rsidRDefault="001B490F" w:rsidP="00CF1414">
      <w:pPr>
        <w:pStyle w:val="Prrafodelista"/>
        <w:numPr>
          <w:ilvl w:val="0"/>
          <w:numId w:val="17"/>
        </w:numPr>
        <w:spacing w:after="0" w:line="360" w:lineRule="auto"/>
        <w:jc w:val="both"/>
        <w:rPr>
          <w:rFonts w:cstheme="minorHAnsi"/>
          <w:b/>
          <w:sz w:val="24"/>
          <w:szCs w:val="24"/>
        </w:rPr>
      </w:pPr>
      <w:r w:rsidRPr="009A4CB0">
        <w:rPr>
          <w:rFonts w:cstheme="minorHAnsi"/>
          <w:b/>
          <w:sz w:val="24"/>
          <w:szCs w:val="24"/>
        </w:rPr>
        <w:lastRenderedPageBreak/>
        <w:t>PROCESO PRODUCTIVO Y RECURSOS HUMANOS</w:t>
      </w:r>
    </w:p>
    <w:p w:rsidR="001B490F" w:rsidRPr="009A4CB0" w:rsidRDefault="001B490F" w:rsidP="00CF1414">
      <w:pPr>
        <w:pStyle w:val="Prrafodelista"/>
        <w:numPr>
          <w:ilvl w:val="1"/>
          <w:numId w:val="19"/>
        </w:numPr>
        <w:spacing w:after="0" w:line="360" w:lineRule="auto"/>
        <w:jc w:val="both"/>
        <w:rPr>
          <w:rFonts w:cstheme="minorHAnsi"/>
          <w:b/>
          <w:sz w:val="24"/>
          <w:szCs w:val="24"/>
        </w:rPr>
      </w:pPr>
      <w:r w:rsidRPr="009A4CB0">
        <w:rPr>
          <w:rFonts w:cstheme="minorHAnsi"/>
          <w:b/>
          <w:sz w:val="24"/>
          <w:szCs w:val="24"/>
        </w:rPr>
        <w:t>Legislación aplicable.</w:t>
      </w:r>
      <w:r w:rsidR="001D0566" w:rsidRPr="009A4CB0">
        <w:rPr>
          <w:rFonts w:cstheme="minorHAnsi"/>
          <w:b/>
          <w:sz w:val="24"/>
          <w:szCs w:val="24"/>
        </w:rPr>
        <w:t xml:space="preserve"> </w:t>
      </w:r>
    </w:p>
    <w:p w:rsidR="00FC38AD" w:rsidRPr="009A4CB0" w:rsidRDefault="00C37E63" w:rsidP="00CF1414">
      <w:pPr>
        <w:spacing w:line="360" w:lineRule="auto"/>
        <w:jc w:val="both"/>
        <w:rPr>
          <w:rFonts w:asciiTheme="minorHAnsi" w:hAnsiTheme="minorHAnsi" w:cstheme="minorHAnsi"/>
        </w:rPr>
      </w:pPr>
      <w:r w:rsidRPr="009A4CB0">
        <w:rPr>
          <w:rFonts w:asciiTheme="minorHAnsi" w:hAnsiTheme="minorHAnsi" w:cstheme="minorHAnsi"/>
          <w:highlight w:val="white"/>
        </w:rPr>
        <w:t xml:space="preserve">El </w:t>
      </w:r>
      <w:r w:rsidR="00FC38AD" w:rsidRPr="009A4CB0">
        <w:rPr>
          <w:rFonts w:asciiTheme="minorHAnsi" w:hAnsiTheme="minorHAnsi" w:cstheme="minorHAnsi"/>
          <w:highlight w:val="white"/>
        </w:rPr>
        <w:t>Ministerio de Energía y Minas: prioriza entre sus políticas</w:t>
      </w:r>
      <w:r w:rsidRPr="009A4CB0">
        <w:rPr>
          <w:rFonts w:asciiTheme="minorHAnsi" w:hAnsiTheme="minorHAnsi" w:cstheme="minorHAnsi"/>
          <w:highlight w:val="white"/>
        </w:rPr>
        <w:t>, E</w:t>
      </w:r>
      <w:r w:rsidR="00FC38AD" w:rsidRPr="009A4CB0">
        <w:rPr>
          <w:rFonts w:asciiTheme="minorHAnsi" w:hAnsiTheme="minorHAnsi" w:cstheme="minorHAnsi"/>
          <w:highlight w:val="white"/>
        </w:rPr>
        <w:t>l uso de energías renovables, pero no tiene aún políticas dirigidas al sector agricultura. Ministerio del Ambiente: tiene cuatro ejes de Gestión Ambiental, uno es “compatibilizando el aprovechamiento armonioso de los recursos naturales”, como agua y suelo; la promoción del uso agrícola de invernaderos en zonas alto andinas se alinea con los esfuerzos por disminuir los procesos de erosión de suelos a causa del uso ineficiente del agua, que afecta entre 50% y 60% de los suelos de la sierra de Perú (</w:t>
      </w:r>
      <w:hyperlink r:id="rId16">
        <w:r w:rsidR="00FC38AD" w:rsidRPr="00956588">
          <w:rPr>
            <w:rFonts w:asciiTheme="minorHAnsi" w:hAnsiTheme="minorHAnsi" w:cstheme="minorHAnsi"/>
            <w:sz w:val="20"/>
            <w:szCs w:val="20"/>
            <w:highlight w:val="white"/>
            <w:u w:val="single"/>
          </w:rPr>
          <w:t>http://www.minam.gob.pe/wp-content/uploads/2013/06/EJES-ESTRATEGICOS-DE-LA-GESTION-AMBIENTAL.pdf</w:t>
        </w:r>
      </w:hyperlink>
      <w:r w:rsidR="00FC38AD" w:rsidRPr="009A4CB0">
        <w:rPr>
          <w:rFonts w:asciiTheme="minorHAnsi" w:hAnsiTheme="minorHAnsi" w:cstheme="minorHAnsi"/>
          <w:highlight w:val="white"/>
        </w:rPr>
        <w:t xml:space="preserve">), SENASA - Ministerio de Agricultura y </w:t>
      </w:r>
      <w:r w:rsidR="00FC38AD" w:rsidRPr="009A4CB0">
        <w:rPr>
          <w:rFonts w:asciiTheme="minorHAnsi" w:hAnsiTheme="minorHAnsi" w:cstheme="minorHAnsi"/>
        </w:rPr>
        <w:t xml:space="preserve">Riego, tiene competencia exclusiva en el aspecto técnico, normativo y de vigilancia en materia de inocuidad de los alimentos agropecuarios y las BPA son una estrategia prioritaria (ver Guía </w:t>
      </w:r>
      <w:hyperlink r:id="rId17" w:history="1">
        <w:r w:rsidRPr="00956588">
          <w:rPr>
            <w:rStyle w:val="Hipervnculo"/>
            <w:rFonts w:asciiTheme="minorHAnsi" w:hAnsiTheme="minorHAnsi" w:cstheme="minorHAnsi"/>
            <w:color w:val="auto"/>
            <w:sz w:val="22"/>
            <w:szCs w:val="22"/>
          </w:rPr>
          <w:t>http://www.senasa.gob.pe/0/modulos/JER/JER_Interna.aspx?ARE=0&amp;PFL=3&amp;JER=5395</w:t>
        </w:r>
      </w:hyperlink>
    </w:p>
    <w:p w:rsidR="00C37E63" w:rsidRPr="009A4CB0" w:rsidRDefault="00C37E63" w:rsidP="00CF1414">
      <w:pPr>
        <w:spacing w:line="360" w:lineRule="auto"/>
        <w:jc w:val="both"/>
        <w:rPr>
          <w:rFonts w:asciiTheme="minorHAnsi" w:hAnsiTheme="minorHAnsi" w:cstheme="minorHAnsi"/>
          <w:lang w:val="es-ES_tradnl"/>
        </w:rPr>
      </w:pPr>
      <w:r w:rsidRPr="009A4CB0">
        <w:rPr>
          <w:rFonts w:asciiTheme="minorHAnsi" w:hAnsiTheme="minorHAnsi" w:cstheme="minorHAnsi"/>
          <w:lang w:val="es-ES_tradnl"/>
        </w:rPr>
        <w:t>Respetaremos la legislación nacional vigente en cuanto al uso de plásticos Agro Film:</w:t>
      </w:r>
    </w:p>
    <w:p w:rsidR="00C37E63" w:rsidRPr="009A4CB0" w:rsidRDefault="00C37E63" w:rsidP="00CF1414">
      <w:pPr>
        <w:spacing w:line="360" w:lineRule="auto"/>
        <w:jc w:val="both"/>
        <w:rPr>
          <w:rFonts w:asciiTheme="minorHAnsi" w:hAnsiTheme="minorHAnsi" w:cstheme="minorHAnsi"/>
          <w:lang w:val="es-ES_tradnl"/>
        </w:rPr>
      </w:pPr>
      <w:r w:rsidRPr="009A4CB0">
        <w:rPr>
          <w:rFonts w:asciiTheme="minorHAnsi" w:hAnsiTheme="minorHAnsi" w:cstheme="minorHAnsi"/>
          <w:lang w:val="es-ES_tradnl"/>
        </w:rPr>
        <w:t>26/08/2010 - DECRETO SUPREMO: D.S. N° 011-2010-MINAM. Que determina uso obligatorio de productos reciclados y biodegradables.</w:t>
      </w:r>
    </w:p>
    <w:p w:rsidR="00C37E63" w:rsidRPr="009A4CB0" w:rsidRDefault="00C37E63" w:rsidP="00CF1414">
      <w:pPr>
        <w:spacing w:line="360" w:lineRule="auto"/>
        <w:jc w:val="both"/>
        <w:rPr>
          <w:rFonts w:asciiTheme="minorHAnsi" w:hAnsiTheme="minorHAnsi" w:cstheme="minorHAnsi"/>
          <w:lang w:val="es-ES_tradnl"/>
        </w:rPr>
      </w:pPr>
      <w:r w:rsidRPr="009A4CB0">
        <w:rPr>
          <w:rFonts w:asciiTheme="minorHAnsi" w:hAnsiTheme="minorHAnsi" w:cstheme="minorHAnsi"/>
          <w:lang w:val="es-ES_tradnl"/>
        </w:rPr>
        <w:t>31/01/2011 - RESOLUCION MINISTERIAL RM Nº021-2011-MINAM. El porcentaje mínimo de material reciclado para los plásticos es de ochenta (80%) por ciento.</w:t>
      </w:r>
    </w:p>
    <w:p w:rsidR="00C37E63" w:rsidRPr="009A4CB0" w:rsidRDefault="00C37E63" w:rsidP="00CF1414">
      <w:pPr>
        <w:spacing w:line="360" w:lineRule="auto"/>
        <w:jc w:val="both"/>
        <w:rPr>
          <w:rFonts w:asciiTheme="minorHAnsi" w:hAnsiTheme="minorHAnsi" w:cstheme="minorHAnsi"/>
          <w:lang w:val="es-ES_tradnl"/>
        </w:rPr>
      </w:pPr>
      <w:r w:rsidRPr="009A4CB0">
        <w:rPr>
          <w:rFonts w:asciiTheme="minorHAnsi" w:hAnsiTheme="minorHAnsi" w:cstheme="minorHAnsi"/>
          <w:lang w:val="es-ES_tradnl"/>
        </w:rPr>
        <w:t xml:space="preserve">19/02/2011 - DECRETO SUPREMO DS-Nº004-2011-MINAM. </w:t>
      </w:r>
      <w:r w:rsidRPr="009A4CB0">
        <w:rPr>
          <w:rStyle w:val="estilo871"/>
          <w:rFonts w:asciiTheme="minorHAnsi" w:hAnsiTheme="minorHAnsi" w:cstheme="minorHAnsi"/>
          <w:b w:val="0"/>
        </w:rPr>
        <w:t>Aplicación gradual de los porcentajes de material reciclado en plásticos, papeles y cartones que debe usar y comprar el sector públic</w:t>
      </w:r>
      <w:r w:rsidRPr="009A4CB0">
        <w:rPr>
          <w:rStyle w:val="estilo871"/>
          <w:rFonts w:asciiTheme="minorHAnsi" w:hAnsiTheme="minorHAnsi" w:cstheme="minorHAnsi"/>
          <w:b w:val="0"/>
          <w:color w:val="000000" w:themeColor="text1"/>
        </w:rPr>
        <w:t xml:space="preserve">o - </w:t>
      </w:r>
      <w:hyperlink r:id="rId18" w:tgtFrame="_blank" w:history="1">
        <w:r w:rsidRPr="009A4CB0">
          <w:rPr>
            <w:rStyle w:val="Hipervnculo"/>
            <w:rFonts w:asciiTheme="minorHAnsi" w:hAnsiTheme="minorHAnsi" w:cstheme="minorHAnsi"/>
            <w:bCs/>
            <w:color w:val="000000" w:themeColor="text1"/>
          </w:rPr>
          <w:t xml:space="preserve">Ver: Nº 004-2011-MINAM </w:t>
        </w:r>
      </w:hyperlink>
    </w:p>
    <w:p w:rsidR="006E7320" w:rsidRDefault="00C37E63" w:rsidP="00CF1414">
      <w:pPr>
        <w:spacing w:line="360" w:lineRule="auto"/>
        <w:jc w:val="both"/>
        <w:rPr>
          <w:rFonts w:asciiTheme="minorHAnsi" w:hAnsiTheme="minorHAnsi" w:cstheme="minorHAnsi"/>
          <w:color w:val="000000" w:themeColor="text1"/>
        </w:rPr>
      </w:pPr>
      <w:r w:rsidRPr="009A4CB0">
        <w:rPr>
          <w:rFonts w:asciiTheme="minorHAnsi" w:hAnsiTheme="minorHAnsi" w:cstheme="minorHAnsi"/>
          <w:bCs/>
          <w:color w:val="000000" w:themeColor="text1"/>
        </w:rPr>
        <w:t>15/04/2011 - RESOLUCION MINISTERIAL RM Nº083-2011-MINAM</w:t>
      </w:r>
      <w:r w:rsidRPr="009A4CB0">
        <w:rPr>
          <w:rFonts w:asciiTheme="minorHAnsi" w:hAnsiTheme="minorHAnsi" w:cstheme="minorHAnsi"/>
          <w:color w:val="000000" w:themeColor="text1"/>
        </w:rPr>
        <w:t xml:space="preserve"> Precisa que el porcentaje de material reciclado determinado en el artículo 1º de la Resolución Ministerial  Nº 021-2011-MINAM, será de aplicación para aquellos productos cuya composición sea mayor del 90% en peso de plástico. Para el caso de envases de plástico, el porcentaje mínimo de material reciclado es de ochenta (80%) por ciento.</w:t>
      </w:r>
    </w:p>
    <w:p w:rsidR="004247B5" w:rsidRPr="009A4CB0" w:rsidRDefault="004247B5" w:rsidP="00CF1414">
      <w:pPr>
        <w:spacing w:line="360" w:lineRule="auto"/>
        <w:jc w:val="both"/>
        <w:rPr>
          <w:rFonts w:asciiTheme="minorHAnsi" w:hAnsiTheme="minorHAnsi" w:cstheme="minorHAnsi"/>
          <w:color w:val="000000" w:themeColor="text1"/>
        </w:rPr>
      </w:pPr>
    </w:p>
    <w:p w:rsidR="001B490F" w:rsidRPr="009A4CB0" w:rsidRDefault="001B490F" w:rsidP="00CF1414">
      <w:pPr>
        <w:pStyle w:val="Prrafodelista"/>
        <w:numPr>
          <w:ilvl w:val="1"/>
          <w:numId w:val="19"/>
        </w:numPr>
        <w:spacing w:after="0" w:line="360" w:lineRule="auto"/>
        <w:jc w:val="both"/>
        <w:rPr>
          <w:rFonts w:cstheme="minorHAnsi"/>
          <w:b/>
          <w:sz w:val="24"/>
          <w:szCs w:val="24"/>
        </w:rPr>
      </w:pPr>
      <w:r w:rsidRPr="009A4CB0">
        <w:rPr>
          <w:rFonts w:cstheme="minorHAnsi"/>
          <w:b/>
          <w:sz w:val="24"/>
          <w:szCs w:val="24"/>
        </w:rPr>
        <w:t>Proceso productivo.</w:t>
      </w:r>
      <w:r w:rsidR="001611E6" w:rsidRPr="009A4CB0">
        <w:rPr>
          <w:rFonts w:cstheme="minorHAnsi"/>
          <w:b/>
          <w:sz w:val="24"/>
          <w:szCs w:val="24"/>
        </w:rPr>
        <w:t xml:space="preserve"> </w:t>
      </w:r>
    </w:p>
    <w:p w:rsidR="001F764F" w:rsidRPr="002753EB" w:rsidRDefault="00C37E63" w:rsidP="00CF1414">
      <w:pPr>
        <w:spacing w:line="360" w:lineRule="auto"/>
        <w:jc w:val="both"/>
        <w:rPr>
          <w:rFonts w:asciiTheme="minorHAnsi" w:hAnsiTheme="minorHAnsi" w:cstheme="minorHAnsi"/>
        </w:rPr>
      </w:pPr>
      <w:r w:rsidRPr="009A4CB0">
        <w:rPr>
          <w:rFonts w:asciiTheme="minorHAnsi" w:hAnsiTheme="minorHAnsi" w:cstheme="minorHAnsi"/>
        </w:rPr>
        <w:t xml:space="preserve">En el proceso de implementación del Plan de Negocio se transferirá capacidades a los PAT para que implementen y cumplan de manera estricta el </w:t>
      </w:r>
      <w:r w:rsidR="004360E3" w:rsidRPr="009A4CB0">
        <w:rPr>
          <w:rFonts w:asciiTheme="minorHAnsi" w:hAnsiTheme="minorHAnsi" w:cstheme="minorHAnsi"/>
        </w:rPr>
        <w:t>flujo grama</w:t>
      </w:r>
      <w:r w:rsidRPr="009A4CB0">
        <w:rPr>
          <w:rFonts w:asciiTheme="minorHAnsi" w:hAnsiTheme="minorHAnsi" w:cstheme="minorHAnsi"/>
        </w:rPr>
        <w:t xml:space="preserve"> de los servicios que ofrecen, el cual se iniciará de</w:t>
      </w:r>
      <w:r w:rsidR="00541DDD">
        <w:rPr>
          <w:rFonts w:asciiTheme="minorHAnsi" w:hAnsiTheme="minorHAnsi" w:cstheme="minorHAnsi"/>
        </w:rPr>
        <w:t>spués de los 03</w:t>
      </w:r>
      <w:r w:rsidR="001611E6" w:rsidRPr="009A4CB0">
        <w:rPr>
          <w:rFonts w:asciiTheme="minorHAnsi" w:hAnsiTheme="minorHAnsi" w:cstheme="minorHAnsi"/>
        </w:rPr>
        <w:t xml:space="preserve"> meses de iniciado el </w:t>
      </w:r>
      <w:r w:rsidR="001611E6" w:rsidRPr="009A4CB0">
        <w:rPr>
          <w:rFonts w:asciiTheme="minorHAnsi" w:hAnsiTheme="minorHAnsi" w:cstheme="minorHAnsi"/>
        </w:rPr>
        <w:lastRenderedPageBreak/>
        <w:t>Proyecto.</w:t>
      </w:r>
      <w:r w:rsidR="002753EB">
        <w:rPr>
          <w:rFonts w:asciiTheme="minorHAnsi" w:hAnsiTheme="minorHAnsi" w:cstheme="minorHAnsi"/>
        </w:rPr>
        <w:t xml:space="preserve"> </w:t>
      </w:r>
      <w:r w:rsidR="002753EB" w:rsidRPr="009A4CB0">
        <w:rPr>
          <w:rFonts w:asciiTheme="minorHAnsi" w:hAnsiTheme="minorHAnsi" w:cstheme="minorHAnsi"/>
          <w:sz w:val="22"/>
          <w:szCs w:val="22"/>
        </w:rPr>
        <w:t xml:space="preserve">Los PAT se constituirán en una Empresa jurídica debidamente representada por un Directorio que lo integrará cada uno de los PAT, solamente esta entidad será la autorizada para realizar cada fase del proceso de venta de servicios de todos los Proveedores de </w:t>
      </w:r>
      <w:r w:rsidR="00195E53" w:rsidRPr="00B82C3A">
        <w:rPr>
          <w:rFonts w:asciiTheme="minorHAnsi" w:hAnsiTheme="minorHAnsi" w:cstheme="minorHAnsi"/>
          <w:noProof/>
        </w:rPr>
        <mc:AlternateContent>
          <mc:Choice Requires="wps">
            <w:drawing>
              <wp:anchor distT="0" distB="0" distL="114300" distR="114300" simplePos="0" relativeHeight="251615744" behindDoc="1" locked="0" layoutInCell="1" allowOverlap="1" wp14:anchorId="2892A9DF" wp14:editId="1D8BAA9A">
                <wp:simplePos x="0" y="0"/>
                <wp:positionH relativeFrom="column">
                  <wp:posOffset>-192144</wp:posOffset>
                </wp:positionH>
                <wp:positionV relativeFrom="paragraph">
                  <wp:posOffset>1050769</wp:posOffset>
                </wp:positionV>
                <wp:extent cx="1352550" cy="1057275"/>
                <wp:effectExtent l="0" t="0" r="19050" b="28575"/>
                <wp:wrapNone/>
                <wp:docPr id="42" name="Bisel 9"/>
                <wp:cNvGraphicFramePr/>
                <a:graphic xmlns:a="http://schemas.openxmlformats.org/drawingml/2006/main">
                  <a:graphicData uri="http://schemas.microsoft.com/office/word/2010/wordprocessingShape">
                    <wps:wsp>
                      <wps:cNvSpPr/>
                      <wps:spPr>
                        <a:xfrm>
                          <a:off x="0" y="0"/>
                          <a:ext cx="1352550" cy="1057275"/>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1BB6" w:rsidRPr="00DC34A8" w:rsidRDefault="00931BB6" w:rsidP="00DC34A8">
                            <w:pPr>
                              <w:jc w:val="center"/>
                              <w:rPr>
                                <w:b/>
                              </w:rPr>
                            </w:pPr>
                            <w:r w:rsidRPr="00DC34A8">
                              <w:rPr>
                                <w:b/>
                              </w:rPr>
                              <w:t>ENTE EJECUTOR</w:t>
                            </w:r>
                          </w:p>
                          <w:p w:rsidR="00931BB6" w:rsidRPr="00DC34A8" w:rsidRDefault="00931BB6" w:rsidP="00DC34A8">
                            <w:pPr>
                              <w:jc w:val="center"/>
                              <w:rPr>
                                <w:b/>
                              </w:rPr>
                            </w:pPr>
                            <w:r w:rsidRPr="00DC34A8">
                              <w:rPr>
                                <w:b/>
                              </w:rPr>
                              <w:t>CBC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92A9DF"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isel 9" o:spid="_x0000_s1068" type="#_x0000_t84" style="position:absolute;left:0;text-align:left;margin-left:-15.15pt;margin-top:82.75pt;width:106.5pt;height:83.25pt;z-index:-251700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" fillcolor="#4f81bd [3204]" strokecolor="#243f60 [1604]" strokeweight="2pt">
                <v:textbox>
                  <w:txbxContent>
                    <w:p w:rsidR="00931BB6" w:rsidRPr="00DC34A8" w:rsidRDefault="00931BB6" w:rsidP="00DC34A8">
                      <w:pPr>
                        <w:jc w:val="center"/>
                        <w:rPr>
                          <w:b/>
                        </w:rPr>
                      </w:pPr>
                      <w:r w:rsidRPr="00DC34A8">
                        <w:rPr>
                          <w:b/>
                        </w:rPr>
                        <w:t>ENTE EJECUTOR</w:t>
                      </w:r>
                    </w:p>
                    <w:p w:rsidR="00931BB6" w:rsidRPr="00DC34A8" w:rsidRDefault="00931BB6" w:rsidP="00DC34A8">
                      <w:pPr>
                        <w:jc w:val="center"/>
                        <w:rPr>
                          <w:b/>
                        </w:rPr>
                      </w:pPr>
                      <w:r w:rsidRPr="00DC34A8">
                        <w:rPr>
                          <w:b/>
                        </w:rPr>
                        <w:t>CBC</w:t>
                      </w:r>
                    </w:p>
                  </w:txbxContent>
                </v:textbox>
              </v:shape>
            </w:pict>
          </mc:Fallback>
        </mc:AlternateContent>
      </w:r>
      <w:r w:rsidR="002753EB" w:rsidRPr="009A4CB0">
        <w:rPr>
          <w:rFonts w:asciiTheme="minorHAnsi" w:hAnsiTheme="minorHAnsi" w:cstheme="minorHAnsi"/>
          <w:sz w:val="22"/>
          <w:szCs w:val="22"/>
        </w:rPr>
        <w:t>Asistencia Técnica.</w:t>
      </w:r>
    </w:p>
    <w:p w:rsidR="001F764F" w:rsidRPr="00B82C3A" w:rsidRDefault="004247B5" w:rsidP="00CF1414">
      <w:pPr>
        <w:spacing w:line="360" w:lineRule="auto"/>
        <w:jc w:val="both"/>
        <w:rPr>
          <w:rFonts w:asciiTheme="minorHAnsi" w:hAnsiTheme="minorHAnsi" w:cstheme="minorHAnsi"/>
        </w:rPr>
      </w:pPr>
      <w:r w:rsidRPr="00B82C3A">
        <w:rPr>
          <w:rFonts w:asciiTheme="minorHAnsi" w:hAnsiTheme="minorHAnsi" w:cstheme="minorHAnsi"/>
          <w:noProof/>
        </w:rPr>
        <mc:AlternateContent>
          <mc:Choice Requires="wpg">
            <w:drawing>
              <wp:anchor distT="0" distB="0" distL="114300" distR="114300" simplePos="0" relativeHeight="251612672" behindDoc="0" locked="0" layoutInCell="1" allowOverlap="1" wp14:anchorId="48045D98" wp14:editId="6A875E24">
                <wp:simplePos x="0" y="0"/>
                <wp:positionH relativeFrom="column">
                  <wp:posOffset>-498844</wp:posOffset>
                </wp:positionH>
                <wp:positionV relativeFrom="paragraph">
                  <wp:posOffset>130810</wp:posOffset>
                </wp:positionV>
                <wp:extent cx="6780898" cy="3488056"/>
                <wp:effectExtent l="0" t="0" r="20320" b="17145"/>
                <wp:wrapNone/>
                <wp:docPr id="44" name="Grupo 52"/>
                <wp:cNvGraphicFramePr/>
                <a:graphic xmlns:a="http://schemas.openxmlformats.org/drawingml/2006/main">
                  <a:graphicData uri="http://schemas.microsoft.com/office/word/2010/wordprocessingGroup">
                    <wpg:wgp>
                      <wpg:cNvGrpSpPr/>
                      <wpg:grpSpPr>
                        <a:xfrm>
                          <a:off x="0" y="0"/>
                          <a:ext cx="6780898" cy="3488056"/>
                          <a:chOff x="-209995" y="288447"/>
                          <a:chExt cx="6020245" cy="3529308"/>
                        </a:xfrm>
                      </wpg:grpSpPr>
                      <wps:wsp>
                        <wps:cNvPr id="45" name="Elipse 1"/>
                        <wps:cNvSpPr/>
                        <wps:spPr>
                          <a:xfrm>
                            <a:off x="1117244" y="1367866"/>
                            <a:ext cx="1835506" cy="877025"/>
                          </a:xfrm>
                          <a:prstGeom prst="ellipse">
                            <a:avLst/>
                          </a:prstGeom>
                          <a:solidFill>
                            <a:srgbClr val="C00000"/>
                          </a:solidFill>
                        </wps:spPr>
                        <wps:style>
                          <a:lnRef idx="2">
                            <a:schemeClr val="accent6"/>
                          </a:lnRef>
                          <a:fillRef idx="1">
                            <a:schemeClr val="lt1"/>
                          </a:fillRef>
                          <a:effectRef idx="0">
                            <a:schemeClr val="accent6"/>
                          </a:effectRef>
                          <a:fontRef idx="minor">
                            <a:schemeClr val="dk1"/>
                          </a:fontRef>
                        </wps:style>
                        <wps:txbx>
                          <w:txbxContent>
                            <w:p w:rsidR="00931BB6" w:rsidRPr="00DC34A8" w:rsidRDefault="00931BB6" w:rsidP="00DC34A8">
                              <w:pPr>
                                <w:jc w:val="center"/>
                                <w:rPr>
                                  <w:b/>
                                </w:rPr>
                              </w:pPr>
                              <w:r w:rsidRPr="00DC34A8">
                                <w:rPr>
                                  <w:b/>
                                  <w:sz w:val="32"/>
                                  <w:szCs w:val="32"/>
                                </w:rPr>
                                <w:t>PAT</w:t>
                              </w:r>
                              <w:r w:rsidRPr="00B57EDF">
                                <w:rPr>
                                  <w:b/>
                                  <w:sz w:val="28"/>
                                  <w:szCs w:val="28"/>
                                </w:rPr>
                                <w:t xml:space="preserve"> 20</w:t>
                              </w:r>
                              <w:r>
                                <w:rPr>
                                  <w:b/>
                                </w:rPr>
                                <w:t xml:space="preserve"> </w:t>
                              </w:r>
                              <w:r w:rsidRPr="00DC34A8">
                                <w:rPr>
                                  <w:b/>
                                </w:rPr>
                                <w:t>BENEFICIARIOS</w:t>
                              </w:r>
                            </w:p>
                            <w:p w:rsidR="00931BB6" w:rsidRPr="00DC34A8" w:rsidRDefault="00931BB6" w:rsidP="00DC34A8">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Flecha derecha 2"/>
                        <wps:cNvSpPr/>
                        <wps:spPr>
                          <a:xfrm>
                            <a:off x="1590675" y="469585"/>
                            <a:ext cx="1704975" cy="647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1BB6" w:rsidRDefault="00931BB6" w:rsidP="00DC34A8">
                              <w:pPr>
                                <w:jc w:val="center"/>
                              </w:pPr>
                              <w:r>
                                <w:t>CAPACITACION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ángulo redondeado 3"/>
                        <wps:cNvSpPr/>
                        <wps:spPr>
                          <a:xfrm>
                            <a:off x="3848100" y="288447"/>
                            <a:ext cx="1962150" cy="9475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1BB6" w:rsidRPr="00DC34A8" w:rsidRDefault="00931BB6" w:rsidP="00DC34A8">
                              <w:pPr>
                                <w:jc w:val="center"/>
                                <w:rPr>
                                  <w:b/>
                                </w:rPr>
                              </w:pPr>
                              <w:r>
                                <w:rPr>
                                  <w:b/>
                                </w:rPr>
                                <w:t>Uso Eficiente de</w:t>
                              </w:r>
                              <w:r w:rsidRPr="00DC34A8">
                                <w:rPr>
                                  <w:b/>
                                </w:rPr>
                                <w:t xml:space="preserve"> </w:t>
                              </w:r>
                              <w:r>
                                <w:rPr>
                                  <w:b/>
                                </w:rPr>
                                <w:t>l</w:t>
                              </w:r>
                              <w:r w:rsidRPr="00DC34A8">
                                <w:rPr>
                                  <w:b/>
                                </w:rPr>
                                <w:t xml:space="preserve">a Energía Solar  </w:t>
                              </w:r>
                              <w:r>
                                <w:rPr>
                                  <w:b/>
                                </w:rPr>
                                <w:t>con</w:t>
                              </w:r>
                              <w:r w:rsidRPr="00DC34A8">
                                <w:rPr>
                                  <w:b/>
                                </w:rPr>
                                <w:t xml:space="preserve"> </w:t>
                              </w:r>
                              <w:r>
                                <w:rPr>
                                  <w:b/>
                                </w:rPr>
                                <w:t>la Construcción de</w:t>
                              </w:r>
                              <w:r w:rsidRPr="00DC34A8">
                                <w:rPr>
                                  <w:b/>
                                </w:rPr>
                                <w:t xml:space="preserve"> Invernaderos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ángulo redondeado 6"/>
                        <wps:cNvSpPr/>
                        <wps:spPr>
                          <a:xfrm>
                            <a:off x="3848100" y="1367866"/>
                            <a:ext cx="1962150" cy="97339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1BB6" w:rsidRPr="00DC34A8" w:rsidRDefault="00931BB6" w:rsidP="00DC34A8">
                              <w:pPr>
                                <w:jc w:val="center"/>
                                <w:rPr>
                                  <w:b/>
                                </w:rPr>
                              </w:pPr>
                              <w:r>
                                <w:rPr>
                                  <w:b/>
                                </w:rPr>
                                <w:t>Sostenibilidad climática, Buenas  Prácticas Agrícolas y Gestión empresarial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Conector recto de flecha 13"/>
                        <wps:cNvCnPr/>
                        <wps:spPr>
                          <a:xfrm flipH="1">
                            <a:off x="2686050" y="808883"/>
                            <a:ext cx="1085850" cy="694895"/>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58" name="Conector recto de flecha 21"/>
                        <wps:cNvCnPr/>
                        <wps:spPr>
                          <a:xfrm flipH="1">
                            <a:off x="2952750" y="1819631"/>
                            <a:ext cx="847727"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61" name="Flecha abajo 28"/>
                        <wps:cNvSpPr/>
                        <wps:spPr>
                          <a:xfrm>
                            <a:off x="1266826" y="2273795"/>
                            <a:ext cx="552450" cy="26022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ángulo redondeado 29"/>
                        <wps:cNvSpPr/>
                        <wps:spPr>
                          <a:xfrm>
                            <a:off x="559154" y="2620760"/>
                            <a:ext cx="2247900" cy="42862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1BB6" w:rsidRDefault="00931BB6" w:rsidP="00DC34A8">
                              <w:pPr>
                                <w:jc w:val="center"/>
                              </w:pPr>
                              <w:r>
                                <w:t>SERVICIOS A OFERTAR: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ángulo redondeado 31"/>
                        <wps:cNvSpPr/>
                        <wps:spPr>
                          <a:xfrm>
                            <a:off x="-209995" y="3458183"/>
                            <a:ext cx="1378306" cy="359572"/>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31BB6" w:rsidRPr="00DC34A8" w:rsidRDefault="00931BB6" w:rsidP="00DC34A8">
                              <w:pPr>
                                <w:jc w:val="center"/>
                                <w:rPr>
                                  <w:b/>
                                </w:rPr>
                              </w:pPr>
                              <w:r>
                                <w:rPr>
                                  <w:b/>
                                </w:rPr>
                                <w:t>CAPACITACIÓN</w:t>
                              </w:r>
                              <w:r w:rsidRPr="00DC34A8">
                                <w:rPr>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Flecha abajo 30"/>
                        <wps:cNvSpPr/>
                        <wps:spPr>
                          <a:xfrm>
                            <a:off x="359032" y="3126488"/>
                            <a:ext cx="552450" cy="26776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045D98" id="Grupo 52" o:spid="_x0000_s1069" style="position:absolute;left:0;text-align:left;margin-left:-39.3pt;margin-top:10.3pt;width:533.95pt;height:274.65pt;z-index:251612672;mso-width-relative:margin;mso-height-relative:margin" coordorigin="-2099,2884" coordsize="60202,35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">
                <v:oval id="Elipse 1" o:spid="_x0000_s1070" style="position:absolute;left:11172;top:13678;width:18355;height:87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x9OcIA&#10;AADbAAAADwAAAGRycy9kb3ducmV2LnhtbESP0WoCMRRE34X+Q7iFvmmitCKrUaQo1ILYqh9w2Vw3&#10;i5ub7SZ11783guDjMDNnmNmic5W4UBNKzxqGAwWCOPem5ELD8bDuT0CEiGyw8kwarhRgMX/pzTAz&#10;vuVfuuxjIRKEQ4YabIx1JmXILTkMA18TJ+/kG4cxyaaQpsE2wV0lR0qNpcOS04LFmj4t5ef9v9MQ&#10;d+b7HDbb1UGpv11bYbfGH6v122u3nIKI1MVn+NH+MhreP+D+Jf0A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LH05wgAAANsAAAAPAAAAAAAAAAAAAAAAAJgCAABkcnMvZG93&#10;bnJldi54bWxQSwUGAAAAAAQABAD1AAAAhwMAAAAA&#10;" fillcolor="#c00000" strokecolor="#f79646 [3209]" strokeweight="2pt">
                  <v:textbox>
                    <w:txbxContent>
                      <w:p w:rsidR="00931BB6" w:rsidRPr="00DC34A8" w:rsidRDefault="00931BB6" w:rsidP="00DC34A8">
                        <w:pPr>
                          <w:jc w:val="center"/>
                          <w:rPr>
                            <w:b/>
                          </w:rPr>
                        </w:pPr>
                        <w:r w:rsidRPr="00DC34A8">
                          <w:rPr>
                            <w:b/>
                            <w:sz w:val="32"/>
                            <w:szCs w:val="32"/>
                          </w:rPr>
                          <w:t>PAT</w:t>
                        </w:r>
                        <w:r w:rsidRPr="00B57EDF">
                          <w:rPr>
                            <w:b/>
                            <w:sz w:val="28"/>
                            <w:szCs w:val="28"/>
                          </w:rPr>
                          <w:t xml:space="preserve"> 20</w:t>
                        </w:r>
                        <w:r>
                          <w:rPr>
                            <w:b/>
                          </w:rPr>
                          <w:t xml:space="preserve"> </w:t>
                        </w:r>
                        <w:r w:rsidRPr="00DC34A8">
                          <w:rPr>
                            <w:b/>
                          </w:rPr>
                          <w:t>BENEFICIARIOS</w:t>
                        </w:r>
                      </w:p>
                      <w:p w:rsidR="00931BB6" w:rsidRPr="00DC34A8" w:rsidRDefault="00931BB6" w:rsidP="00DC34A8">
                        <w:pPr>
                          <w:jc w:val="center"/>
                          <w:rPr>
                            <w:b/>
                          </w:rPr>
                        </w:pPr>
                      </w:p>
                    </w:txbxContent>
                  </v:textbox>
                </v:oval>
                <v:shape id="Flecha derecha 2" o:spid="_x0000_s1071" type="#_x0000_t13" style="position:absolute;left:15906;top:4695;width:17050;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03UsEA&#10;AADbAAAADwAAAGRycy9kb3ducmV2LnhtbESPQWvCQBSE7wX/w/KE3ppNamhDdBWRCl6rufT2yD6T&#10;YPZt2N3E+O+7QqHHYWa+YTa72fRiIuc7ywqyJAVBXFvdcaOguhzfChA+IGvsLZOCB3nYbRcvGyy1&#10;vfM3TefQiAhhX6KCNoShlNLXLRn0iR2Io3e1zmCI0jVSO7xHuOnle5p+SIMdx4UWBzq0VN/Oo1Ew&#10;5l1+yb4Kc7xNqFfVjy4cBaVel/N+DSLQHP7Df+2TVpB/wvNL/AF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dN1LBAAAA2wAAAA8AAAAAAAAAAAAAAAAAmAIAAGRycy9kb3du&#10;cmV2LnhtbFBLBQYAAAAABAAEAPUAAACGAwAAAAA=&#10;" adj="17497" fillcolor="#4f81bd [3204]" strokecolor="#243f60 [1604]" strokeweight="2pt">
                  <v:textbox>
                    <w:txbxContent>
                      <w:p w:rsidR="00931BB6" w:rsidRDefault="00931BB6" w:rsidP="00DC34A8">
                        <w:pPr>
                          <w:jc w:val="center"/>
                        </w:pPr>
                        <w:r>
                          <w:t>CAPACITACION</w:t>
                        </w:r>
                      </w:p>
                    </w:txbxContent>
                  </v:textbox>
                </v:shape>
                <v:roundrect id="_x0000_s1072" style="position:absolute;left:38481;top:2884;width:19621;height:947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4MHb8A&#10;AADbAAAADwAAAGRycy9kb3ducmV2LnhtbESP3YrCMBSE7wXfIRzBG9HUX7QaRYRVb219gENzbIvN&#10;SWlSrW+/WVjwcpiZb5jdoTOVeFHjSssKppMIBHFmdcm5gnv6M16DcB5ZY2WZFHzIwWHf7+0w1vbN&#10;N3olPhcBwi5GBYX3dSylywoy6Ca2Jg7ewzYGfZBNLnWD7wA3lZxF0UoaLDksFFjTqaDsmbRGwaa9&#10;fJJSPuYp+lF7JrtJMNdKDQfdcQvCU+e/4f/2VStYLuDvS/gBcv8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DgwdvwAAANsAAAAPAAAAAAAAAAAAAAAAAJgCAABkcnMvZG93bnJl&#10;di54bWxQSwUGAAAAAAQABAD1AAAAhAMAAAAA&#10;" fillcolor="#4f81bd [3204]" strokecolor="#243f60 [1604]" strokeweight="2pt">
                  <v:textbox>
                    <w:txbxContent>
                      <w:p w:rsidR="00931BB6" w:rsidRPr="00DC34A8" w:rsidRDefault="00931BB6" w:rsidP="00DC34A8">
                        <w:pPr>
                          <w:jc w:val="center"/>
                          <w:rPr>
                            <w:b/>
                          </w:rPr>
                        </w:pPr>
                        <w:r>
                          <w:rPr>
                            <w:b/>
                          </w:rPr>
                          <w:t>Uso Eficiente de</w:t>
                        </w:r>
                        <w:r w:rsidRPr="00DC34A8">
                          <w:rPr>
                            <w:b/>
                          </w:rPr>
                          <w:t xml:space="preserve"> </w:t>
                        </w:r>
                        <w:r>
                          <w:rPr>
                            <w:b/>
                          </w:rPr>
                          <w:t>l</w:t>
                        </w:r>
                        <w:r w:rsidRPr="00DC34A8">
                          <w:rPr>
                            <w:b/>
                          </w:rPr>
                          <w:t xml:space="preserve">a Energía Solar  </w:t>
                        </w:r>
                        <w:r>
                          <w:rPr>
                            <w:b/>
                          </w:rPr>
                          <w:t>con</w:t>
                        </w:r>
                        <w:r w:rsidRPr="00DC34A8">
                          <w:rPr>
                            <w:b/>
                          </w:rPr>
                          <w:t xml:space="preserve"> </w:t>
                        </w:r>
                        <w:r>
                          <w:rPr>
                            <w:b/>
                          </w:rPr>
                          <w:t>la Construcción de</w:t>
                        </w:r>
                        <w:r w:rsidRPr="00DC34A8">
                          <w:rPr>
                            <w:b/>
                          </w:rPr>
                          <w:t xml:space="preserve"> Invernaderos</w:t>
                        </w:r>
                      </w:p>
                    </w:txbxContent>
                  </v:textbox>
                </v:roundrect>
                <v:roundrect id="Rectángulo redondeado 6" o:spid="_x0000_s1073" style="position:absolute;left:38481;top:13678;width:19621;height:97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A38b0A&#10;AADbAAAADwAAAGRycy9kb3ducmV2LnhtbESPzQrCMBCE74LvEFbwIpqqKFqNIoI/V6sPsDRrW2w2&#10;pUm1vr0RBI/DzHzDrLetKcWTaldYVjAeRSCIU6sLzhTcrofhAoTzyBpLy6TgTQ62m25njbG2L77Q&#10;M/GZCBB2MSrIva9iKV2ak0E3shVx8O62NuiDrDOpa3wFuCnlJIrm0mDBYSHHivY5pY+kMQqWzemd&#10;FPI+vaIfNEeyywQzrVS/1+5WIDy1/h/+tc9awWwO3y/hB8jN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pA38b0AAADbAAAADwAAAAAAAAAAAAAAAACYAgAAZHJzL2Rvd25yZXYu&#10;eG1sUEsFBgAAAAAEAAQA9QAAAIIDAAAAAA==&#10;" fillcolor="#4f81bd [3204]" strokecolor="#243f60 [1604]" strokeweight="2pt">
                  <v:textbox>
                    <w:txbxContent>
                      <w:p w:rsidR="00931BB6" w:rsidRPr="00DC34A8" w:rsidRDefault="00931BB6" w:rsidP="00DC34A8">
                        <w:pPr>
                          <w:jc w:val="center"/>
                          <w:rPr>
                            <w:b/>
                          </w:rPr>
                        </w:pPr>
                        <w:r>
                          <w:rPr>
                            <w:b/>
                          </w:rPr>
                          <w:t>Sostenibilidad climática, Buenas  Prácticas Agrícolas y Gestión empresarial</w:t>
                        </w:r>
                      </w:p>
                    </w:txbxContent>
                  </v:textbox>
                </v:roundrect>
                <v:shapetype id="_x0000_t32" coordsize="21600,21600" o:spt="32" o:oned="t" path="m,l21600,21600e" filled="f">
                  <v:path arrowok="t" fillok="f" o:connecttype="none"/>
                  <o:lock v:ext="edit" shapetype="t"/>
                </v:shapetype>
                <v:shape id="Conector recto de flecha 13" o:spid="_x0000_s1074" type="#_x0000_t32" style="position:absolute;left:26860;top:8088;width:10859;height:69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Tt18QAAADbAAAADwAAAGRycy9kb3ducmV2LnhtbESPQWvCQBSE70L/w/IKvdVNI9qaupFW&#10;qBRPau39mX3ZhGTfhuyq8d+7hYLHYWa+YRbLwbbiTL2vHSt4GScgiAunazYKDj9fz28gfEDW2Dom&#10;BVfysMwfRgvMtLvwjs77YESEsM9QQRVCl0npi4os+rHriKNXut5iiLI3Uvd4iXDbyjRJZtJizXGh&#10;wo5WFRXN/mQVtGU6kenp06a/5XbdbA5mfhyMUk+Pw8c7iEBDuIf/299awfQV/r7EHy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BO3XxAAAANsAAAAPAAAAAAAAAAAA&#10;AAAAAKECAABkcnMvZG93bnJldi54bWxQSwUGAAAAAAQABAD5AAAAkgMAAAAA&#10;" strokecolor="#c0504d [3205]" strokeweight="2pt">
                  <v:stroke endarrow="block"/>
                  <v:shadow on="t" color="black" opacity="24903f" origin=",.5" offset="0,.55556mm"/>
                </v:shape>
                <v:shape id="Conector recto de flecha 21" o:spid="_x0000_s1075" type="#_x0000_t32" style="position:absolute;left:29527;top:18196;width:847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t5pb8AAADbAAAADwAAAGRycy9kb3ducmV2LnhtbERPy4rCMBTdC/5DuII7Ta04aDWKCg4y&#10;q/G1vza3abG5KU3Uzt9PFgOzPJz3atPZWryo9ZVjBZNxAoI4d7pio+B6OYzmIHxA1lg7JgU/5GGz&#10;7vdWmGn35hO9zsGIGMI+QwVlCE0mpc9LsujHriGOXOFaiyHC1kjd4juG21qmSfIhLVYcG0psaF9S&#10;/jg/rYK6SKcyfe5seiu+Px9fV7O4d0ap4aDbLkEE6sK/+M991ApmcWz8En+AXP8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5t5pb8AAADbAAAADwAAAAAAAAAAAAAAAACh&#10;AgAAZHJzL2Rvd25yZXYueG1sUEsFBgAAAAAEAAQA+QAAAI0DAAAAAA==&#10;" strokecolor="#c0504d [3205]" strokeweight="2pt">
                  <v:stroke endarrow="block"/>
                  <v:shadow on="t" color="black" opacity="24903f" origin=",.5" offset="0,.55556mm"/>
                </v:shape>
                <v:shape id="Flecha abajo 28" o:spid="_x0000_s1076" type="#_x0000_t67" style="position:absolute;left:12668;top:22737;width:5524;height:2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AOBcMA&#10;AADbAAAADwAAAGRycy9kb3ducmV2LnhtbESPS2sCMRSF90L/Q7gFN0UzCvUxNYoKgqW68EHXl8nt&#10;ZOjkZkyiTv99Uyi4PJzHx5ktWluLG/lQOVYw6GcgiAunKy4VnE+b3gREiMgaa8ek4IcCLOZPnRnm&#10;2t35QLdjLEUa4ZCjAhNjk0sZCkMWQ981xMn7ct5iTNKXUnu8p3Fby2GWjaTFihPBYENrQ8X38WoT&#10;13/u5UvZXNzrpnr/MKswzcY7pbrP7fINRKQ2PsL/7a1WMBrA35f0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AOBcMAAADbAAAADwAAAAAAAAAAAAAAAACYAgAAZHJzL2Rv&#10;d25yZXYueG1sUEsFBgAAAAAEAAQA9QAAAIgDAAAAAA==&#10;" adj="10800" fillcolor="#4f81bd [3204]" strokecolor="#243f60 [1604]" strokeweight="2pt"/>
                <v:roundrect id="Rectángulo redondeado 29" o:spid="_x0000_s1077" style="position:absolute;left:5591;top:26207;width:22479;height:42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f7T70A&#10;AADbAAAADwAAAGRycy9kb3ducmV2LnhtbESPzQrCMBCE74LvEFbwIpqqIFqNIoI/V1sfYGnWtths&#10;SpNqfXsjCB6HmfmG2ew6U4knNa60rGA6iUAQZ1aXnCu4pcfxEoTzyBory6TgTQ52235vg7G2L77S&#10;M/G5CBB2MSoovK9jKV1WkEE3sTVx8O62MeiDbHKpG3wFuKnkLIoW0mDJYaHAmg4FZY+kNQpW7fmd&#10;lPI+T9GP2hPZVYK5Vmo46PZrEJ46/w//2hetYDGD75fwA+T2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8f7T70AAADbAAAADwAAAAAAAAAAAAAAAACYAgAAZHJzL2Rvd25yZXYu&#10;eG1sUEsFBgAAAAAEAAQA9QAAAIIDAAAAAA==&#10;" fillcolor="#4f81bd [3204]" strokecolor="#243f60 [1604]" strokeweight="2pt">
                  <v:textbox>
                    <w:txbxContent>
                      <w:p w:rsidR="00931BB6" w:rsidRDefault="00931BB6" w:rsidP="00DC34A8">
                        <w:pPr>
                          <w:jc w:val="center"/>
                        </w:pPr>
                        <w:r>
                          <w:t>SERVICIOS A OFERTAR:</w:t>
                        </w:r>
                      </w:p>
                    </w:txbxContent>
                  </v:textbox>
                </v:roundrect>
                <v:roundrect id="_x0000_s1078" style="position:absolute;left:-2099;top:34581;width:13782;height:35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wl3cIA&#10;AADbAAAADwAAAGRycy9kb3ducmV2LnhtbESPQWvCQBSE70L/w/IKvYhuFA0Ss5HSIrVHY6HXR/aZ&#10;BLNvQ/Y1pv++Wyj0OMzMN0x+mFynRhpC69nAapmAIq68bbk28HE5LnaggiBb7DyTgW8KcCgeZjlm&#10;1t/5TGMptYoQDhkaaET6TOtQNeQwLH1PHL2rHxxKlEOt7YD3CHedXidJqh22HBca7OmloepWfjkD&#10;4XNcz19T0astH5MR+7f3nbAxT4/T8x6U0CT/4b/2yRpIN/D7Jf4AX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vCXdwgAAANsAAAAPAAAAAAAAAAAAAAAAAJgCAABkcnMvZG93&#10;bnJldi54bWxQSwUGAAAAAAQABAD1AAAAhwMAAAAA&#10;" fillcolor="white [3201]" strokecolor="#f79646 [3209]" strokeweight="2pt">
                  <v:textbox>
                    <w:txbxContent>
                      <w:p w:rsidR="00931BB6" w:rsidRPr="00DC34A8" w:rsidRDefault="00931BB6" w:rsidP="00DC34A8">
                        <w:pPr>
                          <w:jc w:val="center"/>
                          <w:rPr>
                            <w:b/>
                          </w:rPr>
                        </w:pPr>
                        <w:r>
                          <w:rPr>
                            <w:b/>
                          </w:rPr>
                          <w:t>CAPACITACIÓN</w:t>
                        </w:r>
                        <w:r w:rsidRPr="00DC34A8">
                          <w:rPr>
                            <w:b/>
                          </w:rPr>
                          <w:t xml:space="preserve"> </w:t>
                        </w:r>
                      </w:p>
                    </w:txbxContent>
                  </v:textbox>
                </v:roundrect>
                <v:shape id="Flecha abajo 30" o:spid="_x0000_s1079" type="#_x0000_t67" style="position:absolute;left:3590;top:31264;width:5524;height:26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16cQA&#10;AADbAAAADwAAAGRycy9kb3ducmV2LnhtbESPzWoCMRSF9wXfIdyCm6IZLVU7NYoVhIq6UEvXl8nt&#10;ZHByM02iTt++EQouD+fn40znra3FhXyoHCsY9DMQxIXTFZcKPo+r3gREiMgaa8ek4JcCzGedhynm&#10;2l15T5dDLEUa4ZCjAhNjk0sZCkMWQ981xMn7dt5iTNKXUnu8pnFby2GWjaTFihPBYENLQ8XpcLaJ&#10;67928qlsftzLqlpvzHt4zcZbpbqP7eINRKQ23sP/7Q+tYPQMty/pB8j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NenEAAAA2wAAAA8AAAAAAAAAAAAAAAAAmAIAAGRycy9k&#10;b3ducmV2LnhtbFBLBQYAAAAABAAEAPUAAACJAwAAAAA=&#10;" adj="10800" fillcolor="#4f81bd [3204]" strokecolor="#243f60 [1604]" strokeweight="2pt"/>
              </v:group>
            </w:pict>
          </mc:Fallback>
        </mc:AlternateContent>
      </w:r>
    </w:p>
    <w:p w:rsidR="00A3612B" w:rsidRPr="00B82C3A" w:rsidRDefault="00A3612B" w:rsidP="00CF1414">
      <w:pPr>
        <w:spacing w:line="360" w:lineRule="auto"/>
        <w:jc w:val="both"/>
        <w:rPr>
          <w:rFonts w:asciiTheme="minorHAnsi" w:hAnsiTheme="minorHAnsi" w:cstheme="minorHAnsi"/>
        </w:rPr>
      </w:pPr>
    </w:p>
    <w:p w:rsidR="00A3612B" w:rsidRPr="00B82C3A" w:rsidRDefault="00A3612B" w:rsidP="00CF1414">
      <w:pPr>
        <w:spacing w:line="360" w:lineRule="auto"/>
        <w:jc w:val="both"/>
        <w:rPr>
          <w:rFonts w:asciiTheme="minorHAnsi" w:hAnsiTheme="minorHAnsi" w:cstheme="minorHAnsi"/>
        </w:rPr>
      </w:pPr>
    </w:p>
    <w:p w:rsidR="00A3612B" w:rsidRPr="00B82C3A" w:rsidRDefault="00A3612B" w:rsidP="00CF1414">
      <w:pPr>
        <w:spacing w:line="360" w:lineRule="auto"/>
        <w:jc w:val="both"/>
        <w:rPr>
          <w:rFonts w:asciiTheme="minorHAnsi" w:hAnsiTheme="minorHAnsi" w:cstheme="minorHAnsi"/>
        </w:rPr>
      </w:pPr>
    </w:p>
    <w:p w:rsidR="00A3612B" w:rsidRPr="00B82C3A" w:rsidRDefault="00A3612B" w:rsidP="00CF1414">
      <w:pPr>
        <w:spacing w:line="360" w:lineRule="auto"/>
        <w:jc w:val="both"/>
        <w:rPr>
          <w:rFonts w:asciiTheme="minorHAnsi" w:hAnsiTheme="minorHAnsi" w:cstheme="minorHAnsi"/>
        </w:rPr>
      </w:pPr>
    </w:p>
    <w:p w:rsidR="00A3612B" w:rsidRPr="00B82C3A" w:rsidRDefault="00A3612B" w:rsidP="00CF1414">
      <w:pPr>
        <w:spacing w:line="360" w:lineRule="auto"/>
        <w:jc w:val="both"/>
        <w:rPr>
          <w:rFonts w:asciiTheme="minorHAnsi" w:hAnsiTheme="minorHAnsi" w:cstheme="minorHAnsi"/>
        </w:rPr>
      </w:pPr>
    </w:p>
    <w:p w:rsidR="00A3612B" w:rsidRPr="00B82C3A" w:rsidRDefault="00A3612B" w:rsidP="00CF1414">
      <w:pPr>
        <w:spacing w:line="360" w:lineRule="auto"/>
        <w:jc w:val="both"/>
        <w:rPr>
          <w:rFonts w:asciiTheme="minorHAnsi" w:hAnsiTheme="minorHAnsi" w:cstheme="minorHAnsi"/>
        </w:rPr>
      </w:pPr>
    </w:p>
    <w:p w:rsidR="00A3612B" w:rsidRPr="00B82C3A" w:rsidRDefault="00A3612B" w:rsidP="00CF1414">
      <w:pPr>
        <w:spacing w:line="360" w:lineRule="auto"/>
        <w:jc w:val="both"/>
        <w:rPr>
          <w:rFonts w:asciiTheme="minorHAnsi" w:hAnsiTheme="minorHAnsi" w:cstheme="minorHAnsi"/>
        </w:rPr>
      </w:pPr>
    </w:p>
    <w:p w:rsidR="00A3612B" w:rsidRPr="00B82C3A" w:rsidRDefault="00A3612B" w:rsidP="00CF1414">
      <w:pPr>
        <w:spacing w:line="360" w:lineRule="auto"/>
        <w:jc w:val="both"/>
        <w:rPr>
          <w:rFonts w:asciiTheme="minorHAnsi" w:hAnsiTheme="minorHAnsi" w:cstheme="minorHAnsi"/>
        </w:rPr>
      </w:pPr>
    </w:p>
    <w:p w:rsidR="00A3612B" w:rsidRPr="00B82C3A" w:rsidRDefault="00B57EDF" w:rsidP="00CF1414">
      <w:pPr>
        <w:spacing w:line="360" w:lineRule="auto"/>
        <w:jc w:val="both"/>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02784" behindDoc="0" locked="0" layoutInCell="1" allowOverlap="1" wp14:anchorId="43D126B3" wp14:editId="49C67326">
                <wp:simplePos x="0" y="0"/>
                <wp:positionH relativeFrom="column">
                  <wp:posOffset>3306445</wp:posOffset>
                </wp:positionH>
                <wp:positionV relativeFrom="paragraph">
                  <wp:posOffset>44450</wp:posOffset>
                </wp:positionV>
                <wp:extent cx="270510" cy="1442720"/>
                <wp:effectExtent l="0" t="19050" r="15240" b="24130"/>
                <wp:wrapNone/>
                <wp:docPr id="98" name="98 Cerrar llave"/>
                <wp:cNvGraphicFramePr/>
                <a:graphic xmlns:a="http://schemas.openxmlformats.org/drawingml/2006/main">
                  <a:graphicData uri="http://schemas.microsoft.com/office/word/2010/wordprocessingShape">
                    <wps:wsp>
                      <wps:cNvSpPr/>
                      <wps:spPr>
                        <a:xfrm>
                          <a:off x="0" y="0"/>
                          <a:ext cx="270510" cy="1442720"/>
                        </a:xfrm>
                        <a:prstGeom prst="rightBrace">
                          <a:avLst/>
                        </a:prstGeom>
                        <a:ln w="381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7A67359" id="98 Cerrar llave" o:spid="_x0000_s1026" type="#_x0000_t88" style="position:absolute;margin-left:260.35pt;margin-top:3.5pt;width:21.3pt;height:113.6pt;z-index:251702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" adj="337" strokecolor="black [3040]" strokeweight="3pt"/>
            </w:pict>
          </mc:Fallback>
        </mc:AlternateContent>
      </w:r>
      <w:ins w:id="0" w:author="ValerioP" w:date="2015-04-30T08:45:00Z">
        <w:r w:rsidRPr="00B82C3A">
          <w:rPr>
            <w:rFonts w:asciiTheme="minorHAnsi" w:hAnsiTheme="minorHAnsi" w:cstheme="minorHAnsi"/>
            <w:noProof/>
            <w:rPrChange w:id="1" w:author="Unknown">
              <w:rPr>
                <w:noProof/>
              </w:rPr>
            </w:rPrChange>
          </w:rPr>
          <mc:AlternateContent>
            <mc:Choice Requires="wps">
              <w:drawing>
                <wp:anchor distT="0" distB="0" distL="114300" distR="114300" simplePos="0" relativeHeight="251698688" behindDoc="0" locked="0" layoutInCell="1" allowOverlap="1" wp14:anchorId="5D3C55A4" wp14:editId="6EAE5070">
                  <wp:simplePos x="0" y="0"/>
                  <wp:positionH relativeFrom="column">
                    <wp:posOffset>3777615</wp:posOffset>
                  </wp:positionH>
                  <wp:positionV relativeFrom="paragraph">
                    <wp:posOffset>234950</wp:posOffset>
                  </wp:positionV>
                  <wp:extent cx="1914525" cy="1000125"/>
                  <wp:effectExtent l="0" t="0" r="28575" b="28575"/>
                  <wp:wrapNone/>
                  <wp:docPr id="131" name="Rectángulo redondeado 44"/>
                  <wp:cNvGraphicFramePr/>
                  <a:graphic xmlns:a="http://schemas.openxmlformats.org/drawingml/2006/main">
                    <a:graphicData uri="http://schemas.microsoft.com/office/word/2010/wordprocessingShape">
                      <wps:wsp>
                        <wps:cNvSpPr/>
                        <wps:spPr>
                          <a:xfrm>
                            <a:off x="0" y="0"/>
                            <a:ext cx="1914525" cy="1000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1BB6" w:rsidRPr="00541DDD" w:rsidRDefault="00931BB6" w:rsidP="003E48BD">
                              <w:pPr>
                                <w:jc w:val="center"/>
                                <w:rPr>
                                  <w:b/>
                                  <w:color w:val="FFFFFF" w:themeColor="background1"/>
                                </w:rPr>
                              </w:pPr>
                              <w:ins w:id="2" w:author="ValerioP" w:date="2015-04-30T08:46:00Z">
                                <w:r w:rsidRPr="00541DDD">
                                  <w:rPr>
                                    <w:b/>
                                    <w:color w:val="FFFFFF" w:themeColor="background1"/>
                                  </w:rPr>
                                  <w:t xml:space="preserve">CLIENTES: Municipalidades, productores, </w:t>
                                </w:r>
                              </w:ins>
                              <w:ins w:id="3" w:author="ValerioP" w:date="2015-04-30T08:47:00Z">
                                <w:r w:rsidRPr="00541DDD">
                                  <w:rPr>
                                    <w:b/>
                                    <w:color w:val="FFFFFF" w:themeColor="background1"/>
                                  </w:rPr>
                                  <w:t xml:space="preserve">REMUR Cusco, Fundaciones </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3C55A4" id="Rectángulo redondeado 44" o:spid="_x0000_s1080" style="position:absolute;left:0;text-align:left;margin-left:297.45pt;margin-top:18.5pt;width:150.75pt;height:78.7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" fillcolor="#4f81bd [3204]" strokecolor="#243f60 [1604]" strokeweight="2pt">
                  <v:textbox>
                    <w:txbxContent>
                      <w:p w:rsidR="00931BB6" w:rsidRPr="00541DDD" w:rsidRDefault="00931BB6" w:rsidP="003E48BD">
                        <w:pPr>
                          <w:jc w:val="center"/>
                          <w:rPr>
                            <w:b/>
                            <w:color w:val="FFFFFF" w:themeColor="background1"/>
                          </w:rPr>
                        </w:pPr>
                        <w:ins w:id="4" w:author="ValerioP" w:date="2015-04-30T08:46:00Z">
                          <w:r w:rsidRPr="00541DDD">
                            <w:rPr>
                              <w:b/>
                              <w:color w:val="FFFFFF" w:themeColor="background1"/>
                            </w:rPr>
                            <w:t xml:space="preserve">CLIENTES: Municipalidades, productores, </w:t>
                          </w:r>
                        </w:ins>
                        <w:ins w:id="5" w:author="ValerioP" w:date="2015-04-30T08:47:00Z">
                          <w:r w:rsidRPr="00541DDD">
                            <w:rPr>
                              <w:b/>
                              <w:color w:val="FFFFFF" w:themeColor="background1"/>
                            </w:rPr>
                            <w:t xml:space="preserve">REMUR Cusco, Fundaciones </w:t>
                          </w:r>
                        </w:ins>
                      </w:p>
                    </w:txbxContent>
                  </v:textbox>
                </v:roundrect>
              </w:pict>
            </mc:Fallback>
          </mc:AlternateContent>
        </w:r>
      </w:ins>
    </w:p>
    <w:p w:rsidR="00A3612B" w:rsidRPr="00B82C3A" w:rsidRDefault="004247B5" w:rsidP="00CF1414">
      <w:pPr>
        <w:spacing w:line="360" w:lineRule="auto"/>
        <w:jc w:val="both"/>
        <w:rPr>
          <w:rFonts w:asciiTheme="minorHAnsi" w:hAnsiTheme="minorHAnsi" w:cstheme="minorHAnsi"/>
        </w:rPr>
      </w:pPr>
      <w:r>
        <w:rPr>
          <w:noProof/>
        </w:rPr>
        <mc:AlternateContent>
          <mc:Choice Requires="wps">
            <w:drawing>
              <wp:anchor distT="0" distB="0" distL="114300" distR="114300" simplePos="0" relativeHeight="251617792" behindDoc="0" locked="0" layoutInCell="1" allowOverlap="1" wp14:anchorId="7E148D99" wp14:editId="758934A5">
                <wp:simplePos x="0" y="0"/>
                <wp:positionH relativeFrom="column">
                  <wp:posOffset>2038985</wp:posOffset>
                </wp:positionH>
                <wp:positionV relativeFrom="paragraph">
                  <wp:posOffset>167005</wp:posOffset>
                </wp:positionV>
                <wp:extent cx="552450" cy="264160"/>
                <wp:effectExtent l="38100" t="0" r="0" b="40640"/>
                <wp:wrapNone/>
                <wp:docPr id="97" name="Flecha abajo 30"/>
                <wp:cNvGraphicFramePr/>
                <a:graphic xmlns:a="http://schemas.openxmlformats.org/drawingml/2006/main">
                  <a:graphicData uri="http://schemas.microsoft.com/office/word/2010/wordprocessingShape">
                    <wps:wsp>
                      <wps:cNvSpPr/>
                      <wps:spPr>
                        <a:xfrm>
                          <a:off x="0" y="0"/>
                          <a:ext cx="552450" cy="2641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B585C2" id="Flecha abajo 30" o:spid="_x0000_s1026" type="#_x0000_t67" style="position:absolute;margin-left:160.55pt;margin-top:13.15pt;width:43.5pt;height:20.8pt;z-index:251617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" adj="10800" fillcolor="#4f81bd [3204]" strokecolor="#243f60 [1604]" strokeweight="2pt"/>
            </w:pict>
          </mc:Fallback>
        </mc:AlternateContent>
      </w:r>
      <w:r>
        <w:rPr>
          <w:noProof/>
        </w:rPr>
        <mc:AlternateContent>
          <mc:Choice Requires="wps">
            <w:drawing>
              <wp:anchor distT="0" distB="0" distL="114300" distR="114300" simplePos="0" relativeHeight="251616768" behindDoc="0" locked="0" layoutInCell="1" allowOverlap="1" wp14:anchorId="35203B27" wp14:editId="308A1ADD">
                <wp:simplePos x="0" y="0"/>
                <wp:positionH relativeFrom="column">
                  <wp:posOffset>1053465</wp:posOffset>
                </wp:positionH>
                <wp:positionV relativeFrom="paragraph">
                  <wp:posOffset>274320</wp:posOffset>
                </wp:positionV>
                <wp:extent cx="552450" cy="447675"/>
                <wp:effectExtent l="19050" t="0" r="19050" b="47625"/>
                <wp:wrapNone/>
                <wp:docPr id="96" name="Flecha abajo 30"/>
                <wp:cNvGraphicFramePr/>
                <a:graphic xmlns:a="http://schemas.openxmlformats.org/drawingml/2006/main">
                  <a:graphicData uri="http://schemas.microsoft.com/office/word/2010/wordprocessingShape">
                    <wps:wsp>
                      <wps:cNvSpPr/>
                      <wps:spPr>
                        <a:xfrm>
                          <a:off x="0" y="0"/>
                          <a:ext cx="552450" cy="4476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9DA99AE" id="Flecha abajo 30" o:spid="_x0000_s1026" type="#_x0000_t67" style="position:absolute;margin-left:82.95pt;margin-top:21.6pt;width:43.5pt;height:35.25pt;z-index:251616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" adj="10800" fillcolor="#4f81bd [3204]" strokecolor="#243f60 [1604]" strokeweight="2pt"/>
            </w:pict>
          </mc:Fallback>
        </mc:AlternateContent>
      </w:r>
      <w:r>
        <w:rPr>
          <w:noProof/>
        </w:rPr>
        <mc:AlternateContent>
          <mc:Choice Requires="wps">
            <w:drawing>
              <wp:anchor distT="0" distB="0" distL="114300" distR="114300" simplePos="0" relativeHeight="251613696" behindDoc="0" locked="0" layoutInCell="1" allowOverlap="1" wp14:anchorId="63353592" wp14:editId="0B55138F">
                <wp:simplePos x="0" y="0"/>
                <wp:positionH relativeFrom="column">
                  <wp:posOffset>1748790</wp:posOffset>
                </wp:positionH>
                <wp:positionV relativeFrom="paragraph">
                  <wp:posOffset>384175</wp:posOffset>
                </wp:positionV>
                <wp:extent cx="1362075" cy="609600"/>
                <wp:effectExtent l="0" t="0" r="28575" b="19050"/>
                <wp:wrapNone/>
                <wp:docPr id="94" name="Rectángulo redondeado 31"/>
                <wp:cNvGraphicFramePr/>
                <a:graphic xmlns:a="http://schemas.openxmlformats.org/drawingml/2006/main">
                  <a:graphicData uri="http://schemas.microsoft.com/office/word/2010/wordprocessingShape">
                    <wps:wsp>
                      <wps:cNvSpPr/>
                      <wps:spPr>
                        <a:xfrm>
                          <a:off x="0" y="0"/>
                          <a:ext cx="1362075" cy="6096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31BB6" w:rsidRPr="00DC34A8" w:rsidRDefault="00931BB6" w:rsidP="00956588">
                            <w:pPr>
                              <w:jc w:val="center"/>
                              <w:rPr>
                                <w:b/>
                              </w:rPr>
                            </w:pPr>
                            <w:r>
                              <w:rPr>
                                <w:b/>
                              </w:rPr>
                              <w:t>VENTA DE TECNOLOGÍA</w:t>
                            </w:r>
                            <w:r w:rsidRPr="00DC34A8">
                              <w:rPr>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353592" id="Rectángulo redondeado 31" o:spid="_x0000_s1081" style="position:absolute;left:0;text-align:left;margin-left:137.7pt;margin-top:30.25pt;width:107.25pt;height:48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" fillcolor="white [3201]" strokecolor="#f79646 [3209]" strokeweight="2pt">
                <v:textbox>
                  <w:txbxContent>
                    <w:p w:rsidR="00931BB6" w:rsidRPr="00DC34A8" w:rsidRDefault="00931BB6" w:rsidP="00956588">
                      <w:pPr>
                        <w:jc w:val="center"/>
                        <w:rPr>
                          <w:b/>
                        </w:rPr>
                      </w:pPr>
                      <w:r>
                        <w:rPr>
                          <w:b/>
                        </w:rPr>
                        <w:t>VENTA DE TECNOLOGÍA</w:t>
                      </w:r>
                      <w:r w:rsidRPr="00DC34A8">
                        <w:rPr>
                          <w:b/>
                        </w:rPr>
                        <w:t xml:space="preserve"> </w:t>
                      </w:r>
                    </w:p>
                  </w:txbxContent>
                </v:textbox>
              </v:roundrect>
            </w:pict>
          </mc:Fallback>
        </mc:AlternateContent>
      </w:r>
    </w:p>
    <w:p w:rsidR="00A3612B" w:rsidRPr="00B82C3A" w:rsidRDefault="00A3612B" w:rsidP="00CF1414">
      <w:pPr>
        <w:spacing w:line="360" w:lineRule="auto"/>
        <w:jc w:val="both"/>
        <w:rPr>
          <w:rFonts w:asciiTheme="minorHAnsi" w:hAnsiTheme="minorHAnsi" w:cstheme="minorHAnsi"/>
        </w:rPr>
      </w:pPr>
    </w:p>
    <w:p w:rsidR="00A3612B" w:rsidRPr="00B82C3A" w:rsidRDefault="004247B5" w:rsidP="00CF1414">
      <w:pPr>
        <w:spacing w:line="360" w:lineRule="auto"/>
        <w:jc w:val="both"/>
        <w:rPr>
          <w:rFonts w:asciiTheme="minorHAnsi" w:hAnsiTheme="minorHAnsi" w:cstheme="minorHAnsi"/>
        </w:rPr>
      </w:pPr>
      <w:r>
        <w:rPr>
          <w:noProof/>
        </w:rPr>
        <mc:AlternateContent>
          <mc:Choice Requires="wps">
            <w:drawing>
              <wp:anchor distT="0" distB="0" distL="114300" distR="114300" simplePos="0" relativeHeight="251614720" behindDoc="0" locked="0" layoutInCell="1" allowOverlap="1" wp14:anchorId="63A0CF1C" wp14:editId="2B3648FA">
                <wp:simplePos x="0" y="0"/>
                <wp:positionH relativeFrom="column">
                  <wp:posOffset>700405</wp:posOffset>
                </wp:positionH>
                <wp:positionV relativeFrom="paragraph">
                  <wp:posOffset>271145</wp:posOffset>
                </wp:positionV>
                <wp:extent cx="1114425" cy="495300"/>
                <wp:effectExtent l="0" t="0" r="28575" b="19050"/>
                <wp:wrapNone/>
                <wp:docPr id="95" name="Rectángulo redondeado 31"/>
                <wp:cNvGraphicFramePr/>
                <a:graphic xmlns:a="http://schemas.openxmlformats.org/drawingml/2006/main">
                  <a:graphicData uri="http://schemas.microsoft.com/office/word/2010/wordprocessingShape">
                    <wps:wsp>
                      <wps:cNvSpPr/>
                      <wps:spPr>
                        <a:xfrm>
                          <a:off x="0" y="0"/>
                          <a:ext cx="1114425"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31BB6" w:rsidRPr="00DC34A8" w:rsidRDefault="00931BB6" w:rsidP="00956588">
                            <w:pPr>
                              <w:jc w:val="center"/>
                              <w:rPr>
                                <w:b/>
                              </w:rPr>
                            </w:pPr>
                            <w:r>
                              <w:rPr>
                                <w:b/>
                              </w:rPr>
                              <w:t>ASESORÍA TÉCNICA</w:t>
                            </w:r>
                            <w:r w:rsidRPr="00DC34A8">
                              <w:rPr>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A0CF1C" id="_x0000_s1082" style="position:absolute;left:0;text-align:left;margin-left:55.15pt;margin-top:21.35pt;width:87.75pt;height:39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" fillcolor="white [3201]" strokecolor="#f79646 [3209]" strokeweight="2pt">
                <v:textbox>
                  <w:txbxContent>
                    <w:p w:rsidR="00931BB6" w:rsidRPr="00DC34A8" w:rsidRDefault="00931BB6" w:rsidP="00956588">
                      <w:pPr>
                        <w:jc w:val="center"/>
                        <w:rPr>
                          <w:b/>
                        </w:rPr>
                      </w:pPr>
                      <w:r>
                        <w:rPr>
                          <w:b/>
                        </w:rPr>
                        <w:t>ASESORÍA TÉCNICA</w:t>
                      </w:r>
                      <w:r w:rsidRPr="00DC34A8">
                        <w:rPr>
                          <w:b/>
                        </w:rPr>
                        <w:t xml:space="preserve"> </w:t>
                      </w:r>
                    </w:p>
                  </w:txbxContent>
                </v:textbox>
              </v:roundrect>
            </w:pict>
          </mc:Fallback>
        </mc:AlternateContent>
      </w:r>
    </w:p>
    <w:p w:rsidR="002753EB" w:rsidRDefault="002753EB" w:rsidP="002753EB">
      <w:pPr>
        <w:pStyle w:val="Prrafodelista"/>
        <w:spacing w:after="0" w:line="360" w:lineRule="auto"/>
        <w:ind w:left="360"/>
        <w:jc w:val="both"/>
        <w:rPr>
          <w:rFonts w:cstheme="minorHAnsi"/>
          <w:b/>
        </w:rPr>
      </w:pPr>
    </w:p>
    <w:p w:rsidR="002753EB" w:rsidRDefault="002753EB" w:rsidP="002753EB">
      <w:pPr>
        <w:spacing w:line="360" w:lineRule="auto"/>
        <w:jc w:val="both"/>
        <w:rPr>
          <w:rFonts w:asciiTheme="minorHAnsi" w:hAnsiTheme="minorHAnsi" w:cstheme="minorHAnsi"/>
        </w:rPr>
      </w:pPr>
    </w:p>
    <w:p w:rsidR="004247B5" w:rsidRDefault="004247B5" w:rsidP="002753EB">
      <w:pPr>
        <w:spacing w:line="360" w:lineRule="auto"/>
        <w:jc w:val="both"/>
        <w:rPr>
          <w:rFonts w:asciiTheme="minorHAnsi" w:hAnsiTheme="minorHAnsi" w:cstheme="minorHAnsi"/>
        </w:rPr>
      </w:pPr>
    </w:p>
    <w:p w:rsidR="002753EB" w:rsidRDefault="002753EB" w:rsidP="002753EB">
      <w:pPr>
        <w:spacing w:line="360" w:lineRule="auto"/>
        <w:jc w:val="both"/>
        <w:rPr>
          <w:rFonts w:asciiTheme="minorHAnsi" w:hAnsiTheme="minorHAnsi" w:cstheme="minorHAnsi"/>
        </w:rPr>
      </w:pPr>
      <w:r w:rsidRPr="009A4CB0">
        <w:rPr>
          <w:rFonts w:asciiTheme="minorHAnsi" w:hAnsiTheme="minorHAnsi" w:cstheme="minorHAnsi"/>
        </w:rPr>
        <w:t>Teniendo en cuenta que nuestra propuesta de solución energética es Desarrollar el mercado de Proveedores de Asistencia Técnica, los 20 Beneficiarios pasarán por un proceso de formación consistente en 0</w:t>
      </w:r>
      <w:r w:rsidR="00541DDD">
        <w:rPr>
          <w:rFonts w:asciiTheme="minorHAnsi" w:hAnsiTheme="minorHAnsi" w:cstheme="minorHAnsi"/>
        </w:rPr>
        <w:t>3</w:t>
      </w:r>
      <w:r w:rsidRPr="009A4CB0">
        <w:rPr>
          <w:rFonts w:asciiTheme="minorHAnsi" w:hAnsiTheme="minorHAnsi" w:cstheme="minorHAnsi"/>
        </w:rPr>
        <w:t xml:space="preserve"> meses de capacitación que incluyen una pasantía; de a</w:t>
      </w:r>
      <w:r>
        <w:rPr>
          <w:rFonts w:asciiTheme="minorHAnsi" w:hAnsiTheme="minorHAnsi" w:cstheme="minorHAnsi"/>
        </w:rPr>
        <w:t>cuerdo al siguiente cronograma:</w:t>
      </w:r>
    </w:p>
    <w:p w:rsidR="004247B5" w:rsidRPr="002753EB" w:rsidRDefault="004247B5" w:rsidP="002753EB">
      <w:pPr>
        <w:spacing w:line="360" w:lineRule="auto"/>
        <w:jc w:val="both"/>
        <w:rPr>
          <w:rFonts w:asciiTheme="minorHAnsi" w:hAnsiTheme="minorHAnsi" w:cstheme="minorHAnsi"/>
        </w:rPr>
      </w:pPr>
    </w:p>
    <w:p w:rsidR="002753EB" w:rsidRPr="009A4CB0" w:rsidRDefault="002753EB" w:rsidP="002753EB">
      <w:pPr>
        <w:spacing w:line="360" w:lineRule="auto"/>
        <w:jc w:val="both"/>
        <w:rPr>
          <w:rFonts w:asciiTheme="minorHAnsi" w:hAnsiTheme="minorHAnsi" w:cstheme="minorHAnsi"/>
          <w:b/>
        </w:rPr>
      </w:pPr>
      <w:r w:rsidRPr="009A4CB0">
        <w:rPr>
          <w:rFonts w:asciiTheme="minorHAnsi" w:hAnsiTheme="minorHAnsi" w:cstheme="minorHAnsi"/>
          <w:b/>
        </w:rPr>
        <w:t>Pasantía a Ecuador:</w:t>
      </w:r>
    </w:p>
    <w:p w:rsidR="002753EB" w:rsidRPr="009A4CB0" w:rsidRDefault="002753EB" w:rsidP="002753EB">
      <w:pPr>
        <w:spacing w:line="360" w:lineRule="auto"/>
        <w:jc w:val="both"/>
        <w:rPr>
          <w:rFonts w:asciiTheme="minorHAnsi" w:hAnsiTheme="minorHAnsi" w:cstheme="minorHAnsi"/>
        </w:rPr>
      </w:pPr>
      <w:r w:rsidRPr="009A4CB0">
        <w:rPr>
          <w:rFonts w:asciiTheme="minorHAnsi" w:hAnsiTheme="minorHAnsi" w:cstheme="minorHAnsi"/>
        </w:rPr>
        <w:t>En zonas de producción cercanas a la ciudad de Quito, en los cuales se visitará a productores de los Cantones de: Cayambe, Chimborazo y Latacunga. Provincia de la provincia de Pichincha, ubicado a 2 horas de viaje de la ciudad de Quito.</w:t>
      </w:r>
    </w:p>
    <w:p w:rsidR="002753EB" w:rsidRDefault="002753EB" w:rsidP="002753EB">
      <w:pPr>
        <w:spacing w:line="360" w:lineRule="auto"/>
        <w:jc w:val="both"/>
        <w:rPr>
          <w:rFonts w:asciiTheme="minorHAnsi" w:hAnsiTheme="minorHAnsi" w:cstheme="minorHAnsi"/>
        </w:rPr>
      </w:pPr>
      <w:r w:rsidRPr="009A4CB0">
        <w:rPr>
          <w:rFonts w:asciiTheme="minorHAnsi" w:hAnsiTheme="minorHAnsi" w:cstheme="minorHAnsi"/>
        </w:rPr>
        <w:t xml:space="preserve">En cuanto al </w:t>
      </w:r>
      <w:r w:rsidRPr="009A4CB0">
        <w:rPr>
          <w:rFonts w:asciiTheme="minorHAnsi" w:hAnsiTheme="minorHAnsi" w:cstheme="minorHAnsi"/>
          <w:b/>
        </w:rPr>
        <w:t>proceso de formación</w:t>
      </w:r>
      <w:r w:rsidRPr="009A4CB0">
        <w:rPr>
          <w:rFonts w:asciiTheme="minorHAnsi" w:hAnsiTheme="minorHAnsi" w:cstheme="minorHAnsi"/>
        </w:rPr>
        <w:t xml:space="preserve"> en Cusco, consistirá en 4 módulos de capacitación de los cuáles se contratarán a 2 empresas consultoras que brindarán la capacitación y </w:t>
      </w:r>
      <w:r w:rsidRPr="009A4CB0">
        <w:rPr>
          <w:rFonts w:asciiTheme="minorHAnsi" w:hAnsiTheme="minorHAnsi" w:cstheme="minorHAnsi"/>
        </w:rPr>
        <w:lastRenderedPageBreak/>
        <w:t>asesoría técnica en total durante 48 días de capacitación desarrollada en 4 meses de acuerdo al programa siguiente:</w:t>
      </w:r>
    </w:p>
    <w:p w:rsidR="004247B5" w:rsidRPr="009A4CB0" w:rsidRDefault="004247B5" w:rsidP="002753EB">
      <w:pPr>
        <w:spacing w:line="360" w:lineRule="auto"/>
        <w:jc w:val="both"/>
        <w:rPr>
          <w:rFonts w:asciiTheme="minorHAnsi" w:hAnsiTheme="minorHAnsi" w:cstheme="minorHAnsi"/>
        </w:rPr>
      </w:pPr>
    </w:p>
    <w:tbl>
      <w:tblPr>
        <w:tblW w:w="9102" w:type="dxa"/>
        <w:tblInd w:w="55" w:type="dxa"/>
        <w:tblCellMar>
          <w:left w:w="70" w:type="dxa"/>
          <w:right w:w="70" w:type="dxa"/>
        </w:tblCellMar>
        <w:tblLook w:val="04A0" w:firstRow="1" w:lastRow="0" w:firstColumn="1" w:lastColumn="0" w:noHBand="0" w:noVBand="1"/>
      </w:tblPr>
      <w:tblGrid>
        <w:gridCol w:w="4551"/>
        <w:gridCol w:w="4551"/>
      </w:tblGrid>
      <w:tr w:rsidR="002753EB" w:rsidRPr="009A4CB0" w:rsidTr="00797692">
        <w:trPr>
          <w:trHeight w:val="70"/>
        </w:trPr>
        <w:tc>
          <w:tcPr>
            <w:tcW w:w="9102" w:type="dxa"/>
            <w:gridSpan w:val="2"/>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2753EB" w:rsidRPr="009A4CB0" w:rsidRDefault="002753EB" w:rsidP="00797692">
            <w:pPr>
              <w:jc w:val="center"/>
              <w:rPr>
                <w:rFonts w:asciiTheme="minorHAnsi" w:hAnsiTheme="minorHAnsi" w:cstheme="minorHAnsi"/>
                <w:b/>
                <w:bCs/>
                <w:color w:val="000000"/>
                <w:sz w:val="16"/>
                <w:szCs w:val="16"/>
              </w:rPr>
            </w:pPr>
            <w:r w:rsidRPr="009A4CB0">
              <w:rPr>
                <w:rFonts w:asciiTheme="minorHAnsi" w:hAnsiTheme="minorHAnsi" w:cstheme="minorHAnsi"/>
                <w:b/>
                <w:bCs/>
                <w:color w:val="000000"/>
                <w:sz w:val="16"/>
                <w:szCs w:val="16"/>
              </w:rPr>
              <w:t>CONTENIDO DE MODULOS DE CAPACITACION</w:t>
            </w:r>
          </w:p>
        </w:tc>
      </w:tr>
      <w:tr w:rsidR="002753EB" w:rsidRPr="009A4CB0" w:rsidTr="00797692">
        <w:trPr>
          <w:trHeight w:val="70"/>
        </w:trPr>
        <w:tc>
          <w:tcPr>
            <w:tcW w:w="4551" w:type="dxa"/>
            <w:tcBorders>
              <w:top w:val="nil"/>
              <w:left w:val="single" w:sz="4" w:space="0" w:color="auto"/>
              <w:bottom w:val="single" w:sz="4" w:space="0" w:color="auto"/>
              <w:right w:val="single" w:sz="4" w:space="0" w:color="auto"/>
            </w:tcBorders>
            <w:shd w:val="clear" w:color="000000" w:fill="FFC000"/>
            <w:noWrap/>
            <w:vAlign w:val="center"/>
            <w:hideMark/>
          </w:tcPr>
          <w:p w:rsidR="002753EB" w:rsidRPr="009A4CB0" w:rsidRDefault="002753EB" w:rsidP="00797692">
            <w:pPr>
              <w:rPr>
                <w:rFonts w:asciiTheme="minorHAnsi" w:hAnsiTheme="minorHAnsi" w:cstheme="minorHAnsi"/>
                <w:b/>
                <w:bCs/>
                <w:color w:val="000000"/>
                <w:sz w:val="16"/>
                <w:szCs w:val="16"/>
              </w:rPr>
            </w:pPr>
            <w:r w:rsidRPr="009A4CB0">
              <w:rPr>
                <w:rFonts w:asciiTheme="minorHAnsi" w:hAnsiTheme="minorHAnsi" w:cstheme="minorHAnsi"/>
                <w:b/>
                <w:bCs/>
                <w:color w:val="000000"/>
                <w:sz w:val="16"/>
                <w:szCs w:val="16"/>
              </w:rPr>
              <w:t xml:space="preserve"> 1.- Modulo 01: </w:t>
            </w:r>
            <w:r>
              <w:rPr>
                <w:rFonts w:asciiTheme="minorHAnsi" w:hAnsiTheme="minorHAnsi" w:cstheme="minorHAnsi"/>
                <w:b/>
                <w:bCs/>
                <w:color w:val="000000"/>
                <w:sz w:val="16"/>
                <w:szCs w:val="16"/>
              </w:rPr>
              <w:t xml:space="preserve">Uso eficiente </w:t>
            </w:r>
            <w:r w:rsidRPr="009A4CB0">
              <w:rPr>
                <w:rFonts w:asciiTheme="minorHAnsi" w:hAnsiTheme="minorHAnsi" w:cstheme="minorHAnsi"/>
                <w:b/>
                <w:bCs/>
                <w:color w:val="000000"/>
                <w:sz w:val="16"/>
                <w:szCs w:val="16"/>
              </w:rPr>
              <w:t xml:space="preserve">de la energía solar en invernaderos </w:t>
            </w:r>
          </w:p>
        </w:tc>
        <w:tc>
          <w:tcPr>
            <w:tcW w:w="4551" w:type="dxa"/>
            <w:tcBorders>
              <w:top w:val="nil"/>
              <w:left w:val="single" w:sz="4" w:space="0" w:color="auto"/>
              <w:bottom w:val="single" w:sz="4" w:space="0" w:color="auto"/>
              <w:right w:val="single" w:sz="4" w:space="0" w:color="auto"/>
            </w:tcBorders>
            <w:shd w:val="clear" w:color="auto" w:fill="FFC000"/>
            <w:vAlign w:val="center"/>
          </w:tcPr>
          <w:p w:rsidR="002753EB" w:rsidRPr="009A4CB0" w:rsidRDefault="002753EB" w:rsidP="00797692">
            <w:pPr>
              <w:jc w:val="center"/>
              <w:rPr>
                <w:rFonts w:asciiTheme="minorHAnsi" w:hAnsiTheme="minorHAnsi" w:cstheme="minorHAnsi"/>
                <w:b/>
                <w:bCs/>
                <w:color w:val="000000"/>
                <w:sz w:val="16"/>
                <w:szCs w:val="16"/>
              </w:rPr>
            </w:pPr>
            <w:r w:rsidRPr="009A4CB0">
              <w:rPr>
                <w:rFonts w:asciiTheme="minorHAnsi" w:hAnsiTheme="minorHAnsi" w:cstheme="minorHAnsi"/>
                <w:b/>
                <w:bCs/>
                <w:color w:val="000000"/>
                <w:sz w:val="16"/>
                <w:szCs w:val="16"/>
              </w:rPr>
              <w:t xml:space="preserve">2.- Modulo 02.- Sostenibilidad climática:  Manejo adecuado de recursos Agua y Suelo </w:t>
            </w:r>
            <w:r>
              <w:rPr>
                <w:rFonts w:asciiTheme="minorHAnsi" w:hAnsiTheme="minorHAnsi" w:cstheme="minorHAnsi"/>
                <w:b/>
                <w:bCs/>
                <w:color w:val="000000"/>
                <w:sz w:val="16"/>
                <w:szCs w:val="16"/>
              </w:rPr>
              <w:t>y Gestión empresarial</w:t>
            </w:r>
            <w:r w:rsidRPr="009A4CB0">
              <w:rPr>
                <w:rFonts w:asciiTheme="minorHAnsi" w:hAnsiTheme="minorHAnsi" w:cstheme="minorHAnsi"/>
                <w:b/>
                <w:bCs/>
                <w:color w:val="000000"/>
                <w:sz w:val="16"/>
                <w:szCs w:val="16"/>
              </w:rPr>
              <w:t xml:space="preserve"> </w:t>
            </w:r>
          </w:p>
        </w:tc>
      </w:tr>
      <w:tr w:rsidR="002753EB" w:rsidRPr="009A4CB0" w:rsidTr="00797692">
        <w:trPr>
          <w:trHeight w:val="70"/>
        </w:trPr>
        <w:tc>
          <w:tcPr>
            <w:tcW w:w="4551" w:type="dxa"/>
            <w:tcBorders>
              <w:top w:val="nil"/>
              <w:left w:val="single" w:sz="4" w:space="0" w:color="auto"/>
              <w:bottom w:val="single" w:sz="4" w:space="0" w:color="auto"/>
              <w:right w:val="single" w:sz="4" w:space="0" w:color="auto"/>
            </w:tcBorders>
            <w:shd w:val="clear" w:color="auto" w:fill="auto"/>
            <w:noWrap/>
            <w:vAlign w:val="center"/>
            <w:hideMark/>
          </w:tcPr>
          <w:p w:rsidR="002753EB" w:rsidRPr="009A4CB0" w:rsidRDefault="002753EB" w:rsidP="00797692">
            <w:pPr>
              <w:ind w:firstLineChars="500" w:firstLine="800"/>
              <w:rPr>
                <w:rFonts w:asciiTheme="minorHAnsi" w:hAnsiTheme="minorHAnsi" w:cstheme="minorHAnsi"/>
                <w:color w:val="000000"/>
                <w:sz w:val="16"/>
                <w:szCs w:val="16"/>
              </w:rPr>
            </w:pPr>
            <w:r w:rsidRPr="009A4CB0">
              <w:rPr>
                <w:rFonts w:asciiTheme="minorHAnsi" w:hAnsiTheme="minorHAnsi" w:cstheme="minorHAnsi"/>
                <w:color w:val="000000"/>
                <w:sz w:val="16"/>
                <w:szCs w:val="16"/>
              </w:rPr>
              <w:t>         Conceptos fundamentales del aprovechamiento de energías renovables</w:t>
            </w:r>
          </w:p>
        </w:tc>
        <w:tc>
          <w:tcPr>
            <w:tcW w:w="4551" w:type="dxa"/>
            <w:tcBorders>
              <w:top w:val="nil"/>
              <w:left w:val="single" w:sz="4" w:space="0" w:color="auto"/>
              <w:bottom w:val="single" w:sz="4" w:space="0" w:color="auto"/>
              <w:right w:val="single" w:sz="4" w:space="0" w:color="auto"/>
            </w:tcBorders>
            <w:vAlign w:val="center"/>
          </w:tcPr>
          <w:p w:rsidR="002753EB" w:rsidRPr="009A4CB0" w:rsidRDefault="002753EB" w:rsidP="00797692">
            <w:pPr>
              <w:rPr>
                <w:rFonts w:asciiTheme="minorHAnsi" w:hAnsiTheme="minorHAnsi" w:cstheme="minorHAnsi"/>
                <w:b/>
                <w:bCs/>
                <w:color w:val="000000"/>
                <w:sz w:val="16"/>
                <w:szCs w:val="16"/>
              </w:rPr>
            </w:pPr>
            <w:r w:rsidRPr="009A4CB0">
              <w:rPr>
                <w:rFonts w:asciiTheme="minorHAnsi" w:hAnsiTheme="minorHAnsi" w:cstheme="minorHAnsi"/>
                <w:color w:val="000000"/>
                <w:sz w:val="16"/>
                <w:szCs w:val="16"/>
              </w:rPr>
              <w:t>         Manejo de cultivos agrícolas protegidos</w:t>
            </w:r>
          </w:p>
        </w:tc>
      </w:tr>
      <w:tr w:rsidR="002753EB" w:rsidRPr="009A4CB0" w:rsidTr="00797692">
        <w:trPr>
          <w:trHeight w:val="70"/>
        </w:trPr>
        <w:tc>
          <w:tcPr>
            <w:tcW w:w="4551" w:type="dxa"/>
            <w:tcBorders>
              <w:top w:val="nil"/>
              <w:left w:val="single" w:sz="4" w:space="0" w:color="auto"/>
              <w:bottom w:val="single" w:sz="4" w:space="0" w:color="auto"/>
              <w:right w:val="single" w:sz="4" w:space="0" w:color="auto"/>
            </w:tcBorders>
            <w:shd w:val="clear" w:color="auto" w:fill="auto"/>
            <w:noWrap/>
            <w:vAlign w:val="center"/>
            <w:hideMark/>
          </w:tcPr>
          <w:p w:rsidR="002753EB" w:rsidRPr="009A4CB0" w:rsidRDefault="002753EB" w:rsidP="00797692">
            <w:pPr>
              <w:ind w:firstLineChars="500" w:firstLine="800"/>
              <w:rPr>
                <w:rFonts w:asciiTheme="minorHAnsi" w:hAnsiTheme="minorHAnsi" w:cstheme="minorHAnsi"/>
                <w:color w:val="000000"/>
                <w:sz w:val="16"/>
                <w:szCs w:val="16"/>
              </w:rPr>
            </w:pPr>
            <w:r w:rsidRPr="009A4CB0">
              <w:rPr>
                <w:rFonts w:asciiTheme="minorHAnsi" w:hAnsiTheme="minorHAnsi" w:cstheme="minorHAnsi"/>
                <w:color w:val="000000"/>
                <w:sz w:val="16"/>
                <w:szCs w:val="16"/>
              </w:rPr>
              <w:t>         Medios para reducir el impacto ambiental con los cultivos protegidos</w:t>
            </w:r>
          </w:p>
        </w:tc>
        <w:tc>
          <w:tcPr>
            <w:tcW w:w="4551" w:type="dxa"/>
            <w:tcBorders>
              <w:top w:val="nil"/>
              <w:left w:val="single" w:sz="4" w:space="0" w:color="auto"/>
              <w:bottom w:val="single" w:sz="4" w:space="0" w:color="auto"/>
              <w:right w:val="single" w:sz="4" w:space="0" w:color="auto"/>
            </w:tcBorders>
            <w:vAlign w:val="center"/>
          </w:tcPr>
          <w:p w:rsidR="002753EB" w:rsidRPr="009A4CB0" w:rsidRDefault="002753EB" w:rsidP="00797692">
            <w:pPr>
              <w:ind w:firstLineChars="500" w:firstLine="800"/>
              <w:rPr>
                <w:rFonts w:asciiTheme="minorHAnsi" w:hAnsiTheme="minorHAnsi" w:cstheme="minorHAnsi"/>
                <w:color w:val="000000"/>
                <w:sz w:val="16"/>
                <w:szCs w:val="16"/>
              </w:rPr>
            </w:pPr>
            <w:r w:rsidRPr="009A4CB0">
              <w:rPr>
                <w:rFonts w:asciiTheme="minorHAnsi" w:hAnsiTheme="minorHAnsi" w:cstheme="minorHAnsi"/>
                <w:color w:val="000000"/>
                <w:sz w:val="16"/>
                <w:szCs w:val="16"/>
              </w:rPr>
              <w:t>         Manejo adecuado del recurso Suelo</w:t>
            </w:r>
          </w:p>
        </w:tc>
      </w:tr>
      <w:tr w:rsidR="002753EB" w:rsidRPr="009A4CB0" w:rsidTr="00797692">
        <w:trPr>
          <w:trHeight w:val="70"/>
        </w:trPr>
        <w:tc>
          <w:tcPr>
            <w:tcW w:w="4551" w:type="dxa"/>
            <w:tcBorders>
              <w:top w:val="nil"/>
              <w:left w:val="single" w:sz="4" w:space="0" w:color="auto"/>
              <w:bottom w:val="single" w:sz="4" w:space="0" w:color="auto"/>
              <w:right w:val="single" w:sz="4" w:space="0" w:color="auto"/>
            </w:tcBorders>
            <w:shd w:val="clear" w:color="auto" w:fill="auto"/>
            <w:noWrap/>
            <w:vAlign w:val="center"/>
            <w:hideMark/>
          </w:tcPr>
          <w:p w:rsidR="002753EB" w:rsidRPr="009A4CB0" w:rsidRDefault="002753EB" w:rsidP="00797692">
            <w:pPr>
              <w:ind w:firstLineChars="500" w:firstLine="800"/>
              <w:rPr>
                <w:rFonts w:asciiTheme="minorHAnsi" w:hAnsiTheme="minorHAnsi" w:cstheme="minorHAnsi"/>
                <w:color w:val="000000"/>
                <w:sz w:val="16"/>
                <w:szCs w:val="16"/>
              </w:rPr>
            </w:pPr>
            <w:r w:rsidRPr="009A4CB0">
              <w:rPr>
                <w:rFonts w:asciiTheme="minorHAnsi" w:hAnsiTheme="minorHAnsi" w:cstheme="minorHAnsi"/>
                <w:color w:val="000000"/>
                <w:sz w:val="16"/>
                <w:szCs w:val="16"/>
              </w:rPr>
              <w:t>         Estudios técnicos de ambientación climática</w:t>
            </w:r>
          </w:p>
        </w:tc>
        <w:tc>
          <w:tcPr>
            <w:tcW w:w="4551" w:type="dxa"/>
            <w:tcBorders>
              <w:top w:val="single" w:sz="4" w:space="0" w:color="auto"/>
              <w:left w:val="single" w:sz="4" w:space="0" w:color="auto"/>
              <w:bottom w:val="single" w:sz="4" w:space="0" w:color="auto"/>
              <w:right w:val="single" w:sz="4" w:space="0" w:color="auto"/>
            </w:tcBorders>
            <w:vAlign w:val="center"/>
          </w:tcPr>
          <w:p w:rsidR="002753EB" w:rsidRPr="009A4CB0" w:rsidRDefault="002753EB" w:rsidP="00797692">
            <w:pPr>
              <w:ind w:firstLineChars="500" w:firstLine="800"/>
              <w:rPr>
                <w:rFonts w:asciiTheme="minorHAnsi" w:hAnsiTheme="minorHAnsi" w:cstheme="minorHAnsi"/>
                <w:color w:val="000000"/>
                <w:sz w:val="16"/>
                <w:szCs w:val="16"/>
              </w:rPr>
            </w:pPr>
            <w:r w:rsidRPr="009A4CB0">
              <w:rPr>
                <w:rFonts w:asciiTheme="minorHAnsi" w:hAnsiTheme="minorHAnsi" w:cstheme="minorHAnsi"/>
                <w:color w:val="000000"/>
                <w:sz w:val="16"/>
                <w:szCs w:val="16"/>
              </w:rPr>
              <w:t>1.- Manejos Físico, Químico y Biológico.</w:t>
            </w:r>
          </w:p>
        </w:tc>
      </w:tr>
      <w:tr w:rsidR="002753EB" w:rsidRPr="009A4CB0" w:rsidTr="00797692">
        <w:trPr>
          <w:trHeight w:val="70"/>
        </w:trPr>
        <w:tc>
          <w:tcPr>
            <w:tcW w:w="4551" w:type="dxa"/>
            <w:tcBorders>
              <w:top w:val="nil"/>
              <w:left w:val="single" w:sz="4" w:space="0" w:color="auto"/>
              <w:bottom w:val="single" w:sz="4" w:space="0" w:color="auto"/>
              <w:right w:val="single" w:sz="4" w:space="0" w:color="auto"/>
            </w:tcBorders>
            <w:shd w:val="clear" w:color="auto" w:fill="auto"/>
            <w:noWrap/>
            <w:vAlign w:val="center"/>
            <w:hideMark/>
          </w:tcPr>
          <w:p w:rsidR="002753EB" w:rsidRPr="009A4CB0" w:rsidRDefault="002753EB" w:rsidP="00797692">
            <w:pPr>
              <w:ind w:firstLineChars="500" w:firstLine="800"/>
              <w:rPr>
                <w:rFonts w:asciiTheme="minorHAnsi" w:hAnsiTheme="minorHAnsi" w:cstheme="minorHAnsi"/>
                <w:color w:val="000000"/>
                <w:sz w:val="16"/>
                <w:szCs w:val="16"/>
              </w:rPr>
            </w:pPr>
            <w:r w:rsidRPr="009A4CB0">
              <w:rPr>
                <w:rFonts w:asciiTheme="minorHAnsi" w:hAnsiTheme="minorHAnsi" w:cstheme="minorHAnsi"/>
                <w:color w:val="000000"/>
                <w:sz w:val="16"/>
                <w:szCs w:val="16"/>
              </w:rPr>
              <w:t>1.- Utilización de cobertizos e invernaderos. Análisis comparativo</w:t>
            </w:r>
          </w:p>
        </w:tc>
        <w:tc>
          <w:tcPr>
            <w:tcW w:w="4551" w:type="dxa"/>
            <w:tcBorders>
              <w:top w:val="nil"/>
              <w:left w:val="single" w:sz="4" w:space="0" w:color="auto"/>
              <w:bottom w:val="single" w:sz="4" w:space="0" w:color="auto"/>
              <w:right w:val="single" w:sz="4" w:space="0" w:color="auto"/>
            </w:tcBorders>
            <w:vAlign w:val="center"/>
          </w:tcPr>
          <w:p w:rsidR="002753EB" w:rsidRPr="009A4CB0" w:rsidRDefault="002753EB" w:rsidP="00797692">
            <w:pPr>
              <w:ind w:firstLineChars="500" w:firstLine="800"/>
              <w:rPr>
                <w:rFonts w:asciiTheme="minorHAnsi" w:hAnsiTheme="minorHAnsi" w:cstheme="minorHAnsi"/>
                <w:color w:val="000000"/>
                <w:sz w:val="16"/>
                <w:szCs w:val="16"/>
              </w:rPr>
            </w:pPr>
            <w:r w:rsidRPr="009A4CB0">
              <w:rPr>
                <w:rFonts w:asciiTheme="minorHAnsi" w:hAnsiTheme="minorHAnsi" w:cstheme="minorHAnsi"/>
                <w:color w:val="000000"/>
                <w:sz w:val="16"/>
                <w:szCs w:val="16"/>
              </w:rPr>
              <w:t>         Manejo adecuado del recurso Agua</w:t>
            </w:r>
          </w:p>
        </w:tc>
      </w:tr>
      <w:tr w:rsidR="002753EB" w:rsidRPr="009A4CB0" w:rsidTr="00797692">
        <w:trPr>
          <w:trHeight w:val="77"/>
        </w:trPr>
        <w:tc>
          <w:tcPr>
            <w:tcW w:w="4551" w:type="dxa"/>
            <w:tcBorders>
              <w:top w:val="nil"/>
              <w:left w:val="single" w:sz="4" w:space="0" w:color="auto"/>
              <w:bottom w:val="single" w:sz="4" w:space="0" w:color="auto"/>
              <w:right w:val="single" w:sz="4" w:space="0" w:color="auto"/>
            </w:tcBorders>
            <w:shd w:val="clear" w:color="auto" w:fill="auto"/>
            <w:noWrap/>
            <w:vAlign w:val="center"/>
            <w:hideMark/>
          </w:tcPr>
          <w:p w:rsidR="002753EB" w:rsidRPr="009A4CB0" w:rsidRDefault="002753EB" w:rsidP="00797692">
            <w:pPr>
              <w:ind w:firstLineChars="500" w:firstLine="800"/>
              <w:rPr>
                <w:rFonts w:asciiTheme="minorHAnsi" w:hAnsiTheme="minorHAnsi" w:cstheme="minorHAnsi"/>
                <w:color w:val="000000"/>
                <w:sz w:val="16"/>
                <w:szCs w:val="16"/>
              </w:rPr>
            </w:pPr>
            <w:r w:rsidRPr="009A4CB0">
              <w:rPr>
                <w:rFonts w:asciiTheme="minorHAnsi" w:hAnsiTheme="minorHAnsi" w:cstheme="minorHAnsi"/>
                <w:color w:val="000000"/>
                <w:sz w:val="16"/>
                <w:szCs w:val="16"/>
              </w:rPr>
              <w:t>2.- Incidencia del microclima en la Productividad</w:t>
            </w:r>
          </w:p>
        </w:tc>
        <w:tc>
          <w:tcPr>
            <w:tcW w:w="4551" w:type="dxa"/>
            <w:tcBorders>
              <w:top w:val="nil"/>
              <w:left w:val="single" w:sz="4" w:space="0" w:color="auto"/>
              <w:bottom w:val="single" w:sz="4" w:space="0" w:color="auto"/>
              <w:right w:val="single" w:sz="4" w:space="0" w:color="auto"/>
            </w:tcBorders>
            <w:vAlign w:val="center"/>
          </w:tcPr>
          <w:p w:rsidR="002753EB" w:rsidRPr="009A4CB0" w:rsidRDefault="002753EB" w:rsidP="00797692">
            <w:pPr>
              <w:ind w:firstLineChars="500" w:firstLine="800"/>
              <w:rPr>
                <w:rFonts w:asciiTheme="minorHAnsi" w:hAnsiTheme="minorHAnsi" w:cstheme="minorHAnsi"/>
                <w:color w:val="000000"/>
                <w:sz w:val="16"/>
                <w:szCs w:val="16"/>
              </w:rPr>
            </w:pPr>
            <w:r w:rsidRPr="009A4CB0">
              <w:rPr>
                <w:rFonts w:asciiTheme="minorHAnsi" w:hAnsiTheme="minorHAnsi" w:cstheme="minorHAnsi"/>
                <w:color w:val="000000"/>
                <w:sz w:val="16"/>
                <w:szCs w:val="16"/>
              </w:rPr>
              <w:t>1.- Uso eficiente del agua</w:t>
            </w:r>
          </w:p>
        </w:tc>
      </w:tr>
      <w:tr w:rsidR="002753EB" w:rsidRPr="009A4CB0" w:rsidTr="00797692">
        <w:trPr>
          <w:trHeight w:val="70"/>
        </w:trPr>
        <w:tc>
          <w:tcPr>
            <w:tcW w:w="4551" w:type="dxa"/>
            <w:tcBorders>
              <w:top w:val="nil"/>
              <w:left w:val="single" w:sz="4" w:space="0" w:color="auto"/>
              <w:bottom w:val="single" w:sz="4" w:space="0" w:color="auto"/>
              <w:right w:val="single" w:sz="4" w:space="0" w:color="auto"/>
            </w:tcBorders>
            <w:shd w:val="clear" w:color="auto" w:fill="auto"/>
            <w:noWrap/>
            <w:vAlign w:val="center"/>
            <w:hideMark/>
          </w:tcPr>
          <w:p w:rsidR="002753EB" w:rsidRPr="009A4CB0" w:rsidRDefault="002753EB" w:rsidP="00797692">
            <w:pPr>
              <w:ind w:firstLineChars="500" w:firstLine="800"/>
              <w:rPr>
                <w:rFonts w:asciiTheme="minorHAnsi" w:hAnsiTheme="minorHAnsi" w:cstheme="minorHAnsi"/>
                <w:color w:val="000000"/>
                <w:sz w:val="16"/>
                <w:szCs w:val="16"/>
              </w:rPr>
            </w:pPr>
            <w:r w:rsidRPr="009A4CB0">
              <w:rPr>
                <w:rFonts w:asciiTheme="minorHAnsi" w:hAnsiTheme="minorHAnsi" w:cstheme="minorHAnsi"/>
                <w:color w:val="000000"/>
                <w:sz w:val="16"/>
                <w:szCs w:val="16"/>
              </w:rPr>
              <w:t>         ¿Qué es un invernadero?</w:t>
            </w:r>
          </w:p>
        </w:tc>
        <w:tc>
          <w:tcPr>
            <w:tcW w:w="4551" w:type="dxa"/>
            <w:tcBorders>
              <w:top w:val="nil"/>
              <w:left w:val="single" w:sz="4" w:space="0" w:color="auto"/>
              <w:bottom w:val="single" w:sz="4" w:space="0" w:color="auto"/>
              <w:right w:val="single" w:sz="4" w:space="0" w:color="auto"/>
            </w:tcBorders>
            <w:vAlign w:val="center"/>
          </w:tcPr>
          <w:p w:rsidR="002753EB" w:rsidRPr="009A4CB0" w:rsidRDefault="002753EB" w:rsidP="00797692">
            <w:pPr>
              <w:ind w:firstLineChars="500" w:firstLine="800"/>
              <w:rPr>
                <w:rFonts w:asciiTheme="minorHAnsi" w:hAnsiTheme="minorHAnsi" w:cstheme="minorHAnsi"/>
                <w:color w:val="000000"/>
                <w:sz w:val="16"/>
                <w:szCs w:val="16"/>
              </w:rPr>
            </w:pPr>
            <w:r w:rsidRPr="009A4CB0">
              <w:rPr>
                <w:rFonts w:asciiTheme="minorHAnsi" w:hAnsiTheme="minorHAnsi" w:cstheme="minorHAnsi"/>
                <w:color w:val="000000"/>
                <w:sz w:val="16"/>
                <w:szCs w:val="16"/>
              </w:rPr>
              <w:t>2.- Administración de la humedad en el suelo y aire.</w:t>
            </w:r>
          </w:p>
        </w:tc>
      </w:tr>
      <w:tr w:rsidR="002753EB" w:rsidRPr="009A4CB0" w:rsidTr="00797692">
        <w:trPr>
          <w:trHeight w:val="70"/>
        </w:trPr>
        <w:tc>
          <w:tcPr>
            <w:tcW w:w="4551" w:type="dxa"/>
            <w:tcBorders>
              <w:top w:val="nil"/>
              <w:left w:val="single" w:sz="4" w:space="0" w:color="auto"/>
              <w:bottom w:val="single" w:sz="4" w:space="0" w:color="auto"/>
              <w:right w:val="single" w:sz="4" w:space="0" w:color="auto"/>
            </w:tcBorders>
            <w:shd w:val="clear" w:color="auto" w:fill="auto"/>
            <w:noWrap/>
            <w:vAlign w:val="center"/>
            <w:hideMark/>
          </w:tcPr>
          <w:p w:rsidR="002753EB" w:rsidRPr="009A4CB0" w:rsidRDefault="002753EB" w:rsidP="00797692">
            <w:pPr>
              <w:ind w:firstLineChars="500" w:firstLine="800"/>
              <w:rPr>
                <w:rFonts w:asciiTheme="minorHAnsi" w:hAnsiTheme="minorHAnsi" w:cstheme="minorHAnsi"/>
                <w:color w:val="000000"/>
                <w:sz w:val="16"/>
                <w:szCs w:val="16"/>
              </w:rPr>
            </w:pPr>
            <w:r w:rsidRPr="009A4CB0">
              <w:rPr>
                <w:rFonts w:asciiTheme="minorHAnsi" w:hAnsiTheme="minorHAnsi" w:cstheme="minorHAnsi"/>
                <w:color w:val="000000"/>
                <w:sz w:val="16"/>
                <w:szCs w:val="16"/>
              </w:rPr>
              <w:t>         Principios técnicos y climáticos</w:t>
            </w:r>
          </w:p>
        </w:tc>
        <w:tc>
          <w:tcPr>
            <w:tcW w:w="4551" w:type="dxa"/>
            <w:tcBorders>
              <w:top w:val="nil"/>
              <w:left w:val="single" w:sz="4" w:space="0" w:color="auto"/>
              <w:bottom w:val="single" w:sz="4" w:space="0" w:color="auto"/>
              <w:right w:val="single" w:sz="4" w:space="0" w:color="auto"/>
            </w:tcBorders>
            <w:vAlign w:val="center"/>
          </w:tcPr>
          <w:p w:rsidR="002753EB" w:rsidRPr="009A4CB0" w:rsidRDefault="002753EB" w:rsidP="00797692">
            <w:pPr>
              <w:ind w:firstLineChars="500" w:firstLine="803"/>
              <w:rPr>
                <w:rFonts w:asciiTheme="minorHAnsi" w:hAnsiTheme="minorHAnsi" w:cstheme="minorHAnsi"/>
                <w:color w:val="000000"/>
                <w:sz w:val="16"/>
                <w:szCs w:val="16"/>
              </w:rPr>
            </w:pPr>
            <w:r w:rsidRPr="009A4CB0">
              <w:rPr>
                <w:rFonts w:asciiTheme="minorHAnsi" w:hAnsiTheme="minorHAnsi" w:cstheme="minorHAnsi"/>
                <w:b/>
                <w:bCs/>
                <w:color w:val="000000"/>
                <w:sz w:val="16"/>
                <w:szCs w:val="16"/>
              </w:rPr>
              <w:t>Buenas prácticas agrícolas en invernaderos</w:t>
            </w:r>
          </w:p>
        </w:tc>
      </w:tr>
      <w:tr w:rsidR="002753EB" w:rsidRPr="009A4CB0" w:rsidTr="00797692">
        <w:trPr>
          <w:trHeight w:val="143"/>
        </w:trPr>
        <w:tc>
          <w:tcPr>
            <w:tcW w:w="4551" w:type="dxa"/>
            <w:tcBorders>
              <w:top w:val="nil"/>
              <w:left w:val="single" w:sz="4" w:space="0" w:color="auto"/>
              <w:bottom w:val="single" w:sz="4" w:space="0" w:color="auto"/>
              <w:right w:val="single" w:sz="4" w:space="0" w:color="auto"/>
            </w:tcBorders>
            <w:shd w:val="clear" w:color="auto" w:fill="auto"/>
            <w:noWrap/>
            <w:vAlign w:val="center"/>
            <w:hideMark/>
          </w:tcPr>
          <w:p w:rsidR="002753EB" w:rsidRPr="009A4CB0" w:rsidRDefault="002753EB" w:rsidP="00797692">
            <w:pPr>
              <w:ind w:firstLineChars="500" w:firstLine="800"/>
              <w:rPr>
                <w:rFonts w:asciiTheme="minorHAnsi" w:hAnsiTheme="minorHAnsi" w:cstheme="minorHAnsi"/>
                <w:color w:val="000000"/>
                <w:sz w:val="16"/>
                <w:szCs w:val="16"/>
              </w:rPr>
            </w:pPr>
            <w:r w:rsidRPr="009A4CB0">
              <w:rPr>
                <w:rFonts w:asciiTheme="minorHAnsi" w:hAnsiTheme="minorHAnsi" w:cstheme="minorHAnsi"/>
                <w:color w:val="000000"/>
                <w:sz w:val="16"/>
                <w:szCs w:val="16"/>
              </w:rPr>
              <w:t>         Construcción e instalación de invernaderos</w:t>
            </w:r>
          </w:p>
        </w:tc>
        <w:tc>
          <w:tcPr>
            <w:tcW w:w="4551" w:type="dxa"/>
            <w:tcBorders>
              <w:top w:val="nil"/>
              <w:left w:val="single" w:sz="4" w:space="0" w:color="auto"/>
              <w:bottom w:val="single" w:sz="4" w:space="0" w:color="auto"/>
              <w:right w:val="single" w:sz="4" w:space="0" w:color="auto"/>
            </w:tcBorders>
            <w:vAlign w:val="center"/>
          </w:tcPr>
          <w:p w:rsidR="002753EB" w:rsidRPr="009A4CB0" w:rsidRDefault="002753EB" w:rsidP="00797692">
            <w:pPr>
              <w:ind w:firstLineChars="500" w:firstLine="800"/>
              <w:rPr>
                <w:rFonts w:asciiTheme="minorHAnsi" w:hAnsiTheme="minorHAnsi" w:cstheme="minorHAnsi"/>
                <w:color w:val="000000"/>
                <w:sz w:val="16"/>
                <w:szCs w:val="16"/>
              </w:rPr>
            </w:pPr>
            <w:r w:rsidRPr="009A4CB0">
              <w:rPr>
                <w:rFonts w:asciiTheme="minorHAnsi" w:hAnsiTheme="minorHAnsi" w:cstheme="minorHAnsi"/>
                <w:color w:val="000000"/>
                <w:sz w:val="16"/>
                <w:szCs w:val="16"/>
              </w:rPr>
              <w:t xml:space="preserve">         Cosecha y post cosecha </w:t>
            </w:r>
          </w:p>
        </w:tc>
      </w:tr>
      <w:tr w:rsidR="002753EB" w:rsidRPr="009A4CB0" w:rsidTr="00797692">
        <w:trPr>
          <w:trHeight w:val="76"/>
        </w:trPr>
        <w:tc>
          <w:tcPr>
            <w:tcW w:w="4551" w:type="dxa"/>
            <w:tcBorders>
              <w:top w:val="nil"/>
              <w:left w:val="single" w:sz="4" w:space="0" w:color="auto"/>
              <w:bottom w:val="single" w:sz="4" w:space="0" w:color="auto"/>
              <w:right w:val="single" w:sz="4" w:space="0" w:color="auto"/>
            </w:tcBorders>
            <w:shd w:val="clear" w:color="auto" w:fill="auto"/>
            <w:noWrap/>
            <w:vAlign w:val="center"/>
            <w:hideMark/>
          </w:tcPr>
          <w:p w:rsidR="002753EB" w:rsidRPr="009A4CB0" w:rsidRDefault="002753EB" w:rsidP="00797692">
            <w:pPr>
              <w:ind w:firstLineChars="500" w:firstLine="800"/>
              <w:rPr>
                <w:rFonts w:asciiTheme="minorHAnsi" w:hAnsiTheme="minorHAnsi" w:cstheme="minorHAnsi"/>
                <w:color w:val="000000"/>
                <w:sz w:val="16"/>
                <w:szCs w:val="16"/>
              </w:rPr>
            </w:pPr>
            <w:r w:rsidRPr="009A4CB0">
              <w:rPr>
                <w:rFonts w:asciiTheme="minorHAnsi" w:hAnsiTheme="minorHAnsi" w:cstheme="minorHAnsi"/>
                <w:color w:val="000000"/>
                <w:sz w:val="16"/>
                <w:szCs w:val="16"/>
              </w:rPr>
              <w:t>1.- Selección de materiales</w:t>
            </w:r>
          </w:p>
        </w:tc>
        <w:tc>
          <w:tcPr>
            <w:tcW w:w="4551" w:type="dxa"/>
            <w:tcBorders>
              <w:top w:val="nil"/>
              <w:left w:val="single" w:sz="4" w:space="0" w:color="auto"/>
              <w:bottom w:val="single" w:sz="4" w:space="0" w:color="auto"/>
              <w:right w:val="single" w:sz="4" w:space="0" w:color="auto"/>
            </w:tcBorders>
            <w:vAlign w:val="center"/>
          </w:tcPr>
          <w:p w:rsidR="002753EB" w:rsidRPr="009A4CB0" w:rsidRDefault="002753EB" w:rsidP="00797692">
            <w:pPr>
              <w:ind w:firstLineChars="500" w:firstLine="800"/>
              <w:rPr>
                <w:rFonts w:asciiTheme="minorHAnsi" w:hAnsiTheme="minorHAnsi" w:cstheme="minorHAnsi"/>
                <w:color w:val="000000"/>
                <w:sz w:val="16"/>
                <w:szCs w:val="16"/>
              </w:rPr>
            </w:pPr>
            <w:r w:rsidRPr="009A4CB0">
              <w:rPr>
                <w:rFonts w:asciiTheme="minorHAnsi" w:hAnsiTheme="minorHAnsi" w:cstheme="minorHAnsi"/>
                <w:color w:val="000000"/>
                <w:sz w:val="16"/>
                <w:szCs w:val="16"/>
              </w:rPr>
              <w:t>         Inocuidad en productos de invernaderos</w:t>
            </w:r>
          </w:p>
        </w:tc>
      </w:tr>
      <w:tr w:rsidR="002753EB" w:rsidRPr="009A4CB0" w:rsidTr="00797692">
        <w:trPr>
          <w:trHeight w:val="70"/>
        </w:trPr>
        <w:tc>
          <w:tcPr>
            <w:tcW w:w="4551" w:type="dxa"/>
            <w:tcBorders>
              <w:top w:val="nil"/>
              <w:left w:val="single" w:sz="4" w:space="0" w:color="auto"/>
              <w:bottom w:val="single" w:sz="4" w:space="0" w:color="auto"/>
              <w:right w:val="single" w:sz="4" w:space="0" w:color="auto"/>
            </w:tcBorders>
            <w:shd w:val="clear" w:color="auto" w:fill="auto"/>
            <w:noWrap/>
            <w:vAlign w:val="center"/>
            <w:hideMark/>
          </w:tcPr>
          <w:p w:rsidR="002753EB" w:rsidRPr="009A4CB0" w:rsidRDefault="002753EB" w:rsidP="00797692">
            <w:pPr>
              <w:ind w:firstLineChars="500" w:firstLine="800"/>
              <w:rPr>
                <w:rFonts w:asciiTheme="minorHAnsi" w:hAnsiTheme="minorHAnsi" w:cstheme="minorHAnsi"/>
                <w:color w:val="000000"/>
                <w:sz w:val="16"/>
                <w:szCs w:val="16"/>
              </w:rPr>
            </w:pPr>
            <w:r w:rsidRPr="009A4CB0">
              <w:rPr>
                <w:rFonts w:asciiTheme="minorHAnsi" w:hAnsiTheme="minorHAnsi" w:cstheme="minorHAnsi"/>
                <w:color w:val="000000"/>
                <w:sz w:val="16"/>
                <w:szCs w:val="16"/>
              </w:rPr>
              <w:t>2.- Diseños de invernaderos</w:t>
            </w:r>
          </w:p>
        </w:tc>
        <w:tc>
          <w:tcPr>
            <w:tcW w:w="4551" w:type="dxa"/>
            <w:tcBorders>
              <w:top w:val="nil"/>
              <w:left w:val="single" w:sz="4" w:space="0" w:color="auto"/>
              <w:bottom w:val="single" w:sz="4" w:space="0" w:color="auto"/>
              <w:right w:val="single" w:sz="4" w:space="0" w:color="auto"/>
            </w:tcBorders>
            <w:vAlign w:val="center"/>
          </w:tcPr>
          <w:p w:rsidR="002753EB" w:rsidRPr="009A4CB0" w:rsidRDefault="002753EB" w:rsidP="00797692">
            <w:pPr>
              <w:ind w:firstLineChars="500" w:firstLine="803"/>
              <w:rPr>
                <w:rFonts w:asciiTheme="minorHAnsi" w:hAnsiTheme="minorHAnsi" w:cstheme="minorHAnsi"/>
                <w:color w:val="000000"/>
                <w:sz w:val="16"/>
                <w:szCs w:val="16"/>
              </w:rPr>
            </w:pPr>
            <w:r w:rsidRPr="009A4CB0">
              <w:rPr>
                <w:rFonts w:asciiTheme="minorHAnsi" w:hAnsiTheme="minorHAnsi" w:cstheme="minorHAnsi"/>
                <w:b/>
                <w:bCs/>
                <w:color w:val="000000"/>
                <w:sz w:val="16"/>
                <w:szCs w:val="16"/>
              </w:rPr>
              <w:t xml:space="preserve">Gestión comercial </w:t>
            </w:r>
          </w:p>
        </w:tc>
      </w:tr>
      <w:tr w:rsidR="002753EB" w:rsidRPr="009A4CB0" w:rsidTr="00797692">
        <w:trPr>
          <w:trHeight w:val="70"/>
        </w:trPr>
        <w:tc>
          <w:tcPr>
            <w:tcW w:w="4551" w:type="dxa"/>
            <w:tcBorders>
              <w:top w:val="nil"/>
              <w:left w:val="single" w:sz="4" w:space="0" w:color="auto"/>
              <w:bottom w:val="single" w:sz="4" w:space="0" w:color="auto"/>
              <w:right w:val="single" w:sz="4" w:space="0" w:color="auto"/>
            </w:tcBorders>
            <w:shd w:val="clear" w:color="auto" w:fill="auto"/>
            <w:noWrap/>
            <w:vAlign w:val="center"/>
            <w:hideMark/>
          </w:tcPr>
          <w:p w:rsidR="002753EB" w:rsidRPr="009A4CB0" w:rsidRDefault="002753EB" w:rsidP="00797692">
            <w:pPr>
              <w:ind w:firstLineChars="500" w:firstLine="800"/>
              <w:rPr>
                <w:rFonts w:asciiTheme="minorHAnsi" w:hAnsiTheme="minorHAnsi" w:cstheme="minorHAnsi"/>
                <w:color w:val="000000"/>
                <w:sz w:val="16"/>
                <w:szCs w:val="16"/>
              </w:rPr>
            </w:pPr>
            <w:r w:rsidRPr="009A4CB0">
              <w:rPr>
                <w:rFonts w:asciiTheme="minorHAnsi" w:hAnsiTheme="minorHAnsi" w:cstheme="minorHAnsi"/>
                <w:color w:val="000000"/>
                <w:sz w:val="16"/>
                <w:szCs w:val="16"/>
              </w:rPr>
              <w:t>3.- Técnicas de construcción</w:t>
            </w:r>
          </w:p>
        </w:tc>
        <w:tc>
          <w:tcPr>
            <w:tcW w:w="4551" w:type="dxa"/>
            <w:tcBorders>
              <w:top w:val="nil"/>
              <w:left w:val="single" w:sz="4" w:space="0" w:color="auto"/>
              <w:bottom w:val="single" w:sz="4" w:space="0" w:color="auto"/>
              <w:right w:val="single" w:sz="4" w:space="0" w:color="auto"/>
            </w:tcBorders>
            <w:vAlign w:val="center"/>
          </w:tcPr>
          <w:p w:rsidR="002753EB" w:rsidRPr="009A4CB0" w:rsidRDefault="002753EB" w:rsidP="00797692">
            <w:pPr>
              <w:ind w:firstLineChars="500" w:firstLine="800"/>
              <w:rPr>
                <w:rFonts w:asciiTheme="minorHAnsi" w:hAnsiTheme="minorHAnsi" w:cstheme="minorHAnsi"/>
                <w:color w:val="000000"/>
                <w:sz w:val="16"/>
                <w:szCs w:val="16"/>
              </w:rPr>
            </w:pPr>
            <w:r w:rsidRPr="009A4CB0">
              <w:rPr>
                <w:rFonts w:asciiTheme="minorHAnsi" w:hAnsiTheme="minorHAnsi" w:cstheme="minorHAnsi"/>
                <w:color w:val="000000"/>
                <w:sz w:val="16"/>
                <w:szCs w:val="16"/>
              </w:rPr>
              <w:t xml:space="preserve">         Formación en la metodología de redes empresariales </w:t>
            </w:r>
          </w:p>
        </w:tc>
      </w:tr>
      <w:tr w:rsidR="002753EB" w:rsidRPr="009A4CB0" w:rsidTr="00797692">
        <w:trPr>
          <w:trHeight w:val="70"/>
        </w:trPr>
        <w:tc>
          <w:tcPr>
            <w:tcW w:w="4551" w:type="dxa"/>
            <w:tcBorders>
              <w:top w:val="nil"/>
              <w:left w:val="single" w:sz="4" w:space="0" w:color="auto"/>
              <w:bottom w:val="single" w:sz="4" w:space="0" w:color="auto"/>
              <w:right w:val="single" w:sz="4" w:space="0" w:color="auto"/>
            </w:tcBorders>
            <w:shd w:val="clear" w:color="auto" w:fill="auto"/>
            <w:noWrap/>
            <w:vAlign w:val="center"/>
            <w:hideMark/>
          </w:tcPr>
          <w:p w:rsidR="002753EB" w:rsidRPr="009A4CB0" w:rsidRDefault="002753EB" w:rsidP="00797692">
            <w:pPr>
              <w:ind w:firstLineChars="500" w:firstLine="800"/>
              <w:rPr>
                <w:rFonts w:asciiTheme="minorHAnsi" w:hAnsiTheme="minorHAnsi" w:cstheme="minorHAnsi"/>
                <w:color w:val="000000"/>
                <w:sz w:val="16"/>
                <w:szCs w:val="16"/>
              </w:rPr>
            </w:pPr>
            <w:r w:rsidRPr="009A4CB0">
              <w:rPr>
                <w:rFonts w:asciiTheme="minorHAnsi" w:hAnsiTheme="minorHAnsi" w:cstheme="minorHAnsi"/>
                <w:color w:val="000000"/>
                <w:sz w:val="16"/>
                <w:szCs w:val="16"/>
              </w:rPr>
              <w:t>4.- Dimensiones de invernaderos</w:t>
            </w:r>
          </w:p>
        </w:tc>
        <w:tc>
          <w:tcPr>
            <w:tcW w:w="4551" w:type="dxa"/>
            <w:tcBorders>
              <w:top w:val="nil"/>
              <w:left w:val="single" w:sz="4" w:space="0" w:color="auto"/>
              <w:bottom w:val="single" w:sz="4" w:space="0" w:color="auto"/>
              <w:right w:val="single" w:sz="4" w:space="0" w:color="auto"/>
            </w:tcBorders>
            <w:vAlign w:val="center"/>
          </w:tcPr>
          <w:p w:rsidR="002753EB" w:rsidRPr="009A4CB0" w:rsidRDefault="002753EB" w:rsidP="00797692">
            <w:pPr>
              <w:ind w:firstLineChars="500" w:firstLine="800"/>
              <w:rPr>
                <w:rFonts w:asciiTheme="minorHAnsi" w:hAnsiTheme="minorHAnsi" w:cstheme="minorHAnsi"/>
                <w:color w:val="000000"/>
                <w:sz w:val="16"/>
                <w:szCs w:val="16"/>
              </w:rPr>
            </w:pPr>
            <w:r w:rsidRPr="009A4CB0">
              <w:rPr>
                <w:rFonts w:asciiTheme="minorHAnsi" w:hAnsiTheme="minorHAnsi" w:cstheme="minorHAnsi"/>
                <w:color w:val="000000"/>
                <w:sz w:val="16"/>
                <w:szCs w:val="16"/>
              </w:rPr>
              <w:t>         Determinación de costos de producción</w:t>
            </w:r>
          </w:p>
        </w:tc>
      </w:tr>
      <w:tr w:rsidR="002753EB" w:rsidRPr="009A4CB0" w:rsidTr="00797692">
        <w:trPr>
          <w:trHeight w:val="70"/>
        </w:trPr>
        <w:tc>
          <w:tcPr>
            <w:tcW w:w="4551" w:type="dxa"/>
            <w:tcBorders>
              <w:top w:val="nil"/>
              <w:left w:val="single" w:sz="4" w:space="0" w:color="auto"/>
              <w:bottom w:val="single" w:sz="4" w:space="0" w:color="auto"/>
              <w:right w:val="single" w:sz="4" w:space="0" w:color="auto"/>
            </w:tcBorders>
            <w:shd w:val="clear" w:color="auto" w:fill="auto"/>
            <w:noWrap/>
            <w:vAlign w:val="center"/>
            <w:hideMark/>
          </w:tcPr>
          <w:p w:rsidR="002753EB" w:rsidRPr="009A4CB0" w:rsidRDefault="002753EB" w:rsidP="00797692">
            <w:pPr>
              <w:ind w:firstLineChars="500" w:firstLine="800"/>
              <w:rPr>
                <w:rFonts w:asciiTheme="minorHAnsi" w:hAnsiTheme="minorHAnsi" w:cstheme="minorHAnsi"/>
                <w:color w:val="000000"/>
                <w:sz w:val="16"/>
                <w:szCs w:val="16"/>
              </w:rPr>
            </w:pPr>
            <w:r w:rsidRPr="009A4CB0">
              <w:rPr>
                <w:rFonts w:asciiTheme="minorHAnsi" w:hAnsiTheme="minorHAnsi" w:cstheme="minorHAnsi"/>
                <w:color w:val="000000"/>
                <w:sz w:val="16"/>
                <w:szCs w:val="16"/>
              </w:rPr>
              <w:t>         Plásticos Agro Film para el aprovechamiento de la energía solar</w:t>
            </w:r>
          </w:p>
        </w:tc>
        <w:tc>
          <w:tcPr>
            <w:tcW w:w="4551" w:type="dxa"/>
            <w:tcBorders>
              <w:top w:val="single" w:sz="4" w:space="0" w:color="auto"/>
              <w:bottom w:val="single" w:sz="4" w:space="0" w:color="auto"/>
              <w:right w:val="single" w:sz="4" w:space="0" w:color="auto"/>
            </w:tcBorders>
            <w:vAlign w:val="center"/>
          </w:tcPr>
          <w:p w:rsidR="002753EB" w:rsidRPr="009A4CB0" w:rsidRDefault="002753EB" w:rsidP="00797692">
            <w:pPr>
              <w:ind w:firstLineChars="500" w:firstLine="800"/>
              <w:rPr>
                <w:rFonts w:asciiTheme="minorHAnsi" w:hAnsiTheme="minorHAnsi" w:cstheme="minorHAnsi"/>
                <w:color w:val="000000"/>
                <w:sz w:val="16"/>
                <w:szCs w:val="16"/>
              </w:rPr>
            </w:pPr>
            <w:r w:rsidRPr="009A4CB0">
              <w:rPr>
                <w:rFonts w:asciiTheme="minorHAnsi" w:hAnsiTheme="minorHAnsi" w:cstheme="minorHAnsi"/>
                <w:color w:val="000000"/>
                <w:sz w:val="16"/>
                <w:szCs w:val="16"/>
              </w:rPr>
              <w:t>         Estrategias de comercialización y marketing</w:t>
            </w:r>
          </w:p>
        </w:tc>
      </w:tr>
      <w:tr w:rsidR="002753EB" w:rsidRPr="009A4CB0" w:rsidTr="00797692">
        <w:trPr>
          <w:gridAfter w:val="1"/>
          <w:wAfter w:w="4551" w:type="dxa"/>
          <w:trHeight w:val="92"/>
        </w:trPr>
        <w:tc>
          <w:tcPr>
            <w:tcW w:w="4551" w:type="dxa"/>
            <w:tcBorders>
              <w:top w:val="nil"/>
              <w:left w:val="single" w:sz="4" w:space="0" w:color="auto"/>
              <w:bottom w:val="single" w:sz="4" w:space="0" w:color="auto"/>
              <w:right w:val="single" w:sz="4" w:space="0" w:color="auto"/>
            </w:tcBorders>
            <w:shd w:val="clear" w:color="auto" w:fill="auto"/>
            <w:noWrap/>
            <w:vAlign w:val="center"/>
            <w:hideMark/>
          </w:tcPr>
          <w:p w:rsidR="002753EB" w:rsidRPr="009A4CB0" w:rsidRDefault="002753EB" w:rsidP="00797692">
            <w:pPr>
              <w:ind w:firstLineChars="500" w:firstLine="800"/>
              <w:rPr>
                <w:rFonts w:asciiTheme="minorHAnsi" w:hAnsiTheme="minorHAnsi" w:cstheme="minorHAnsi"/>
                <w:color w:val="000000"/>
                <w:sz w:val="16"/>
                <w:szCs w:val="16"/>
              </w:rPr>
            </w:pPr>
            <w:r w:rsidRPr="009A4CB0">
              <w:rPr>
                <w:rFonts w:asciiTheme="minorHAnsi" w:hAnsiTheme="minorHAnsi" w:cstheme="minorHAnsi"/>
                <w:color w:val="000000"/>
                <w:sz w:val="16"/>
                <w:szCs w:val="16"/>
              </w:rPr>
              <w:t>1.- Selección de plásticos Adecuados</w:t>
            </w:r>
          </w:p>
        </w:tc>
      </w:tr>
      <w:tr w:rsidR="002753EB" w:rsidRPr="009A4CB0" w:rsidTr="00797692">
        <w:trPr>
          <w:gridAfter w:val="1"/>
          <w:wAfter w:w="4551" w:type="dxa"/>
          <w:trHeight w:val="70"/>
        </w:trPr>
        <w:tc>
          <w:tcPr>
            <w:tcW w:w="4551" w:type="dxa"/>
            <w:tcBorders>
              <w:top w:val="nil"/>
              <w:left w:val="single" w:sz="4" w:space="0" w:color="auto"/>
              <w:bottom w:val="single" w:sz="4" w:space="0" w:color="auto"/>
              <w:right w:val="single" w:sz="4" w:space="0" w:color="auto"/>
            </w:tcBorders>
            <w:shd w:val="clear" w:color="auto" w:fill="auto"/>
            <w:noWrap/>
            <w:vAlign w:val="center"/>
            <w:hideMark/>
          </w:tcPr>
          <w:p w:rsidR="002753EB" w:rsidRPr="009A4CB0" w:rsidRDefault="002753EB" w:rsidP="00797692">
            <w:pPr>
              <w:ind w:firstLineChars="500" w:firstLine="800"/>
              <w:rPr>
                <w:rFonts w:asciiTheme="minorHAnsi" w:hAnsiTheme="minorHAnsi" w:cstheme="minorHAnsi"/>
                <w:color w:val="000000"/>
                <w:sz w:val="16"/>
                <w:szCs w:val="16"/>
              </w:rPr>
            </w:pPr>
            <w:r w:rsidRPr="009A4CB0">
              <w:rPr>
                <w:rFonts w:asciiTheme="minorHAnsi" w:hAnsiTheme="minorHAnsi" w:cstheme="minorHAnsi"/>
                <w:color w:val="000000"/>
                <w:sz w:val="16"/>
                <w:szCs w:val="16"/>
              </w:rPr>
              <w:t>2.- Instalación de Plásticos</w:t>
            </w:r>
          </w:p>
        </w:tc>
      </w:tr>
      <w:tr w:rsidR="002753EB" w:rsidRPr="009A4CB0" w:rsidTr="00797692">
        <w:trPr>
          <w:gridAfter w:val="1"/>
          <w:wAfter w:w="4551" w:type="dxa"/>
          <w:trHeight w:val="99"/>
        </w:trPr>
        <w:tc>
          <w:tcPr>
            <w:tcW w:w="4551" w:type="dxa"/>
            <w:tcBorders>
              <w:top w:val="nil"/>
              <w:left w:val="single" w:sz="4" w:space="0" w:color="auto"/>
              <w:bottom w:val="single" w:sz="4" w:space="0" w:color="auto"/>
              <w:right w:val="single" w:sz="4" w:space="0" w:color="auto"/>
            </w:tcBorders>
            <w:shd w:val="clear" w:color="auto" w:fill="auto"/>
            <w:noWrap/>
            <w:vAlign w:val="center"/>
            <w:hideMark/>
          </w:tcPr>
          <w:p w:rsidR="002753EB" w:rsidRPr="009A4CB0" w:rsidRDefault="002753EB" w:rsidP="00797692">
            <w:pPr>
              <w:ind w:firstLineChars="500" w:firstLine="800"/>
              <w:rPr>
                <w:rFonts w:asciiTheme="minorHAnsi" w:hAnsiTheme="minorHAnsi" w:cstheme="minorHAnsi"/>
                <w:color w:val="000000"/>
                <w:sz w:val="16"/>
                <w:szCs w:val="16"/>
              </w:rPr>
            </w:pPr>
            <w:r w:rsidRPr="009A4CB0">
              <w:rPr>
                <w:rFonts w:asciiTheme="minorHAnsi" w:hAnsiTheme="minorHAnsi" w:cstheme="minorHAnsi"/>
                <w:color w:val="000000"/>
                <w:sz w:val="16"/>
                <w:szCs w:val="16"/>
              </w:rPr>
              <w:t>3.- Mantenimiento del plástico</w:t>
            </w:r>
          </w:p>
        </w:tc>
      </w:tr>
      <w:tr w:rsidR="002753EB" w:rsidRPr="009A4CB0" w:rsidTr="00797692">
        <w:trPr>
          <w:gridAfter w:val="1"/>
          <w:wAfter w:w="4551" w:type="dxa"/>
          <w:trHeight w:val="70"/>
        </w:trPr>
        <w:tc>
          <w:tcPr>
            <w:tcW w:w="4551" w:type="dxa"/>
            <w:tcBorders>
              <w:top w:val="nil"/>
              <w:left w:val="single" w:sz="4" w:space="0" w:color="auto"/>
              <w:bottom w:val="single" w:sz="4" w:space="0" w:color="auto"/>
              <w:right w:val="single" w:sz="4" w:space="0" w:color="auto"/>
            </w:tcBorders>
            <w:shd w:val="clear" w:color="auto" w:fill="auto"/>
            <w:noWrap/>
            <w:vAlign w:val="center"/>
            <w:hideMark/>
          </w:tcPr>
          <w:p w:rsidR="002753EB" w:rsidRPr="009A4CB0" w:rsidRDefault="002753EB" w:rsidP="00797692">
            <w:pPr>
              <w:ind w:firstLineChars="500" w:firstLine="800"/>
              <w:rPr>
                <w:rFonts w:asciiTheme="minorHAnsi" w:hAnsiTheme="minorHAnsi" w:cstheme="minorHAnsi"/>
                <w:color w:val="000000"/>
                <w:sz w:val="16"/>
                <w:szCs w:val="16"/>
              </w:rPr>
            </w:pPr>
            <w:r w:rsidRPr="009A4CB0">
              <w:rPr>
                <w:rFonts w:asciiTheme="minorHAnsi" w:hAnsiTheme="minorHAnsi" w:cstheme="minorHAnsi"/>
                <w:color w:val="000000"/>
                <w:sz w:val="16"/>
                <w:szCs w:val="16"/>
              </w:rPr>
              <w:t>         Manejo de Microclimas:</w:t>
            </w:r>
          </w:p>
        </w:tc>
      </w:tr>
      <w:tr w:rsidR="002753EB" w:rsidRPr="009A4CB0" w:rsidTr="00797692">
        <w:trPr>
          <w:gridAfter w:val="1"/>
          <w:wAfter w:w="4551" w:type="dxa"/>
          <w:trHeight w:val="104"/>
        </w:trPr>
        <w:tc>
          <w:tcPr>
            <w:tcW w:w="4551" w:type="dxa"/>
            <w:tcBorders>
              <w:top w:val="nil"/>
              <w:left w:val="single" w:sz="4" w:space="0" w:color="auto"/>
              <w:bottom w:val="single" w:sz="4" w:space="0" w:color="auto"/>
              <w:right w:val="single" w:sz="4" w:space="0" w:color="auto"/>
            </w:tcBorders>
            <w:shd w:val="clear" w:color="auto" w:fill="auto"/>
            <w:noWrap/>
            <w:vAlign w:val="center"/>
            <w:hideMark/>
          </w:tcPr>
          <w:p w:rsidR="002753EB" w:rsidRPr="009A4CB0" w:rsidRDefault="002753EB" w:rsidP="00797692">
            <w:pPr>
              <w:ind w:firstLineChars="500" w:firstLine="800"/>
              <w:rPr>
                <w:rFonts w:asciiTheme="minorHAnsi" w:hAnsiTheme="minorHAnsi" w:cstheme="minorHAnsi"/>
                <w:color w:val="000000"/>
                <w:sz w:val="16"/>
                <w:szCs w:val="16"/>
              </w:rPr>
            </w:pPr>
            <w:r w:rsidRPr="009A4CB0">
              <w:rPr>
                <w:rFonts w:asciiTheme="minorHAnsi" w:hAnsiTheme="minorHAnsi" w:cstheme="minorHAnsi"/>
                <w:color w:val="000000"/>
                <w:sz w:val="16"/>
                <w:szCs w:val="16"/>
              </w:rPr>
              <w:t>1.- Creación de los microclimas</w:t>
            </w:r>
          </w:p>
        </w:tc>
      </w:tr>
      <w:tr w:rsidR="002753EB" w:rsidRPr="009A4CB0" w:rsidTr="00797692">
        <w:trPr>
          <w:gridAfter w:val="1"/>
          <w:wAfter w:w="4551" w:type="dxa"/>
          <w:trHeight w:val="70"/>
        </w:trPr>
        <w:tc>
          <w:tcPr>
            <w:tcW w:w="4551" w:type="dxa"/>
            <w:tcBorders>
              <w:top w:val="nil"/>
              <w:left w:val="single" w:sz="4" w:space="0" w:color="auto"/>
              <w:bottom w:val="single" w:sz="4" w:space="0" w:color="auto"/>
              <w:right w:val="single" w:sz="4" w:space="0" w:color="auto"/>
            </w:tcBorders>
            <w:shd w:val="clear" w:color="auto" w:fill="auto"/>
            <w:noWrap/>
            <w:vAlign w:val="center"/>
            <w:hideMark/>
          </w:tcPr>
          <w:p w:rsidR="002753EB" w:rsidRPr="009A4CB0" w:rsidRDefault="002753EB" w:rsidP="00797692">
            <w:pPr>
              <w:ind w:firstLineChars="500" w:firstLine="800"/>
              <w:rPr>
                <w:rFonts w:asciiTheme="minorHAnsi" w:hAnsiTheme="minorHAnsi" w:cstheme="minorHAnsi"/>
                <w:color w:val="000000"/>
                <w:sz w:val="16"/>
                <w:szCs w:val="16"/>
              </w:rPr>
            </w:pPr>
            <w:r w:rsidRPr="009A4CB0">
              <w:rPr>
                <w:rFonts w:asciiTheme="minorHAnsi" w:hAnsiTheme="minorHAnsi" w:cstheme="minorHAnsi"/>
                <w:color w:val="000000"/>
                <w:sz w:val="16"/>
                <w:szCs w:val="16"/>
              </w:rPr>
              <w:t>2.- Administración de los microclimas</w:t>
            </w:r>
          </w:p>
        </w:tc>
      </w:tr>
      <w:tr w:rsidR="002753EB" w:rsidRPr="009A4CB0" w:rsidTr="00797692">
        <w:trPr>
          <w:gridAfter w:val="1"/>
          <w:wAfter w:w="4551" w:type="dxa"/>
          <w:trHeight w:val="70"/>
        </w:trPr>
        <w:tc>
          <w:tcPr>
            <w:tcW w:w="4551" w:type="dxa"/>
            <w:tcBorders>
              <w:top w:val="nil"/>
              <w:left w:val="single" w:sz="4" w:space="0" w:color="auto"/>
              <w:bottom w:val="single" w:sz="4" w:space="0" w:color="auto"/>
              <w:right w:val="single" w:sz="4" w:space="0" w:color="auto"/>
            </w:tcBorders>
            <w:shd w:val="clear" w:color="auto" w:fill="auto"/>
            <w:noWrap/>
            <w:vAlign w:val="center"/>
            <w:hideMark/>
          </w:tcPr>
          <w:p w:rsidR="002753EB" w:rsidRPr="009A4CB0" w:rsidRDefault="002753EB" w:rsidP="00797692">
            <w:pPr>
              <w:ind w:firstLineChars="500" w:firstLine="800"/>
              <w:rPr>
                <w:rFonts w:asciiTheme="minorHAnsi" w:hAnsiTheme="minorHAnsi" w:cstheme="minorHAnsi"/>
                <w:color w:val="000000"/>
                <w:sz w:val="16"/>
                <w:szCs w:val="16"/>
              </w:rPr>
            </w:pPr>
            <w:r w:rsidRPr="009A4CB0">
              <w:rPr>
                <w:rFonts w:asciiTheme="minorHAnsi" w:hAnsiTheme="minorHAnsi" w:cstheme="minorHAnsi"/>
                <w:color w:val="000000"/>
                <w:sz w:val="16"/>
                <w:szCs w:val="16"/>
              </w:rPr>
              <w:t>3.- Aprovechamiento del viento</w:t>
            </w:r>
          </w:p>
        </w:tc>
      </w:tr>
      <w:tr w:rsidR="002753EB" w:rsidRPr="009A4CB0" w:rsidTr="00797692">
        <w:trPr>
          <w:gridAfter w:val="1"/>
          <w:wAfter w:w="4551" w:type="dxa"/>
          <w:trHeight w:val="70"/>
        </w:trPr>
        <w:tc>
          <w:tcPr>
            <w:tcW w:w="4551" w:type="dxa"/>
            <w:tcBorders>
              <w:top w:val="nil"/>
              <w:left w:val="single" w:sz="4" w:space="0" w:color="auto"/>
              <w:bottom w:val="single" w:sz="4" w:space="0" w:color="auto"/>
              <w:right w:val="single" w:sz="4" w:space="0" w:color="auto"/>
            </w:tcBorders>
            <w:shd w:val="clear" w:color="auto" w:fill="auto"/>
            <w:noWrap/>
            <w:vAlign w:val="center"/>
            <w:hideMark/>
          </w:tcPr>
          <w:p w:rsidR="002753EB" w:rsidRPr="009A4CB0" w:rsidRDefault="002753EB" w:rsidP="00797692">
            <w:pPr>
              <w:ind w:firstLineChars="500" w:firstLine="800"/>
              <w:rPr>
                <w:rFonts w:asciiTheme="minorHAnsi" w:hAnsiTheme="minorHAnsi" w:cstheme="minorHAnsi"/>
                <w:color w:val="000000"/>
                <w:sz w:val="16"/>
                <w:szCs w:val="16"/>
              </w:rPr>
            </w:pPr>
            <w:r w:rsidRPr="009A4CB0">
              <w:rPr>
                <w:rFonts w:asciiTheme="minorHAnsi" w:hAnsiTheme="minorHAnsi" w:cstheme="minorHAnsi"/>
                <w:color w:val="000000"/>
                <w:sz w:val="16"/>
                <w:szCs w:val="16"/>
              </w:rPr>
              <w:t>4.- Administración y control de la humedad</w:t>
            </w:r>
          </w:p>
        </w:tc>
      </w:tr>
      <w:tr w:rsidR="002753EB" w:rsidRPr="009A4CB0" w:rsidTr="00797692">
        <w:trPr>
          <w:gridAfter w:val="1"/>
          <w:wAfter w:w="4551" w:type="dxa"/>
          <w:trHeight w:val="70"/>
        </w:trPr>
        <w:tc>
          <w:tcPr>
            <w:tcW w:w="4551" w:type="dxa"/>
            <w:tcBorders>
              <w:top w:val="nil"/>
              <w:left w:val="single" w:sz="4" w:space="0" w:color="auto"/>
              <w:bottom w:val="single" w:sz="4" w:space="0" w:color="auto"/>
              <w:right w:val="single" w:sz="4" w:space="0" w:color="auto"/>
            </w:tcBorders>
            <w:shd w:val="clear" w:color="auto" w:fill="auto"/>
            <w:noWrap/>
            <w:vAlign w:val="center"/>
            <w:hideMark/>
          </w:tcPr>
          <w:p w:rsidR="002753EB" w:rsidRPr="009A4CB0" w:rsidRDefault="002753EB" w:rsidP="00797692">
            <w:pPr>
              <w:ind w:firstLineChars="500" w:firstLine="800"/>
              <w:rPr>
                <w:rFonts w:asciiTheme="minorHAnsi" w:hAnsiTheme="minorHAnsi" w:cstheme="minorHAnsi"/>
                <w:color w:val="000000"/>
                <w:sz w:val="16"/>
                <w:szCs w:val="16"/>
              </w:rPr>
            </w:pPr>
            <w:r w:rsidRPr="009A4CB0">
              <w:rPr>
                <w:rFonts w:asciiTheme="minorHAnsi" w:hAnsiTheme="minorHAnsi" w:cstheme="minorHAnsi"/>
                <w:color w:val="000000"/>
                <w:sz w:val="16"/>
                <w:szCs w:val="16"/>
              </w:rPr>
              <w:t>5.- Administración y control de la temperatura</w:t>
            </w:r>
          </w:p>
        </w:tc>
      </w:tr>
      <w:tr w:rsidR="002753EB" w:rsidRPr="009A4CB0" w:rsidTr="00797692">
        <w:trPr>
          <w:gridAfter w:val="1"/>
          <w:wAfter w:w="4551" w:type="dxa"/>
          <w:trHeight w:val="70"/>
        </w:trPr>
        <w:tc>
          <w:tcPr>
            <w:tcW w:w="4551" w:type="dxa"/>
            <w:tcBorders>
              <w:top w:val="nil"/>
              <w:left w:val="single" w:sz="4" w:space="0" w:color="auto"/>
              <w:bottom w:val="single" w:sz="4" w:space="0" w:color="auto"/>
              <w:right w:val="single" w:sz="4" w:space="0" w:color="auto"/>
            </w:tcBorders>
            <w:shd w:val="clear" w:color="auto" w:fill="auto"/>
            <w:noWrap/>
            <w:vAlign w:val="center"/>
            <w:hideMark/>
          </w:tcPr>
          <w:p w:rsidR="002753EB" w:rsidRPr="009A4CB0" w:rsidRDefault="002753EB" w:rsidP="00797692">
            <w:pPr>
              <w:ind w:firstLineChars="500" w:firstLine="800"/>
              <w:rPr>
                <w:rFonts w:asciiTheme="minorHAnsi" w:hAnsiTheme="minorHAnsi" w:cstheme="minorHAnsi"/>
                <w:color w:val="000000"/>
                <w:sz w:val="16"/>
                <w:szCs w:val="16"/>
              </w:rPr>
            </w:pPr>
            <w:r w:rsidRPr="009A4CB0">
              <w:rPr>
                <w:rFonts w:asciiTheme="minorHAnsi" w:hAnsiTheme="minorHAnsi" w:cstheme="minorHAnsi"/>
                <w:color w:val="000000"/>
                <w:sz w:val="16"/>
                <w:szCs w:val="16"/>
              </w:rPr>
              <w:t>         Importancia económica de invernaderos</w:t>
            </w:r>
          </w:p>
        </w:tc>
      </w:tr>
    </w:tbl>
    <w:p w:rsidR="002753EB" w:rsidRDefault="002753EB" w:rsidP="002753EB">
      <w:pPr>
        <w:pStyle w:val="Prrafodelista"/>
        <w:spacing w:after="0" w:line="360" w:lineRule="auto"/>
        <w:ind w:left="360"/>
        <w:jc w:val="both"/>
        <w:rPr>
          <w:rFonts w:cstheme="minorHAnsi"/>
          <w:b/>
        </w:rPr>
      </w:pPr>
    </w:p>
    <w:p w:rsidR="001611E6" w:rsidRPr="00B82C3A" w:rsidRDefault="001B490F" w:rsidP="00CF1414">
      <w:pPr>
        <w:pStyle w:val="Prrafodelista"/>
        <w:numPr>
          <w:ilvl w:val="1"/>
          <w:numId w:val="19"/>
        </w:numPr>
        <w:spacing w:after="0" w:line="360" w:lineRule="auto"/>
        <w:jc w:val="both"/>
        <w:rPr>
          <w:rFonts w:cstheme="minorHAnsi"/>
          <w:b/>
        </w:rPr>
      </w:pPr>
      <w:r w:rsidRPr="00B82C3A">
        <w:rPr>
          <w:rFonts w:cstheme="minorHAnsi"/>
          <w:b/>
        </w:rPr>
        <w:t>Proveedores.</w:t>
      </w:r>
      <w:r w:rsidR="001611E6" w:rsidRPr="00B82C3A">
        <w:rPr>
          <w:rFonts w:cstheme="minorHAnsi"/>
          <w:b/>
        </w:rPr>
        <w:t xml:space="preserve"> </w:t>
      </w:r>
    </w:p>
    <w:p w:rsidR="00A260A1" w:rsidRPr="009A4CB0" w:rsidRDefault="00A260A1" w:rsidP="00CF1414">
      <w:pPr>
        <w:spacing w:line="360" w:lineRule="auto"/>
        <w:jc w:val="both"/>
        <w:rPr>
          <w:rFonts w:asciiTheme="minorHAnsi" w:hAnsiTheme="minorHAnsi" w:cstheme="minorHAnsi"/>
          <w:sz w:val="22"/>
          <w:szCs w:val="22"/>
        </w:rPr>
      </w:pPr>
      <w:r w:rsidRPr="009A4CB0">
        <w:rPr>
          <w:rFonts w:asciiTheme="minorHAnsi" w:hAnsiTheme="minorHAnsi" w:cstheme="minorHAnsi"/>
          <w:sz w:val="22"/>
          <w:szCs w:val="22"/>
        </w:rPr>
        <w:t>Los proveedores identificados para los PAT son los siguientes:</w:t>
      </w:r>
    </w:p>
    <w:p w:rsidR="00A260A1" w:rsidRPr="009A4CB0" w:rsidRDefault="00A260A1" w:rsidP="00CF1414">
      <w:pPr>
        <w:spacing w:line="360" w:lineRule="auto"/>
        <w:jc w:val="both"/>
        <w:rPr>
          <w:rFonts w:asciiTheme="minorHAnsi" w:hAnsiTheme="minorHAnsi" w:cstheme="minorHAnsi"/>
          <w:b/>
          <w:sz w:val="22"/>
          <w:szCs w:val="22"/>
        </w:rPr>
      </w:pPr>
      <w:r w:rsidRPr="009A4CB0">
        <w:rPr>
          <w:rFonts w:asciiTheme="minorHAnsi" w:hAnsiTheme="minorHAnsi" w:cstheme="minorHAnsi"/>
          <w:b/>
          <w:sz w:val="22"/>
          <w:szCs w:val="22"/>
        </w:rPr>
        <w:t>Servicios de Capacitación y Adiestramiento:</w:t>
      </w:r>
    </w:p>
    <w:p w:rsidR="00A260A1" w:rsidRPr="009A4CB0" w:rsidRDefault="00A260A1" w:rsidP="00CF1414">
      <w:pPr>
        <w:pStyle w:val="Prrafodelista"/>
        <w:numPr>
          <w:ilvl w:val="0"/>
          <w:numId w:val="14"/>
        </w:numPr>
        <w:spacing w:after="0" w:line="360" w:lineRule="auto"/>
        <w:jc w:val="both"/>
        <w:rPr>
          <w:rFonts w:cstheme="minorHAnsi"/>
        </w:rPr>
      </w:pPr>
      <w:r w:rsidRPr="009A4CB0">
        <w:rPr>
          <w:rFonts w:cstheme="minorHAnsi"/>
        </w:rPr>
        <w:t>TCAGRO</w:t>
      </w:r>
    </w:p>
    <w:p w:rsidR="00A260A1" w:rsidRPr="009A4CB0" w:rsidRDefault="00A260A1" w:rsidP="00CF1414">
      <w:pPr>
        <w:spacing w:line="360" w:lineRule="auto"/>
        <w:ind w:left="360"/>
        <w:jc w:val="both"/>
        <w:rPr>
          <w:rFonts w:asciiTheme="minorHAnsi" w:hAnsiTheme="minorHAnsi" w:cstheme="minorHAnsi"/>
          <w:sz w:val="22"/>
          <w:szCs w:val="22"/>
        </w:rPr>
      </w:pPr>
      <w:r w:rsidRPr="009A4CB0">
        <w:rPr>
          <w:rFonts w:asciiTheme="minorHAnsi" w:hAnsiTheme="minorHAnsi" w:cstheme="minorHAnsi"/>
          <w:sz w:val="22"/>
          <w:szCs w:val="22"/>
        </w:rPr>
        <w:t>Empresa consultora en aprovechamiento de Energía solar en invernaderos de Colombia.</w:t>
      </w:r>
    </w:p>
    <w:p w:rsidR="00A260A1" w:rsidRPr="009A4CB0" w:rsidRDefault="00A260A1" w:rsidP="00CF1414">
      <w:pPr>
        <w:pStyle w:val="Prrafodelista"/>
        <w:numPr>
          <w:ilvl w:val="0"/>
          <w:numId w:val="14"/>
        </w:numPr>
        <w:spacing w:after="0" w:line="360" w:lineRule="auto"/>
        <w:jc w:val="both"/>
        <w:rPr>
          <w:rFonts w:cstheme="minorHAnsi"/>
        </w:rPr>
      </w:pPr>
      <w:r w:rsidRPr="009A4CB0">
        <w:rPr>
          <w:rFonts w:cstheme="minorHAnsi"/>
        </w:rPr>
        <w:t>PLASTILENE</w:t>
      </w:r>
    </w:p>
    <w:p w:rsidR="00A260A1" w:rsidRPr="009A4CB0" w:rsidRDefault="00A260A1" w:rsidP="00CF1414">
      <w:pPr>
        <w:spacing w:line="360" w:lineRule="auto"/>
        <w:ind w:left="360"/>
        <w:jc w:val="both"/>
        <w:rPr>
          <w:rFonts w:asciiTheme="minorHAnsi" w:hAnsiTheme="minorHAnsi" w:cstheme="minorHAnsi"/>
          <w:sz w:val="22"/>
          <w:szCs w:val="22"/>
        </w:rPr>
      </w:pPr>
      <w:r w:rsidRPr="009A4CB0">
        <w:rPr>
          <w:rFonts w:asciiTheme="minorHAnsi" w:hAnsiTheme="minorHAnsi" w:cstheme="minorHAnsi"/>
          <w:sz w:val="22"/>
          <w:szCs w:val="22"/>
        </w:rPr>
        <w:t xml:space="preserve">Empresa proveedora de insumos </w:t>
      </w:r>
      <w:r w:rsidR="00D85866" w:rsidRPr="009A4CB0">
        <w:rPr>
          <w:rFonts w:asciiTheme="minorHAnsi" w:hAnsiTheme="minorHAnsi" w:cstheme="minorHAnsi"/>
          <w:sz w:val="22"/>
          <w:szCs w:val="22"/>
        </w:rPr>
        <w:t xml:space="preserve">y capacitación </w:t>
      </w:r>
      <w:r w:rsidRPr="009A4CB0">
        <w:rPr>
          <w:rFonts w:asciiTheme="minorHAnsi" w:hAnsiTheme="minorHAnsi" w:cstheme="minorHAnsi"/>
          <w:sz w:val="22"/>
          <w:szCs w:val="22"/>
        </w:rPr>
        <w:t>para Invernaderos de Ecuador.</w:t>
      </w:r>
    </w:p>
    <w:p w:rsidR="001611E6" w:rsidRPr="009A4CB0" w:rsidRDefault="001611E6" w:rsidP="00CF1414">
      <w:pPr>
        <w:pStyle w:val="Prrafodelista"/>
        <w:numPr>
          <w:ilvl w:val="0"/>
          <w:numId w:val="14"/>
        </w:numPr>
        <w:spacing w:after="0" w:line="360" w:lineRule="auto"/>
        <w:jc w:val="both"/>
        <w:rPr>
          <w:rFonts w:cstheme="minorHAnsi"/>
        </w:rPr>
      </w:pPr>
      <w:r w:rsidRPr="009A4CB0">
        <w:rPr>
          <w:rFonts w:cstheme="minorHAnsi"/>
        </w:rPr>
        <w:t>GLOBAL GAP</w:t>
      </w:r>
    </w:p>
    <w:p w:rsidR="001611E6" w:rsidRPr="009A4CB0" w:rsidRDefault="001611E6" w:rsidP="00CF1414">
      <w:pPr>
        <w:spacing w:line="360" w:lineRule="auto"/>
        <w:ind w:left="360"/>
        <w:jc w:val="both"/>
        <w:rPr>
          <w:rFonts w:asciiTheme="minorHAnsi" w:hAnsiTheme="minorHAnsi" w:cstheme="minorHAnsi"/>
          <w:sz w:val="22"/>
          <w:szCs w:val="22"/>
        </w:rPr>
      </w:pPr>
      <w:r w:rsidRPr="009A4CB0">
        <w:rPr>
          <w:rFonts w:asciiTheme="minorHAnsi" w:hAnsiTheme="minorHAnsi" w:cstheme="minorHAnsi"/>
          <w:sz w:val="22"/>
          <w:szCs w:val="22"/>
        </w:rPr>
        <w:t>Empresa certificadora en BPA  a nivel internacional.</w:t>
      </w:r>
    </w:p>
    <w:p w:rsidR="001611E6" w:rsidRPr="009A4CB0" w:rsidRDefault="00D85866" w:rsidP="00CF1414">
      <w:pPr>
        <w:autoSpaceDE w:val="0"/>
        <w:autoSpaceDN w:val="0"/>
        <w:adjustRightInd w:val="0"/>
        <w:spacing w:line="360" w:lineRule="auto"/>
        <w:jc w:val="both"/>
        <w:rPr>
          <w:rFonts w:asciiTheme="minorHAnsi" w:hAnsiTheme="minorHAnsi" w:cstheme="minorHAnsi"/>
          <w:color w:val="000000" w:themeColor="text1"/>
          <w:sz w:val="22"/>
          <w:szCs w:val="22"/>
        </w:rPr>
      </w:pPr>
      <w:r w:rsidRPr="009A4CB0">
        <w:rPr>
          <w:rFonts w:asciiTheme="minorHAnsi" w:hAnsiTheme="minorHAnsi" w:cstheme="minorHAnsi"/>
          <w:b/>
          <w:color w:val="000000" w:themeColor="text1"/>
          <w:sz w:val="22"/>
          <w:szCs w:val="22"/>
        </w:rPr>
        <w:t>De Material de Cubierta</w:t>
      </w:r>
      <w:r w:rsidR="0057679A" w:rsidRPr="009A4CB0">
        <w:rPr>
          <w:rFonts w:asciiTheme="minorHAnsi" w:hAnsiTheme="minorHAnsi" w:cstheme="minorHAnsi"/>
          <w:b/>
          <w:color w:val="000000" w:themeColor="text1"/>
          <w:sz w:val="22"/>
          <w:szCs w:val="22"/>
        </w:rPr>
        <w:t xml:space="preserve"> de invernaderos</w:t>
      </w:r>
      <w:r w:rsidRPr="009A4CB0">
        <w:rPr>
          <w:rFonts w:asciiTheme="minorHAnsi" w:hAnsiTheme="minorHAnsi" w:cstheme="minorHAnsi"/>
          <w:b/>
          <w:color w:val="000000" w:themeColor="text1"/>
          <w:sz w:val="22"/>
          <w:szCs w:val="22"/>
        </w:rPr>
        <w:t>:</w:t>
      </w:r>
      <w:r w:rsidR="001611E6" w:rsidRPr="009A4CB0">
        <w:rPr>
          <w:rFonts w:asciiTheme="minorHAnsi" w:hAnsiTheme="minorHAnsi" w:cstheme="minorHAnsi"/>
          <w:color w:val="000000" w:themeColor="text1"/>
          <w:sz w:val="22"/>
          <w:szCs w:val="22"/>
        </w:rPr>
        <w:t xml:space="preserve"> El material</w:t>
      </w:r>
      <w:r w:rsidRPr="009A4CB0">
        <w:rPr>
          <w:rFonts w:asciiTheme="minorHAnsi" w:hAnsiTheme="minorHAnsi" w:cstheme="minorHAnsi"/>
          <w:color w:val="000000" w:themeColor="text1"/>
          <w:sz w:val="22"/>
          <w:szCs w:val="22"/>
        </w:rPr>
        <w:t xml:space="preserve"> que se utiliza es el plástico A</w:t>
      </w:r>
      <w:r w:rsidR="001611E6" w:rsidRPr="009A4CB0">
        <w:rPr>
          <w:rFonts w:asciiTheme="minorHAnsi" w:hAnsiTheme="minorHAnsi" w:cstheme="minorHAnsi"/>
          <w:color w:val="000000" w:themeColor="text1"/>
          <w:sz w:val="22"/>
          <w:szCs w:val="22"/>
        </w:rPr>
        <w:t>gro</w:t>
      </w:r>
      <w:r w:rsidRPr="009A4CB0">
        <w:rPr>
          <w:rFonts w:asciiTheme="minorHAnsi" w:hAnsiTheme="minorHAnsi" w:cstheme="minorHAnsi"/>
          <w:color w:val="000000" w:themeColor="text1"/>
          <w:sz w:val="22"/>
          <w:szCs w:val="22"/>
        </w:rPr>
        <w:t xml:space="preserve"> F</w:t>
      </w:r>
      <w:r w:rsidR="001611E6" w:rsidRPr="009A4CB0">
        <w:rPr>
          <w:rFonts w:asciiTheme="minorHAnsi" w:hAnsiTheme="minorHAnsi" w:cstheme="minorHAnsi"/>
          <w:color w:val="000000" w:themeColor="text1"/>
          <w:sz w:val="22"/>
          <w:szCs w:val="22"/>
        </w:rPr>
        <w:t xml:space="preserve">ilm </w:t>
      </w:r>
      <w:r w:rsidRPr="009A4CB0">
        <w:rPr>
          <w:rFonts w:asciiTheme="minorHAnsi" w:hAnsiTheme="minorHAnsi" w:cstheme="minorHAnsi"/>
          <w:color w:val="000000" w:themeColor="text1"/>
          <w:sz w:val="22"/>
          <w:szCs w:val="22"/>
        </w:rPr>
        <w:t xml:space="preserve">infralene </w:t>
      </w:r>
      <w:r w:rsidR="0057679A" w:rsidRPr="009A4CB0">
        <w:rPr>
          <w:rFonts w:asciiTheme="minorHAnsi" w:hAnsiTheme="minorHAnsi" w:cstheme="minorHAnsi"/>
          <w:color w:val="000000" w:themeColor="text1"/>
          <w:sz w:val="22"/>
          <w:szCs w:val="22"/>
        </w:rPr>
        <w:t xml:space="preserve">Coextruida Tricapa; </w:t>
      </w:r>
      <w:r w:rsidR="001611E6" w:rsidRPr="009A4CB0">
        <w:rPr>
          <w:rFonts w:asciiTheme="minorHAnsi" w:hAnsiTheme="minorHAnsi" w:cstheme="minorHAnsi"/>
          <w:color w:val="000000" w:themeColor="text1"/>
          <w:sz w:val="22"/>
          <w:szCs w:val="22"/>
        </w:rPr>
        <w:t>y las empre</w:t>
      </w:r>
      <w:r w:rsidRPr="009A4CB0">
        <w:rPr>
          <w:rFonts w:asciiTheme="minorHAnsi" w:hAnsiTheme="minorHAnsi" w:cstheme="minorHAnsi"/>
          <w:color w:val="000000" w:themeColor="text1"/>
          <w:sz w:val="22"/>
          <w:szCs w:val="22"/>
        </w:rPr>
        <w:t>sas que comercializan en Perú</w:t>
      </w:r>
      <w:r w:rsidR="001611E6" w:rsidRPr="009A4CB0">
        <w:rPr>
          <w:rFonts w:asciiTheme="minorHAnsi" w:hAnsiTheme="minorHAnsi" w:cstheme="minorHAnsi"/>
          <w:color w:val="000000" w:themeColor="text1"/>
          <w:sz w:val="22"/>
          <w:szCs w:val="22"/>
        </w:rPr>
        <w:t xml:space="preserve"> son:</w:t>
      </w:r>
    </w:p>
    <w:p w:rsidR="001611E6" w:rsidRPr="009A4CB0" w:rsidRDefault="001611E6" w:rsidP="00CF1414">
      <w:pPr>
        <w:pStyle w:val="Prrafodelista"/>
        <w:numPr>
          <w:ilvl w:val="0"/>
          <w:numId w:val="14"/>
        </w:numPr>
        <w:autoSpaceDE w:val="0"/>
        <w:autoSpaceDN w:val="0"/>
        <w:adjustRightInd w:val="0"/>
        <w:spacing w:after="0" w:line="360" w:lineRule="auto"/>
        <w:jc w:val="both"/>
        <w:rPr>
          <w:rFonts w:cstheme="minorHAnsi"/>
          <w:b/>
          <w:color w:val="000000" w:themeColor="text1"/>
        </w:rPr>
      </w:pPr>
      <w:r w:rsidRPr="009A4CB0">
        <w:rPr>
          <w:rFonts w:cstheme="minorHAnsi"/>
          <w:b/>
          <w:color w:val="000000" w:themeColor="text1"/>
        </w:rPr>
        <w:t>CORPORACIÓN LITEC SAC.</w:t>
      </w:r>
    </w:p>
    <w:p w:rsidR="001611E6" w:rsidRPr="009A4CB0" w:rsidRDefault="001611E6" w:rsidP="00CF1414">
      <w:pPr>
        <w:autoSpaceDE w:val="0"/>
        <w:autoSpaceDN w:val="0"/>
        <w:adjustRightInd w:val="0"/>
        <w:spacing w:line="360" w:lineRule="auto"/>
        <w:jc w:val="both"/>
        <w:rPr>
          <w:rFonts w:asciiTheme="minorHAnsi" w:hAnsiTheme="minorHAnsi" w:cstheme="minorHAnsi"/>
          <w:color w:val="000000" w:themeColor="text1"/>
          <w:sz w:val="22"/>
          <w:szCs w:val="22"/>
        </w:rPr>
      </w:pPr>
      <w:r w:rsidRPr="009A4CB0">
        <w:rPr>
          <w:rFonts w:asciiTheme="minorHAnsi" w:hAnsiTheme="minorHAnsi" w:cstheme="minorHAnsi"/>
          <w:color w:val="000000" w:themeColor="text1"/>
          <w:sz w:val="22"/>
          <w:szCs w:val="22"/>
        </w:rPr>
        <w:t xml:space="preserve"> </w:t>
      </w:r>
      <w:r w:rsidRPr="009A4CB0">
        <w:rPr>
          <w:rFonts w:asciiTheme="minorHAnsi" w:hAnsiTheme="minorHAnsi" w:cstheme="minorHAnsi"/>
          <w:color w:val="000000" w:themeColor="text1"/>
          <w:sz w:val="22"/>
          <w:szCs w:val="22"/>
        </w:rPr>
        <w:tab/>
        <w:t xml:space="preserve">- RUC: 20509152552 </w:t>
      </w:r>
    </w:p>
    <w:p w:rsidR="001611E6" w:rsidRPr="009A4CB0" w:rsidRDefault="001611E6" w:rsidP="00CF1414">
      <w:pPr>
        <w:autoSpaceDE w:val="0"/>
        <w:autoSpaceDN w:val="0"/>
        <w:adjustRightInd w:val="0"/>
        <w:spacing w:line="360" w:lineRule="auto"/>
        <w:ind w:firstLine="708"/>
        <w:jc w:val="both"/>
        <w:rPr>
          <w:rFonts w:asciiTheme="minorHAnsi" w:hAnsiTheme="minorHAnsi" w:cstheme="minorHAnsi"/>
          <w:color w:val="000000" w:themeColor="text1"/>
          <w:sz w:val="22"/>
          <w:szCs w:val="22"/>
        </w:rPr>
      </w:pPr>
      <w:r w:rsidRPr="009A4CB0">
        <w:rPr>
          <w:rFonts w:asciiTheme="minorHAnsi" w:hAnsiTheme="minorHAnsi" w:cstheme="minorHAnsi"/>
          <w:color w:val="000000" w:themeColor="text1"/>
          <w:sz w:val="22"/>
          <w:szCs w:val="22"/>
        </w:rPr>
        <w:t xml:space="preserve">- Dirección: calle Los Aymaras, Lima 33 – Perú </w:t>
      </w:r>
    </w:p>
    <w:p w:rsidR="001611E6" w:rsidRPr="009A4CB0" w:rsidRDefault="001611E6" w:rsidP="00CF1414">
      <w:pPr>
        <w:autoSpaceDE w:val="0"/>
        <w:autoSpaceDN w:val="0"/>
        <w:adjustRightInd w:val="0"/>
        <w:spacing w:line="360" w:lineRule="auto"/>
        <w:ind w:firstLine="708"/>
        <w:jc w:val="both"/>
        <w:rPr>
          <w:rFonts w:asciiTheme="minorHAnsi" w:hAnsiTheme="minorHAnsi" w:cstheme="minorHAnsi"/>
          <w:color w:val="000000" w:themeColor="text1"/>
          <w:sz w:val="22"/>
          <w:szCs w:val="22"/>
        </w:rPr>
      </w:pPr>
      <w:r w:rsidRPr="009A4CB0">
        <w:rPr>
          <w:rFonts w:asciiTheme="minorHAnsi" w:hAnsiTheme="minorHAnsi" w:cstheme="minorHAnsi"/>
          <w:color w:val="000000" w:themeColor="text1"/>
          <w:sz w:val="22"/>
          <w:szCs w:val="22"/>
        </w:rPr>
        <w:t>- Telf. : 4343365-4344141</w:t>
      </w:r>
    </w:p>
    <w:p w:rsidR="00D85866" w:rsidRPr="009A4CB0" w:rsidRDefault="00D85866" w:rsidP="00CF1414">
      <w:pPr>
        <w:pStyle w:val="Prrafodelista"/>
        <w:numPr>
          <w:ilvl w:val="0"/>
          <w:numId w:val="14"/>
        </w:numPr>
        <w:autoSpaceDE w:val="0"/>
        <w:autoSpaceDN w:val="0"/>
        <w:adjustRightInd w:val="0"/>
        <w:spacing w:after="0" w:line="360" w:lineRule="auto"/>
        <w:jc w:val="both"/>
        <w:rPr>
          <w:rFonts w:cstheme="minorHAnsi"/>
          <w:b/>
          <w:color w:val="000000" w:themeColor="text1"/>
        </w:rPr>
      </w:pPr>
      <w:r w:rsidRPr="009A4CB0">
        <w:rPr>
          <w:rFonts w:cstheme="minorHAnsi"/>
          <w:b/>
          <w:color w:val="000000" w:themeColor="text1"/>
        </w:rPr>
        <w:lastRenderedPageBreak/>
        <w:t>CORPORACIÓN KAISER.</w:t>
      </w:r>
    </w:p>
    <w:p w:rsidR="00D85866" w:rsidRPr="009A4CB0" w:rsidRDefault="00D85866" w:rsidP="00CF1414">
      <w:pPr>
        <w:autoSpaceDE w:val="0"/>
        <w:autoSpaceDN w:val="0"/>
        <w:adjustRightInd w:val="0"/>
        <w:spacing w:line="360" w:lineRule="auto"/>
        <w:ind w:firstLine="708"/>
        <w:jc w:val="both"/>
        <w:rPr>
          <w:rFonts w:asciiTheme="minorHAnsi" w:hAnsiTheme="minorHAnsi" w:cstheme="minorHAnsi"/>
          <w:color w:val="000000" w:themeColor="text1"/>
          <w:sz w:val="22"/>
          <w:szCs w:val="22"/>
        </w:rPr>
      </w:pPr>
      <w:r w:rsidRPr="009A4CB0">
        <w:rPr>
          <w:rFonts w:asciiTheme="minorHAnsi" w:hAnsiTheme="minorHAnsi" w:cstheme="minorHAnsi"/>
          <w:color w:val="000000" w:themeColor="text1"/>
          <w:sz w:val="22"/>
          <w:szCs w:val="22"/>
        </w:rPr>
        <w:t xml:space="preserve">- Dirección: Av. Javier Prado Este, Lima – Perú </w:t>
      </w:r>
    </w:p>
    <w:p w:rsidR="0057679A" w:rsidRPr="009A4CB0" w:rsidRDefault="0057679A" w:rsidP="00CF1414">
      <w:pPr>
        <w:pStyle w:val="Prrafodelista"/>
        <w:numPr>
          <w:ilvl w:val="0"/>
          <w:numId w:val="14"/>
        </w:numPr>
        <w:autoSpaceDE w:val="0"/>
        <w:autoSpaceDN w:val="0"/>
        <w:adjustRightInd w:val="0"/>
        <w:spacing w:after="0" w:line="360" w:lineRule="auto"/>
        <w:jc w:val="both"/>
        <w:rPr>
          <w:rFonts w:cstheme="minorHAnsi"/>
          <w:b/>
          <w:color w:val="000000" w:themeColor="text1"/>
        </w:rPr>
      </w:pPr>
      <w:r w:rsidRPr="009A4CB0">
        <w:rPr>
          <w:rFonts w:cstheme="minorHAnsi"/>
          <w:b/>
          <w:color w:val="000000" w:themeColor="text1"/>
        </w:rPr>
        <w:t>MARUPLAST S.A.</w:t>
      </w:r>
    </w:p>
    <w:p w:rsidR="0057679A" w:rsidRPr="009A4CB0" w:rsidRDefault="0057679A" w:rsidP="00CF1414">
      <w:pPr>
        <w:autoSpaceDE w:val="0"/>
        <w:autoSpaceDN w:val="0"/>
        <w:adjustRightInd w:val="0"/>
        <w:spacing w:line="360" w:lineRule="auto"/>
        <w:ind w:firstLine="708"/>
        <w:jc w:val="both"/>
        <w:rPr>
          <w:rFonts w:asciiTheme="minorHAnsi" w:hAnsiTheme="minorHAnsi" w:cstheme="minorHAnsi"/>
          <w:color w:val="000000" w:themeColor="text1"/>
          <w:sz w:val="22"/>
          <w:szCs w:val="22"/>
        </w:rPr>
      </w:pPr>
      <w:r w:rsidRPr="009A4CB0">
        <w:rPr>
          <w:rFonts w:asciiTheme="minorHAnsi" w:hAnsiTheme="minorHAnsi" w:cstheme="minorHAnsi"/>
          <w:color w:val="000000" w:themeColor="text1"/>
          <w:sz w:val="22"/>
          <w:szCs w:val="22"/>
        </w:rPr>
        <w:t xml:space="preserve">- Dirección: Lima – Perú </w:t>
      </w:r>
    </w:p>
    <w:p w:rsidR="00D85866" w:rsidRPr="009A4CB0" w:rsidRDefault="00D85866" w:rsidP="00CF1414">
      <w:pPr>
        <w:pStyle w:val="Prrafodelista"/>
        <w:numPr>
          <w:ilvl w:val="0"/>
          <w:numId w:val="14"/>
        </w:numPr>
        <w:autoSpaceDE w:val="0"/>
        <w:autoSpaceDN w:val="0"/>
        <w:adjustRightInd w:val="0"/>
        <w:spacing w:after="0" w:line="360" w:lineRule="auto"/>
        <w:jc w:val="both"/>
        <w:rPr>
          <w:rFonts w:cstheme="minorHAnsi"/>
          <w:b/>
          <w:color w:val="000000" w:themeColor="text1"/>
        </w:rPr>
      </w:pPr>
      <w:r w:rsidRPr="009A4CB0">
        <w:rPr>
          <w:rFonts w:cstheme="minorHAnsi"/>
          <w:b/>
          <w:color w:val="000000" w:themeColor="text1"/>
        </w:rPr>
        <w:t>TUMI EIRL.</w:t>
      </w:r>
    </w:p>
    <w:p w:rsidR="00D85866" w:rsidRPr="009A4CB0" w:rsidRDefault="00D85866" w:rsidP="00CF1414">
      <w:pPr>
        <w:autoSpaceDE w:val="0"/>
        <w:autoSpaceDN w:val="0"/>
        <w:adjustRightInd w:val="0"/>
        <w:spacing w:line="360" w:lineRule="auto"/>
        <w:ind w:firstLine="708"/>
        <w:jc w:val="both"/>
        <w:rPr>
          <w:rFonts w:asciiTheme="minorHAnsi" w:hAnsiTheme="minorHAnsi" w:cstheme="minorHAnsi"/>
          <w:color w:val="000000" w:themeColor="text1"/>
          <w:sz w:val="22"/>
          <w:szCs w:val="22"/>
        </w:rPr>
      </w:pPr>
      <w:r w:rsidRPr="009A4CB0">
        <w:rPr>
          <w:rFonts w:asciiTheme="minorHAnsi" w:hAnsiTheme="minorHAnsi" w:cstheme="minorHAnsi"/>
          <w:color w:val="000000" w:themeColor="text1"/>
          <w:sz w:val="22"/>
          <w:szCs w:val="22"/>
        </w:rPr>
        <w:t>- Dirección: Tres Cruces De Oro 532; Cusco; Perú</w:t>
      </w:r>
    </w:p>
    <w:p w:rsidR="001611E6" w:rsidRPr="009A4CB0" w:rsidRDefault="001611E6" w:rsidP="00CF1414">
      <w:pPr>
        <w:autoSpaceDE w:val="0"/>
        <w:autoSpaceDN w:val="0"/>
        <w:adjustRightInd w:val="0"/>
        <w:spacing w:line="360" w:lineRule="auto"/>
        <w:jc w:val="both"/>
        <w:rPr>
          <w:rFonts w:asciiTheme="minorHAnsi" w:hAnsiTheme="minorHAnsi" w:cstheme="minorHAnsi"/>
          <w:color w:val="000000" w:themeColor="text1"/>
          <w:sz w:val="22"/>
          <w:szCs w:val="22"/>
        </w:rPr>
      </w:pPr>
    </w:p>
    <w:p w:rsidR="001611E6" w:rsidRPr="009A4CB0" w:rsidRDefault="0057679A" w:rsidP="00CF1414">
      <w:pPr>
        <w:autoSpaceDE w:val="0"/>
        <w:autoSpaceDN w:val="0"/>
        <w:adjustRightInd w:val="0"/>
        <w:spacing w:line="360" w:lineRule="auto"/>
        <w:jc w:val="both"/>
        <w:rPr>
          <w:rFonts w:asciiTheme="minorHAnsi" w:hAnsiTheme="minorHAnsi" w:cstheme="minorHAnsi"/>
          <w:b/>
          <w:color w:val="000000" w:themeColor="text1"/>
          <w:sz w:val="22"/>
          <w:szCs w:val="22"/>
        </w:rPr>
      </w:pPr>
      <w:r w:rsidRPr="009A4CB0">
        <w:rPr>
          <w:rFonts w:asciiTheme="minorHAnsi" w:hAnsiTheme="minorHAnsi" w:cstheme="minorHAnsi"/>
          <w:b/>
          <w:color w:val="000000" w:themeColor="text1"/>
          <w:sz w:val="22"/>
          <w:szCs w:val="22"/>
        </w:rPr>
        <w:t>De Sistemas de riego para invernaderos</w:t>
      </w:r>
    </w:p>
    <w:p w:rsidR="007C5D06" w:rsidRPr="009A4CB0" w:rsidRDefault="007C5D06" w:rsidP="00CF1414">
      <w:pPr>
        <w:pStyle w:val="Prrafodelista"/>
        <w:numPr>
          <w:ilvl w:val="0"/>
          <w:numId w:val="14"/>
        </w:numPr>
        <w:autoSpaceDE w:val="0"/>
        <w:autoSpaceDN w:val="0"/>
        <w:adjustRightInd w:val="0"/>
        <w:spacing w:after="0" w:line="360" w:lineRule="auto"/>
        <w:jc w:val="both"/>
        <w:rPr>
          <w:rFonts w:cstheme="minorHAnsi"/>
          <w:color w:val="000000" w:themeColor="text1"/>
        </w:rPr>
      </w:pPr>
      <w:r w:rsidRPr="009A4CB0">
        <w:rPr>
          <w:rFonts w:cstheme="minorHAnsi"/>
          <w:b/>
          <w:color w:val="000000" w:themeColor="text1"/>
        </w:rPr>
        <w:t xml:space="preserve">AGRO 2000: </w:t>
      </w:r>
    </w:p>
    <w:p w:rsidR="007C5D06" w:rsidRPr="009A4CB0" w:rsidRDefault="007C5D06" w:rsidP="00CF1414">
      <w:pPr>
        <w:autoSpaceDE w:val="0"/>
        <w:autoSpaceDN w:val="0"/>
        <w:adjustRightInd w:val="0"/>
        <w:spacing w:line="360" w:lineRule="auto"/>
        <w:ind w:firstLine="360"/>
        <w:jc w:val="both"/>
        <w:rPr>
          <w:rFonts w:asciiTheme="minorHAnsi" w:hAnsiTheme="minorHAnsi" w:cstheme="minorHAnsi"/>
          <w:color w:val="000000" w:themeColor="text1"/>
          <w:sz w:val="22"/>
          <w:szCs w:val="22"/>
        </w:rPr>
      </w:pPr>
      <w:r w:rsidRPr="009A4CB0">
        <w:rPr>
          <w:rFonts w:asciiTheme="minorHAnsi" w:hAnsiTheme="minorHAnsi" w:cstheme="minorHAnsi"/>
          <w:color w:val="000000" w:themeColor="text1"/>
          <w:sz w:val="22"/>
          <w:szCs w:val="22"/>
        </w:rPr>
        <w:t>- Dirección: Av. Argentina Lima - Perú.</w:t>
      </w:r>
    </w:p>
    <w:p w:rsidR="007C5D06" w:rsidRPr="009A4CB0" w:rsidRDefault="007C5D06" w:rsidP="00CF1414">
      <w:pPr>
        <w:autoSpaceDE w:val="0"/>
        <w:autoSpaceDN w:val="0"/>
        <w:adjustRightInd w:val="0"/>
        <w:spacing w:line="360" w:lineRule="auto"/>
        <w:ind w:firstLine="360"/>
        <w:jc w:val="both"/>
        <w:rPr>
          <w:rFonts w:asciiTheme="minorHAnsi" w:hAnsiTheme="minorHAnsi" w:cstheme="minorHAnsi"/>
          <w:color w:val="000000" w:themeColor="text1"/>
          <w:sz w:val="22"/>
          <w:szCs w:val="22"/>
        </w:rPr>
      </w:pPr>
      <w:r w:rsidRPr="009A4CB0">
        <w:rPr>
          <w:rFonts w:asciiTheme="minorHAnsi" w:hAnsiTheme="minorHAnsi" w:cstheme="minorHAnsi"/>
          <w:color w:val="000000" w:themeColor="text1"/>
          <w:sz w:val="22"/>
          <w:szCs w:val="22"/>
        </w:rPr>
        <w:t>- Telf. 984 366621</w:t>
      </w:r>
    </w:p>
    <w:p w:rsidR="001611E6" w:rsidRPr="009A4CB0" w:rsidRDefault="001611E6" w:rsidP="00CF1414">
      <w:pPr>
        <w:pStyle w:val="Prrafodelista"/>
        <w:numPr>
          <w:ilvl w:val="0"/>
          <w:numId w:val="14"/>
        </w:numPr>
        <w:autoSpaceDE w:val="0"/>
        <w:autoSpaceDN w:val="0"/>
        <w:adjustRightInd w:val="0"/>
        <w:spacing w:after="0" w:line="360" w:lineRule="auto"/>
        <w:jc w:val="both"/>
        <w:rPr>
          <w:rFonts w:cstheme="minorHAnsi"/>
          <w:b/>
          <w:color w:val="000000" w:themeColor="text1"/>
        </w:rPr>
      </w:pPr>
      <w:r w:rsidRPr="009A4CB0">
        <w:rPr>
          <w:rFonts w:cstheme="minorHAnsi"/>
          <w:b/>
          <w:color w:val="000000" w:themeColor="text1"/>
        </w:rPr>
        <w:t>TECNORIEGO</w:t>
      </w:r>
    </w:p>
    <w:p w:rsidR="001611E6" w:rsidRPr="009A4CB0" w:rsidRDefault="001611E6" w:rsidP="00CF1414">
      <w:pPr>
        <w:autoSpaceDE w:val="0"/>
        <w:autoSpaceDN w:val="0"/>
        <w:adjustRightInd w:val="0"/>
        <w:spacing w:line="360" w:lineRule="auto"/>
        <w:ind w:firstLine="360"/>
        <w:jc w:val="both"/>
        <w:rPr>
          <w:rFonts w:asciiTheme="minorHAnsi" w:hAnsiTheme="minorHAnsi" w:cstheme="minorHAnsi"/>
          <w:color w:val="000000" w:themeColor="text1"/>
          <w:sz w:val="22"/>
          <w:szCs w:val="22"/>
        </w:rPr>
      </w:pPr>
      <w:r w:rsidRPr="009A4CB0">
        <w:rPr>
          <w:rFonts w:asciiTheme="minorHAnsi" w:hAnsiTheme="minorHAnsi" w:cstheme="minorHAnsi"/>
          <w:color w:val="000000" w:themeColor="text1"/>
          <w:sz w:val="22"/>
          <w:szCs w:val="22"/>
        </w:rPr>
        <w:t>- RUC: 20442347345</w:t>
      </w:r>
    </w:p>
    <w:p w:rsidR="001611E6" w:rsidRPr="009A4CB0" w:rsidRDefault="001611E6" w:rsidP="00CF1414">
      <w:pPr>
        <w:autoSpaceDE w:val="0"/>
        <w:autoSpaceDN w:val="0"/>
        <w:adjustRightInd w:val="0"/>
        <w:spacing w:line="360" w:lineRule="auto"/>
        <w:ind w:firstLine="360"/>
        <w:jc w:val="both"/>
        <w:rPr>
          <w:rFonts w:asciiTheme="minorHAnsi" w:hAnsiTheme="minorHAnsi" w:cstheme="minorHAnsi"/>
          <w:color w:val="000000" w:themeColor="text1"/>
          <w:sz w:val="22"/>
          <w:szCs w:val="22"/>
        </w:rPr>
      </w:pPr>
      <w:r w:rsidRPr="009A4CB0">
        <w:rPr>
          <w:rFonts w:asciiTheme="minorHAnsi" w:hAnsiTheme="minorHAnsi" w:cstheme="minorHAnsi"/>
          <w:color w:val="000000" w:themeColor="text1"/>
          <w:sz w:val="22"/>
          <w:szCs w:val="22"/>
        </w:rPr>
        <w:t>- Razón Social: TECNORIEGO INGS S.R.L.</w:t>
      </w:r>
    </w:p>
    <w:p w:rsidR="001611E6" w:rsidRPr="009A4CB0" w:rsidRDefault="001611E6" w:rsidP="00CF1414">
      <w:pPr>
        <w:autoSpaceDE w:val="0"/>
        <w:autoSpaceDN w:val="0"/>
        <w:adjustRightInd w:val="0"/>
        <w:spacing w:line="360" w:lineRule="auto"/>
        <w:ind w:firstLine="360"/>
        <w:jc w:val="both"/>
        <w:rPr>
          <w:rFonts w:asciiTheme="minorHAnsi" w:hAnsiTheme="minorHAnsi" w:cstheme="minorHAnsi"/>
          <w:color w:val="000000" w:themeColor="text1"/>
          <w:sz w:val="22"/>
          <w:szCs w:val="22"/>
        </w:rPr>
      </w:pPr>
      <w:r w:rsidRPr="009A4CB0">
        <w:rPr>
          <w:rFonts w:asciiTheme="minorHAnsi" w:hAnsiTheme="minorHAnsi" w:cstheme="minorHAnsi"/>
          <w:color w:val="000000" w:themeColor="text1"/>
          <w:sz w:val="22"/>
          <w:szCs w:val="22"/>
        </w:rPr>
        <w:t>-  Actividad Comercial: Vta. Min. Artículos de Ferretería.</w:t>
      </w:r>
    </w:p>
    <w:p w:rsidR="001611E6" w:rsidRPr="009A4CB0" w:rsidRDefault="001611E6" w:rsidP="00CF1414">
      <w:pPr>
        <w:pStyle w:val="Prrafodelista"/>
        <w:numPr>
          <w:ilvl w:val="0"/>
          <w:numId w:val="14"/>
        </w:numPr>
        <w:autoSpaceDE w:val="0"/>
        <w:autoSpaceDN w:val="0"/>
        <w:adjustRightInd w:val="0"/>
        <w:spacing w:after="0" w:line="360" w:lineRule="auto"/>
        <w:jc w:val="both"/>
        <w:rPr>
          <w:rFonts w:cstheme="minorHAnsi"/>
          <w:color w:val="000000" w:themeColor="text1"/>
        </w:rPr>
      </w:pPr>
      <w:r w:rsidRPr="009A4CB0">
        <w:rPr>
          <w:rFonts w:cstheme="minorHAnsi"/>
          <w:b/>
          <w:color w:val="000000" w:themeColor="text1"/>
        </w:rPr>
        <w:t>MUNDO RIEGO-CUSCO</w:t>
      </w:r>
      <w:r w:rsidRPr="009A4CB0">
        <w:rPr>
          <w:rFonts w:cstheme="minorHAnsi"/>
          <w:color w:val="000000" w:themeColor="text1"/>
        </w:rPr>
        <w:t xml:space="preserve">: </w:t>
      </w:r>
    </w:p>
    <w:p w:rsidR="0057679A" w:rsidRPr="009A4CB0" w:rsidRDefault="001611E6" w:rsidP="00CF1414">
      <w:pPr>
        <w:autoSpaceDE w:val="0"/>
        <w:autoSpaceDN w:val="0"/>
        <w:adjustRightInd w:val="0"/>
        <w:spacing w:line="360" w:lineRule="auto"/>
        <w:ind w:firstLine="360"/>
        <w:jc w:val="both"/>
        <w:rPr>
          <w:rFonts w:asciiTheme="minorHAnsi" w:hAnsiTheme="minorHAnsi" w:cstheme="minorHAnsi"/>
          <w:color w:val="000000" w:themeColor="text1"/>
          <w:sz w:val="22"/>
          <w:szCs w:val="22"/>
        </w:rPr>
      </w:pPr>
      <w:r w:rsidRPr="009A4CB0">
        <w:rPr>
          <w:rFonts w:asciiTheme="minorHAnsi" w:hAnsiTheme="minorHAnsi" w:cstheme="minorHAnsi"/>
          <w:color w:val="000000" w:themeColor="text1"/>
          <w:sz w:val="22"/>
          <w:szCs w:val="22"/>
        </w:rPr>
        <w:t>- Dirección: Avenida Huayruro</w:t>
      </w:r>
      <w:r w:rsidR="007C5D06" w:rsidRPr="009A4CB0">
        <w:rPr>
          <w:rFonts w:asciiTheme="minorHAnsi" w:hAnsiTheme="minorHAnsi" w:cstheme="minorHAnsi"/>
          <w:color w:val="000000" w:themeColor="text1"/>
          <w:sz w:val="22"/>
          <w:szCs w:val="22"/>
        </w:rPr>
        <w:t>pata</w:t>
      </w:r>
      <w:r w:rsidRPr="009A4CB0">
        <w:rPr>
          <w:rFonts w:asciiTheme="minorHAnsi" w:hAnsiTheme="minorHAnsi" w:cstheme="minorHAnsi"/>
          <w:color w:val="000000" w:themeColor="text1"/>
          <w:sz w:val="22"/>
          <w:szCs w:val="22"/>
        </w:rPr>
        <w:t xml:space="preserve"> 1365.Cusco.Cusco.</w:t>
      </w:r>
    </w:p>
    <w:p w:rsidR="001611E6" w:rsidRPr="009A4CB0" w:rsidRDefault="001611E6" w:rsidP="00CF1414">
      <w:pPr>
        <w:pStyle w:val="Prrafodelista"/>
        <w:numPr>
          <w:ilvl w:val="0"/>
          <w:numId w:val="14"/>
        </w:numPr>
        <w:autoSpaceDE w:val="0"/>
        <w:autoSpaceDN w:val="0"/>
        <w:adjustRightInd w:val="0"/>
        <w:spacing w:after="0" w:line="360" w:lineRule="auto"/>
        <w:jc w:val="both"/>
        <w:rPr>
          <w:rFonts w:cstheme="minorHAnsi"/>
          <w:color w:val="000000" w:themeColor="text1"/>
        </w:rPr>
      </w:pPr>
      <w:r w:rsidRPr="009A4CB0">
        <w:rPr>
          <w:rFonts w:cstheme="minorHAnsi"/>
          <w:b/>
          <w:color w:val="000000" w:themeColor="text1"/>
        </w:rPr>
        <w:t xml:space="preserve">RIEGOS AMÉRICA CUSCO-CUSCO: </w:t>
      </w:r>
    </w:p>
    <w:p w:rsidR="001611E6" w:rsidRPr="009A4CB0" w:rsidRDefault="007C5D06" w:rsidP="00CF1414">
      <w:pPr>
        <w:autoSpaceDE w:val="0"/>
        <w:autoSpaceDN w:val="0"/>
        <w:adjustRightInd w:val="0"/>
        <w:spacing w:line="360" w:lineRule="auto"/>
        <w:ind w:firstLine="360"/>
        <w:jc w:val="both"/>
        <w:rPr>
          <w:rFonts w:asciiTheme="minorHAnsi" w:hAnsiTheme="minorHAnsi" w:cstheme="minorHAnsi"/>
          <w:color w:val="000000" w:themeColor="text1"/>
          <w:sz w:val="22"/>
          <w:szCs w:val="22"/>
        </w:rPr>
      </w:pPr>
      <w:r w:rsidRPr="009A4CB0">
        <w:rPr>
          <w:rFonts w:asciiTheme="minorHAnsi" w:hAnsiTheme="minorHAnsi" w:cstheme="minorHAnsi"/>
          <w:color w:val="000000" w:themeColor="text1"/>
          <w:sz w:val="22"/>
          <w:szCs w:val="22"/>
        </w:rPr>
        <w:t>- Dirección: Avenida Huayruro</w:t>
      </w:r>
      <w:r w:rsidR="001611E6" w:rsidRPr="009A4CB0">
        <w:rPr>
          <w:rFonts w:asciiTheme="minorHAnsi" w:hAnsiTheme="minorHAnsi" w:cstheme="minorHAnsi"/>
          <w:color w:val="000000" w:themeColor="text1"/>
          <w:sz w:val="22"/>
          <w:szCs w:val="22"/>
        </w:rPr>
        <w:t>pata/ Pasaje Mariscal castilla N° 1200.</w:t>
      </w:r>
    </w:p>
    <w:p w:rsidR="007C5D06" w:rsidRPr="009A4CB0" w:rsidRDefault="007C5D06" w:rsidP="00CF1414">
      <w:pPr>
        <w:autoSpaceDE w:val="0"/>
        <w:autoSpaceDN w:val="0"/>
        <w:adjustRightInd w:val="0"/>
        <w:spacing w:line="360" w:lineRule="auto"/>
        <w:jc w:val="both"/>
        <w:rPr>
          <w:rFonts w:asciiTheme="minorHAnsi" w:hAnsiTheme="minorHAnsi" w:cstheme="minorHAnsi"/>
          <w:b/>
          <w:color w:val="000000" w:themeColor="text1"/>
          <w:sz w:val="22"/>
          <w:szCs w:val="22"/>
        </w:rPr>
      </w:pPr>
      <w:r w:rsidRPr="009A4CB0">
        <w:rPr>
          <w:rFonts w:asciiTheme="minorHAnsi" w:hAnsiTheme="minorHAnsi" w:cstheme="minorHAnsi"/>
          <w:b/>
          <w:color w:val="000000" w:themeColor="text1"/>
          <w:sz w:val="22"/>
          <w:szCs w:val="22"/>
        </w:rPr>
        <w:t>De semillas y otros equipos para producción agrícola en INVERNADEROS</w:t>
      </w:r>
    </w:p>
    <w:p w:rsidR="001611E6" w:rsidRPr="009A4CB0" w:rsidRDefault="001611E6" w:rsidP="00CF1414">
      <w:pPr>
        <w:pStyle w:val="Prrafodelista"/>
        <w:numPr>
          <w:ilvl w:val="0"/>
          <w:numId w:val="14"/>
        </w:numPr>
        <w:autoSpaceDE w:val="0"/>
        <w:autoSpaceDN w:val="0"/>
        <w:adjustRightInd w:val="0"/>
        <w:spacing w:after="0" w:line="360" w:lineRule="auto"/>
        <w:jc w:val="both"/>
        <w:rPr>
          <w:rFonts w:cstheme="minorHAnsi"/>
          <w:b/>
          <w:color w:val="000000" w:themeColor="text1"/>
        </w:rPr>
      </w:pPr>
      <w:r w:rsidRPr="009A4CB0">
        <w:rPr>
          <w:rFonts w:cstheme="minorHAnsi"/>
          <w:b/>
          <w:color w:val="000000" w:themeColor="text1"/>
        </w:rPr>
        <w:t>AGRORGANICOS</w:t>
      </w:r>
      <w:r w:rsidRPr="009A4CB0">
        <w:rPr>
          <w:rFonts w:cstheme="minorHAnsi"/>
          <w:color w:val="000000" w:themeColor="text1"/>
        </w:rPr>
        <w:t>.</w:t>
      </w:r>
    </w:p>
    <w:p w:rsidR="001611E6" w:rsidRPr="009A4CB0" w:rsidRDefault="001611E6" w:rsidP="00CF1414">
      <w:pPr>
        <w:autoSpaceDE w:val="0"/>
        <w:autoSpaceDN w:val="0"/>
        <w:adjustRightInd w:val="0"/>
        <w:spacing w:line="360" w:lineRule="auto"/>
        <w:ind w:firstLine="360"/>
        <w:jc w:val="both"/>
        <w:rPr>
          <w:rFonts w:asciiTheme="minorHAnsi" w:hAnsiTheme="minorHAnsi" w:cstheme="minorHAnsi"/>
          <w:color w:val="000000" w:themeColor="text1"/>
          <w:sz w:val="22"/>
          <w:szCs w:val="22"/>
        </w:rPr>
      </w:pPr>
      <w:r w:rsidRPr="009A4CB0">
        <w:rPr>
          <w:rFonts w:asciiTheme="minorHAnsi" w:hAnsiTheme="minorHAnsi" w:cstheme="minorHAnsi"/>
          <w:color w:val="000000" w:themeColor="text1"/>
          <w:sz w:val="22"/>
          <w:szCs w:val="22"/>
        </w:rPr>
        <w:t>-  RUC: 20527936455</w:t>
      </w:r>
    </w:p>
    <w:p w:rsidR="001611E6" w:rsidRPr="009A4CB0" w:rsidRDefault="001611E6" w:rsidP="00CF1414">
      <w:pPr>
        <w:autoSpaceDE w:val="0"/>
        <w:autoSpaceDN w:val="0"/>
        <w:adjustRightInd w:val="0"/>
        <w:spacing w:line="360" w:lineRule="auto"/>
        <w:ind w:firstLine="360"/>
        <w:jc w:val="both"/>
        <w:rPr>
          <w:rFonts w:asciiTheme="minorHAnsi" w:hAnsiTheme="minorHAnsi" w:cstheme="minorHAnsi"/>
          <w:color w:val="000000" w:themeColor="text1"/>
          <w:sz w:val="22"/>
          <w:szCs w:val="22"/>
        </w:rPr>
      </w:pPr>
      <w:r w:rsidRPr="009A4CB0">
        <w:rPr>
          <w:rFonts w:asciiTheme="minorHAnsi" w:hAnsiTheme="minorHAnsi" w:cstheme="minorHAnsi"/>
          <w:color w:val="000000" w:themeColor="text1"/>
          <w:sz w:val="22"/>
          <w:szCs w:val="22"/>
        </w:rPr>
        <w:t>- Razón Social: AGRORGANICOS CUSCO E</w:t>
      </w:r>
      <w:r w:rsidR="007C5D06" w:rsidRPr="009A4CB0">
        <w:rPr>
          <w:rFonts w:asciiTheme="minorHAnsi" w:hAnsiTheme="minorHAnsi" w:cstheme="minorHAnsi"/>
          <w:color w:val="000000" w:themeColor="text1"/>
          <w:sz w:val="22"/>
          <w:szCs w:val="22"/>
        </w:rPr>
        <w:t>IRL.</w:t>
      </w:r>
    </w:p>
    <w:p w:rsidR="001611E6" w:rsidRPr="009A4CB0" w:rsidRDefault="001611E6" w:rsidP="00CF1414">
      <w:pPr>
        <w:autoSpaceDE w:val="0"/>
        <w:autoSpaceDN w:val="0"/>
        <w:adjustRightInd w:val="0"/>
        <w:spacing w:line="360" w:lineRule="auto"/>
        <w:ind w:firstLine="360"/>
        <w:jc w:val="both"/>
        <w:rPr>
          <w:rFonts w:asciiTheme="minorHAnsi" w:hAnsiTheme="minorHAnsi" w:cstheme="minorHAnsi"/>
          <w:color w:val="000000" w:themeColor="text1"/>
          <w:sz w:val="22"/>
          <w:szCs w:val="22"/>
        </w:rPr>
      </w:pPr>
      <w:r w:rsidRPr="009A4CB0">
        <w:rPr>
          <w:rFonts w:asciiTheme="minorHAnsi" w:hAnsiTheme="minorHAnsi" w:cstheme="minorHAnsi"/>
          <w:color w:val="000000" w:themeColor="text1"/>
          <w:sz w:val="22"/>
          <w:szCs w:val="22"/>
        </w:rPr>
        <w:t>- Actividad Comercial: Vta. May</w:t>
      </w:r>
      <w:r w:rsidR="007C5D06" w:rsidRPr="009A4CB0">
        <w:rPr>
          <w:rFonts w:asciiTheme="minorHAnsi" w:hAnsiTheme="minorHAnsi" w:cstheme="minorHAnsi"/>
          <w:color w:val="000000" w:themeColor="text1"/>
          <w:sz w:val="22"/>
          <w:szCs w:val="22"/>
        </w:rPr>
        <w:t>or</w:t>
      </w:r>
      <w:r w:rsidRPr="009A4CB0">
        <w:rPr>
          <w:rFonts w:asciiTheme="minorHAnsi" w:hAnsiTheme="minorHAnsi" w:cstheme="minorHAnsi"/>
          <w:color w:val="000000" w:themeColor="text1"/>
          <w:sz w:val="22"/>
          <w:szCs w:val="22"/>
        </w:rPr>
        <w:t xml:space="preserve"> de Materias Primas Agropecuarios.</w:t>
      </w:r>
    </w:p>
    <w:p w:rsidR="001611E6" w:rsidRPr="009A4CB0" w:rsidRDefault="001611E6" w:rsidP="00CF1414">
      <w:pPr>
        <w:pStyle w:val="Prrafodelista"/>
        <w:numPr>
          <w:ilvl w:val="0"/>
          <w:numId w:val="14"/>
        </w:numPr>
        <w:autoSpaceDE w:val="0"/>
        <w:autoSpaceDN w:val="0"/>
        <w:adjustRightInd w:val="0"/>
        <w:spacing w:after="0" w:line="360" w:lineRule="auto"/>
        <w:jc w:val="both"/>
        <w:rPr>
          <w:rFonts w:cstheme="minorHAnsi"/>
          <w:b/>
          <w:color w:val="000000" w:themeColor="text1"/>
        </w:rPr>
      </w:pPr>
      <w:r w:rsidRPr="009A4CB0">
        <w:rPr>
          <w:rFonts w:cstheme="minorHAnsi"/>
          <w:b/>
          <w:color w:val="000000" w:themeColor="text1"/>
        </w:rPr>
        <w:t>AGROVETERINARIA EL PROGRESO E.I.R.L</w:t>
      </w:r>
    </w:p>
    <w:p w:rsidR="001611E6" w:rsidRPr="009A4CB0" w:rsidRDefault="007C5D06" w:rsidP="00CF1414">
      <w:pPr>
        <w:tabs>
          <w:tab w:val="left" w:pos="4995"/>
        </w:tabs>
        <w:autoSpaceDE w:val="0"/>
        <w:autoSpaceDN w:val="0"/>
        <w:adjustRightInd w:val="0"/>
        <w:spacing w:line="360" w:lineRule="auto"/>
        <w:jc w:val="both"/>
        <w:rPr>
          <w:rFonts w:asciiTheme="minorHAnsi" w:hAnsiTheme="minorHAnsi" w:cstheme="minorHAnsi"/>
          <w:color w:val="000000" w:themeColor="text1"/>
          <w:sz w:val="22"/>
          <w:szCs w:val="22"/>
        </w:rPr>
      </w:pPr>
      <w:r w:rsidRPr="009A4CB0">
        <w:rPr>
          <w:rFonts w:asciiTheme="minorHAnsi" w:hAnsiTheme="minorHAnsi" w:cstheme="minorHAnsi"/>
          <w:color w:val="000000" w:themeColor="text1"/>
          <w:sz w:val="22"/>
          <w:szCs w:val="22"/>
        </w:rPr>
        <w:t xml:space="preserve">       </w:t>
      </w:r>
      <w:r w:rsidR="001611E6" w:rsidRPr="009A4CB0">
        <w:rPr>
          <w:rFonts w:asciiTheme="minorHAnsi" w:hAnsiTheme="minorHAnsi" w:cstheme="minorHAnsi"/>
          <w:color w:val="000000" w:themeColor="text1"/>
          <w:sz w:val="22"/>
          <w:szCs w:val="22"/>
        </w:rPr>
        <w:t>- RUC: 20529304057</w:t>
      </w:r>
      <w:r w:rsidR="001611E6" w:rsidRPr="009A4CB0">
        <w:rPr>
          <w:rFonts w:asciiTheme="minorHAnsi" w:hAnsiTheme="minorHAnsi" w:cstheme="minorHAnsi"/>
          <w:color w:val="000000" w:themeColor="text1"/>
          <w:sz w:val="22"/>
          <w:szCs w:val="22"/>
        </w:rPr>
        <w:tab/>
      </w:r>
    </w:p>
    <w:p w:rsidR="001611E6" w:rsidRPr="009A4CB0" w:rsidRDefault="007C5D06" w:rsidP="00CF1414">
      <w:pPr>
        <w:autoSpaceDE w:val="0"/>
        <w:autoSpaceDN w:val="0"/>
        <w:adjustRightInd w:val="0"/>
        <w:spacing w:line="360" w:lineRule="auto"/>
        <w:jc w:val="both"/>
        <w:rPr>
          <w:rFonts w:asciiTheme="minorHAnsi" w:hAnsiTheme="minorHAnsi" w:cstheme="minorHAnsi"/>
          <w:color w:val="000000" w:themeColor="text1"/>
          <w:sz w:val="22"/>
          <w:szCs w:val="22"/>
        </w:rPr>
      </w:pPr>
      <w:r w:rsidRPr="009A4CB0">
        <w:rPr>
          <w:rFonts w:asciiTheme="minorHAnsi" w:hAnsiTheme="minorHAnsi" w:cstheme="minorHAnsi"/>
          <w:color w:val="000000" w:themeColor="text1"/>
          <w:sz w:val="22"/>
          <w:szCs w:val="22"/>
        </w:rPr>
        <w:t xml:space="preserve">       </w:t>
      </w:r>
      <w:r w:rsidR="001611E6" w:rsidRPr="009A4CB0">
        <w:rPr>
          <w:rFonts w:asciiTheme="minorHAnsi" w:hAnsiTheme="minorHAnsi" w:cstheme="minorHAnsi"/>
          <w:color w:val="000000" w:themeColor="text1"/>
          <w:sz w:val="22"/>
          <w:szCs w:val="22"/>
        </w:rPr>
        <w:t>- SERVICIOS: Agrícolas y ganaderos,</w:t>
      </w:r>
    </w:p>
    <w:p w:rsidR="001611E6" w:rsidRPr="009A4CB0" w:rsidRDefault="001611E6" w:rsidP="00CF1414">
      <w:pPr>
        <w:pStyle w:val="Prrafodelista"/>
        <w:numPr>
          <w:ilvl w:val="0"/>
          <w:numId w:val="14"/>
        </w:numPr>
        <w:autoSpaceDE w:val="0"/>
        <w:autoSpaceDN w:val="0"/>
        <w:adjustRightInd w:val="0"/>
        <w:spacing w:after="0" w:line="360" w:lineRule="auto"/>
        <w:jc w:val="both"/>
        <w:rPr>
          <w:rFonts w:cstheme="minorHAnsi"/>
          <w:b/>
          <w:color w:val="000000" w:themeColor="text1"/>
        </w:rPr>
      </w:pPr>
      <w:r w:rsidRPr="009A4CB0">
        <w:rPr>
          <w:rFonts w:cstheme="minorHAnsi"/>
          <w:b/>
          <w:color w:val="000000" w:themeColor="text1"/>
        </w:rPr>
        <w:t>AGROVETERINARIA PORVENIR.</w:t>
      </w:r>
    </w:p>
    <w:p w:rsidR="001611E6" w:rsidRPr="009A4CB0" w:rsidRDefault="001611E6" w:rsidP="00CF1414">
      <w:pPr>
        <w:autoSpaceDE w:val="0"/>
        <w:autoSpaceDN w:val="0"/>
        <w:adjustRightInd w:val="0"/>
        <w:spacing w:line="360" w:lineRule="auto"/>
        <w:ind w:firstLine="360"/>
        <w:jc w:val="both"/>
        <w:rPr>
          <w:rFonts w:asciiTheme="minorHAnsi" w:hAnsiTheme="minorHAnsi" w:cstheme="minorHAnsi"/>
          <w:color w:val="000000" w:themeColor="text1"/>
          <w:sz w:val="22"/>
          <w:szCs w:val="22"/>
        </w:rPr>
      </w:pPr>
      <w:r w:rsidRPr="009A4CB0">
        <w:rPr>
          <w:rFonts w:asciiTheme="minorHAnsi" w:hAnsiTheme="minorHAnsi" w:cstheme="minorHAnsi"/>
          <w:color w:val="000000" w:themeColor="text1"/>
          <w:sz w:val="22"/>
          <w:szCs w:val="22"/>
        </w:rPr>
        <w:t xml:space="preserve">- Dirección: Tres Cruces de Oro 538, Cuzco, Cusco, 0051 </w:t>
      </w:r>
    </w:p>
    <w:p w:rsidR="00C95C4F" w:rsidRPr="009A4CB0" w:rsidRDefault="00C95C4F" w:rsidP="00CF1414">
      <w:pPr>
        <w:pStyle w:val="Prrafodelista"/>
        <w:spacing w:after="0" w:line="360" w:lineRule="auto"/>
        <w:jc w:val="center"/>
        <w:rPr>
          <w:rFonts w:cstheme="minorHAnsi"/>
          <w:b/>
        </w:rPr>
      </w:pPr>
    </w:p>
    <w:p w:rsidR="001B490F" w:rsidRPr="009A4CB0" w:rsidRDefault="001B490F" w:rsidP="00CF1414">
      <w:pPr>
        <w:pStyle w:val="Prrafodelista"/>
        <w:numPr>
          <w:ilvl w:val="1"/>
          <w:numId w:val="19"/>
        </w:numPr>
        <w:spacing w:after="0" w:line="360" w:lineRule="auto"/>
        <w:ind w:left="0" w:firstLine="0"/>
        <w:jc w:val="both"/>
        <w:rPr>
          <w:rFonts w:cstheme="minorHAnsi"/>
          <w:b/>
        </w:rPr>
      </w:pPr>
      <w:r w:rsidRPr="009A4CB0">
        <w:rPr>
          <w:rFonts w:cstheme="minorHAnsi"/>
          <w:b/>
        </w:rPr>
        <w:t>Recursos humanos.</w:t>
      </w:r>
      <w:r w:rsidR="007C5D06" w:rsidRPr="009A4CB0">
        <w:rPr>
          <w:rFonts w:cstheme="minorHAnsi"/>
          <w:b/>
        </w:rPr>
        <w:t xml:space="preserve"> </w:t>
      </w:r>
    </w:p>
    <w:p w:rsidR="009923CB" w:rsidRPr="009A4CB0" w:rsidRDefault="007C5D06" w:rsidP="00CF1414">
      <w:pPr>
        <w:pStyle w:val="Prrafodelista"/>
        <w:spacing w:after="0" w:line="360" w:lineRule="auto"/>
        <w:ind w:left="0"/>
        <w:jc w:val="both"/>
        <w:rPr>
          <w:rFonts w:cstheme="minorHAnsi"/>
        </w:rPr>
      </w:pPr>
      <w:r w:rsidRPr="009A4CB0">
        <w:rPr>
          <w:rFonts w:cstheme="minorHAnsi"/>
        </w:rPr>
        <w:t xml:space="preserve">En el Caso específico del Plan de Negocio se </w:t>
      </w:r>
      <w:r w:rsidR="00A94C23" w:rsidRPr="009A4CB0">
        <w:rPr>
          <w:rFonts w:cstheme="minorHAnsi"/>
        </w:rPr>
        <w:t>requerirá el siguiente personal</w:t>
      </w:r>
      <w:r w:rsidRPr="009A4CB0">
        <w:rPr>
          <w:rFonts w:cstheme="minorHAnsi"/>
        </w:rPr>
        <w:t>:</w:t>
      </w:r>
    </w:p>
    <w:p w:rsidR="00F3233E" w:rsidRPr="009A4CB0" w:rsidRDefault="001C618D" w:rsidP="00CF1414">
      <w:pPr>
        <w:pStyle w:val="Prrafodelista"/>
        <w:spacing w:after="0" w:line="360" w:lineRule="auto"/>
        <w:ind w:left="0"/>
        <w:jc w:val="both"/>
        <w:rPr>
          <w:rFonts w:cstheme="minorHAnsi"/>
        </w:rPr>
      </w:pPr>
      <w:r w:rsidRPr="009A4CB0">
        <w:rPr>
          <w:rFonts w:cstheme="minorHAnsi"/>
        </w:rPr>
        <w:t>ROLES Y RESPONSABILIDADES:</w:t>
      </w:r>
    </w:p>
    <w:p w:rsidR="001C618D" w:rsidRPr="009A4CB0" w:rsidRDefault="001C618D" w:rsidP="00CF1414">
      <w:pPr>
        <w:pStyle w:val="Prrafodelista"/>
        <w:numPr>
          <w:ilvl w:val="0"/>
          <w:numId w:val="12"/>
        </w:numPr>
        <w:spacing w:after="0" w:line="360" w:lineRule="auto"/>
        <w:ind w:left="0" w:firstLine="0"/>
        <w:jc w:val="both"/>
        <w:rPr>
          <w:rFonts w:cstheme="minorHAnsi"/>
          <w:b/>
        </w:rPr>
      </w:pPr>
      <w:r w:rsidRPr="009A4CB0">
        <w:rPr>
          <w:rFonts w:cstheme="minorHAnsi"/>
          <w:b/>
        </w:rPr>
        <w:t xml:space="preserve">Coordinador general del proyecto: </w:t>
      </w:r>
    </w:p>
    <w:p w:rsidR="00411FA2" w:rsidRPr="009A4CB0" w:rsidRDefault="00411FA2" w:rsidP="00CF1414">
      <w:pPr>
        <w:spacing w:line="360" w:lineRule="auto"/>
        <w:jc w:val="both"/>
        <w:rPr>
          <w:rFonts w:asciiTheme="minorHAnsi" w:hAnsiTheme="minorHAnsi" w:cstheme="minorHAnsi"/>
          <w:b/>
          <w:sz w:val="22"/>
          <w:szCs w:val="22"/>
        </w:rPr>
      </w:pPr>
      <w:r w:rsidRPr="009A4CB0">
        <w:rPr>
          <w:rFonts w:asciiTheme="minorHAnsi" w:hAnsiTheme="minorHAnsi" w:cstheme="minorHAnsi"/>
          <w:sz w:val="22"/>
          <w:szCs w:val="22"/>
          <w:lang w:val="es-MX"/>
        </w:rPr>
        <w:lastRenderedPageBreak/>
        <w:t>Es el/la encargado/a de coordinar la gestión administrativa del Plan de negocio, encargado de la programación, planeamiento y control de las actividades del Proyecto en todo su ámbito y gestión de réplica del mismo. Su dedicación al plan de negocio será al 100%.</w:t>
      </w:r>
    </w:p>
    <w:p w:rsidR="001C618D" w:rsidRPr="009A4CB0" w:rsidRDefault="00AE072D" w:rsidP="00CF1414">
      <w:pPr>
        <w:pStyle w:val="Prrafodelista"/>
        <w:numPr>
          <w:ilvl w:val="0"/>
          <w:numId w:val="12"/>
        </w:numPr>
        <w:spacing w:after="0" w:line="360" w:lineRule="auto"/>
        <w:ind w:left="0" w:firstLine="0"/>
        <w:jc w:val="both"/>
        <w:rPr>
          <w:rFonts w:cstheme="minorHAnsi"/>
          <w:b/>
        </w:rPr>
      </w:pPr>
      <w:r w:rsidRPr="009A4CB0">
        <w:rPr>
          <w:rFonts w:cstheme="minorHAnsi"/>
          <w:b/>
        </w:rPr>
        <w:t xml:space="preserve">Responsable Técnico </w:t>
      </w:r>
      <w:r w:rsidR="00F3233E" w:rsidRPr="009A4CB0">
        <w:rPr>
          <w:rFonts w:cstheme="minorHAnsi"/>
          <w:b/>
        </w:rPr>
        <w:t xml:space="preserve">de </w:t>
      </w:r>
      <w:r w:rsidRPr="009A4CB0">
        <w:rPr>
          <w:rFonts w:cstheme="minorHAnsi"/>
          <w:b/>
        </w:rPr>
        <w:t>uso eficiente de energía solar en invernaderos</w:t>
      </w:r>
      <w:r w:rsidR="00F3233E" w:rsidRPr="009A4CB0">
        <w:rPr>
          <w:rFonts w:cstheme="minorHAnsi"/>
          <w:b/>
        </w:rPr>
        <w:t>:</w:t>
      </w:r>
    </w:p>
    <w:p w:rsidR="001C618D" w:rsidRPr="009A4CB0" w:rsidRDefault="001C618D" w:rsidP="00CF1414">
      <w:pPr>
        <w:pStyle w:val="Prrafodelista"/>
        <w:spacing w:after="0" w:line="360" w:lineRule="auto"/>
        <w:ind w:left="0"/>
        <w:jc w:val="both"/>
        <w:rPr>
          <w:rFonts w:cstheme="minorHAnsi"/>
          <w:lang w:val="es-MX"/>
        </w:rPr>
      </w:pPr>
      <w:r w:rsidRPr="009A4CB0">
        <w:rPr>
          <w:rFonts w:cstheme="minorHAnsi"/>
          <w:lang w:val="es-MX"/>
        </w:rPr>
        <w:t xml:space="preserve">Es el/la encargado/a de ofrecer capacitación, asistencia técnica y asesoría a los Proveedores de Asistencia Técnica y a los propios productores que vienen implementado sus invernaderos con aprovechamiento de la energía solar para la producción agrícola; encargado de la programación, planeamiento y control de las </w:t>
      </w:r>
      <w:r w:rsidR="00411FA2" w:rsidRPr="009A4CB0">
        <w:rPr>
          <w:rFonts w:cstheme="minorHAnsi"/>
          <w:lang w:val="es-MX"/>
        </w:rPr>
        <w:t>actividades en la gestión técnica del proyecto</w:t>
      </w:r>
      <w:r w:rsidRPr="009A4CB0">
        <w:rPr>
          <w:rFonts w:cstheme="minorHAnsi"/>
          <w:lang w:val="es-MX"/>
        </w:rPr>
        <w:t>.</w:t>
      </w:r>
      <w:r w:rsidR="00411FA2" w:rsidRPr="009A4CB0">
        <w:rPr>
          <w:rFonts w:cstheme="minorHAnsi"/>
          <w:lang w:val="es-MX"/>
        </w:rPr>
        <w:t xml:space="preserve"> Su de dedicación al Plan de negocio será mediante consultorías (por metas).</w:t>
      </w:r>
    </w:p>
    <w:p w:rsidR="00F3233E" w:rsidRPr="009A4CB0" w:rsidRDefault="00F3233E" w:rsidP="00CF1414">
      <w:pPr>
        <w:pStyle w:val="Prrafodelista"/>
        <w:numPr>
          <w:ilvl w:val="0"/>
          <w:numId w:val="12"/>
        </w:numPr>
        <w:spacing w:after="0" w:line="360" w:lineRule="auto"/>
        <w:ind w:left="0" w:firstLine="0"/>
        <w:jc w:val="both"/>
        <w:rPr>
          <w:rFonts w:cstheme="minorHAnsi"/>
          <w:b/>
        </w:rPr>
      </w:pPr>
      <w:r w:rsidRPr="009A4CB0">
        <w:rPr>
          <w:rFonts w:cstheme="minorHAnsi"/>
          <w:b/>
        </w:rPr>
        <w:t xml:space="preserve">Gestor </w:t>
      </w:r>
      <w:r w:rsidR="00AE072D" w:rsidRPr="009A4CB0">
        <w:rPr>
          <w:rFonts w:cstheme="minorHAnsi"/>
          <w:b/>
        </w:rPr>
        <w:t xml:space="preserve">y Articulador </w:t>
      </w:r>
      <w:r w:rsidRPr="009A4CB0">
        <w:rPr>
          <w:rFonts w:cstheme="minorHAnsi"/>
          <w:b/>
        </w:rPr>
        <w:t>del Plan de Negocios:</w:t>
      </w:r>
    </w:p>
    <w:p w:rsidR="00411FA2" w:rsidRPr="009A4CB0" w:rsidRDefault="00411FA2" w:rsidP="00CF1414">
      <w:pPr>
        <w:spacing w:line="360" w:lineRule="auto"/>
        <w:jc w:val="both"/>
        <w:rPr>
          <w:rFonts w:asciiTheme="minorHAnsi" w:hAnsiTheme="minorHAnsi" w:cstheme="minorHAnsi"/>
          <w:sz w:val="22"/>
          <w:szCs w:val="22"/>
          <w:lang w:val="es-MX"/>
        </w:rPr>
      </w:pPr>
      <w:r w:rsidRPr="009A4CB0">
        <w:rPr>
          <w:rFonts w:asciiTheme="minorHAnsi" w:hAnsiTheme="minorHAnsi" w:cstheme="minorHAnsi"/>
          <w:sz w:val="22"/>
          <w:szCs w:val="22"/>
          <w:lang w:val="es-MX"/>
        </w:rPr>
        <w:t>Es el/la encargado/a de la articulación comercial de los Proveedores de Asistencia Técnica y de producción agrícola de los propios productores que vienen implementado sus invernaderos con aprovechamiento de la energía solar para la producción agrícola; encargado de la programación, planeamiento y control de las actividades que conlleven la articulación con nuevos clientes que requieran de servicios de los PAT y la sostenibilidad de sus negocios. Su de dedicación al Plan de negocio será mediante consultorías (por metas).</w:t>
      </w:r>
    </w:p>
    <w:p w:rsidR="00AE072D" w:rsidRPr="009A4CB0" w:rsidRDefault="00411FA2" w:rsidP="00AE072D">
      <w:pPr>
        <w:spacing w:line="360" w:lineRule="auto"/>
        <w:jc w:val="both"/>
        <w:rPr>
          <w:rFonts w:asciiTheme="minorHAnsi" w:hAnsiTheme="minorHAnsi" w:cstheme="minorHAnsi"/>
          <w:sz w:val="22"/>
          <w:szCs w:val="22"/>
          <w:lang w:val="es-MX"/>
        </w:rPr>
      </w:pPr>
      <w:r w:rsidRPr="009A4CB0">
        <w:rPr>
          <w:rFonts w:asciiTheme="minorHAnsi" w:hAnsiTheme="minorHAnsi" w:cstheme="minorHAnsi"/>
          <w:sz w:val="22"/>
          <w:szCs w:val="22"/>
          <w:lang w:val="es-MX"/>
        </w:rPr>
        <w:t>Entre las 3 personas requeridas se considera obligación de por lo menos 1 personal mujer y 1 personal jove</w:t>
      </w:r>
      <w:r w:rsidR="00D620D1" w:rsidRPr="009A4CB0">
        <w:rPr>
          <w:rFonts w:asciiTheme="minorHAnsi" w:hAnsiTheme="minorHAnsi" w:cstheme="minorHAnsi"/>
          <w:sz w:val="22"/>
          <w:szCs w:val="22"/>
          <w:lang w:val="es-MX"/>
        </w:rPr>
        <w:t xml:space="preserve">n. </w:t>
      </w:r>
    </w:p>
    <w:p w:rsidR="005A5564" w:rsidRPr="009A4CB0" w:rsidRDefault="005A5564" w:rsidP="00AE072D">
      <w:pPr>
        <w:spacing w:line="360" w:lineRule="auto"/>
        <w:jc w:val="both"/>
        <w:rPr>
          <w:rFonts w:asciiTheme="minorHAnsi" w:hAnsiTheme="minorHAnsi" w:cstheme="minorHAnsi"/>
          <w:sz w:val="22"/>
          <w:szCs w:val="22"/>
        </w:rPr>
      </w:pPr>
      <w:r w:rsidRPr="009A4CB0">
        <w:rPr>
          <w:rFonts w:asciiTheme="minorHAnsi" w:hAnsiTheme="minorHAnsi" w:cstheme="minorHAnsi"/>
          <w:sz w:val="22"/>
          <w:szCs w:val="22"/>
        </w:rPr>
        <w:t>El Centro Bartolomé de las Casas cuenta con recursos humanos disponibles y sobre todo con la experiencia en proyectos similares donde se han puesto en práctica los temas de aprovechamiento de energías renova</w:t>
      </w:r>
      <w:r w:rsidR="002F084A" w:rsidRPr="009A4CB0">
        <w:rPr>
          <w:rFonts w:asciiTheme="minorHAnsi" w:hAnsiTheme="minorHAnsi" w:cstheme="minorHAnsi"/>
          <w:sz w:val="22"/>
          <w:szCs w:val="22"/>
        </w:rPr>
        <w:t>bles y sostenibilidad climática. En la actualidad se cuenta con el respaldo de los profesionales que acompañaron con la impl</w:t>
      </w:r>
      <w:r w:rsidR="00AE072D" w:rsidRPr="009A4CB0">
        <w:rPr>
          <w:rFonts w:asciiTheme="minorHAnsi" w:hAnsiTheme="minorHAnsi" w:cstheme="minorHAnsi"/>
          <w:sz w:val="22"/>
          <w:szCs w:val="22"/>
        </w:rPr>
        <w:t>ementación del Programa APOMIPE y</w:t>
      </w:r>
      <w:r w:rsidR="002F084A" w:rsidRPr="009A4CB0">
        <w:rPr>
          <w:rFonts w:asciiTheme="minorHAnsi" w:hAnsiTheme="minorHAnsi" w:cstheme="minorHAnsi"/>
          <w:sz w:val="22"/>
          <w:szCs w:val="22"/>
        </w:rPr>
        <w:t xml:space="preserve"> del Proyecto Qo</w:t>
      </w:r>
      <w:r w:rsidR="00AE072D" w:rsidRPr="009A4CB0">
        <w:rPr>
          <w:rFonts w:asciiTheme="minorHAnsi" w:hAnsiTheme="minorHAnsi" w:cstheme="minorHAnsi"/>
          <w:sz w:val="22"/>
          <w:szCs w:val="22"/>
        </w:rPr>
        <w:t>richacra que tuvieron singular éxito.</w:t>
      </w:r>
    </w:p>
    <w:p w:rsidR="009E0858" w:rsidRPr="009A4CB0" w:rsidRDefault="00AE072D" w:rsidP="009F137B">
      <w:pPr>
        <w:spacing w:line="360" w:lineRule="auto"/>
        <w:jc w:val="both"/>
        <w:rPr>
          <w:rFonts w:asciiTheme="minorHAnsi" w:hAnsiTheme="minorHAnsi" w:cstheme="minorHAnsi"/>
          <w:sz w:val="22"/>
          <w:szCs w:val="22"/>
        </w:rPr>
      </w:pPr>
      <w:r w:rsidRPr="009A4CB0">
        <w:rPr>
          <w:rFonts w:asciiTheme="minorHAnsi" w:hAnsiTheme="minorHAnsi" w:cstheme="minorHAnsi"/>
          <w:sz w:val="22"/>
          <w:szCs w:val="22"/>
        </w:rPr>
        <w:t xml:space="preserve">La organización que se conformará como proveedores de asistencia técnica PAT, </w:t>
      </w:r>
      <w:r w:rsidR="009E0858" w:rsidRPr="009A4CB0">
        <w:rPr>
          <w:rFonts w:asciiTheme="minorHAnsi" w:hAnsiTheme="minorHAnsi" w:cstheme="minorHAnsi"/>
          <w:sz w:val="22"/>
          <w:szCs w:val="22"/>
        </w:rPr>
        <w:t xml:space="preserve">estará de acuerdo </w:t>
      </w:r>
      <w:r w:rsidR="009F137B" w:rsidRPr="009A4CB0">
        <w:rPr>
          <w:rFonts w:asciiTheme="minorHAnsi" w:hAnsiTheme="minorHAnsi" w:cstheme="minorHAnsi"/>
          <w:sz w:val="22"/>
          <w:szCs w:val="22"/>
        </w:rPr>
        <w:t>a la norma internacional de responsabilidad social SA8000, en el que se tiene varias exigencias como son:</w:t>
      </w:r>
    </w:p>
    <w:p w:rsidR="009E0858" w:rsidRPr="00B82C3A" w:rsidRDefault="009E0858" w:rsidP="009E0858">
      <w:pPr>
        <w:autoSpaceDE w:val="0"/>
        <w:autoSpaceDN w:val="0"/>
        <w:adjustRightInd w:val="0"/>
        <w:jc w:val="both"/>
        <w:rPr>
          <w:rFonts w:asciiTheme="minorHAnsi" w:hAnsiTheme="minorHAnsi" w:cstheme="minorHAnsi"/>
          <w:color w:val="000000"/>
          <w:sz w:val="22"/>
          <w:szCs w:val="22"/>
        </w:rPr>
      </w:pPr>
      <w:r w:rsidRPr="00B82C3A">
        <w:rPr>
          <w:rFonts w:asciiTheme="minorHAnsi" w:hAnsiTheme="minorHAnsi" w:cstheme="minorHAnsi"/>
          <w:color w:val="000000"/>
          <w:sz w:val="22"/>
          <w:szCs w:val="22"/>
        </w:rPr>
        <w:t xml:space="preserve">1. </w:t>
      </w:r>
      <w:r w:rsidR="009F137B" w:rsidRPr="00B82C3A">
        <w:rPr>
          <w:rFonts w:asciiTheme="minorHAnsi" w:hAnsiTheme="minorHAnsi" w:cstheme="minorHAnsi"/>
          <w:color w:val="000000"/>
          <w:sz w:val="22"/>
          <w:szCs w:val="22"/>
        </w:rPr>
        <w:t xml:space="preserve">Prohibición del </w:t>
      </w:r>
      <w:r w:rsidRPr="00B82C3A">
        <w:rPr>
          <w:rFonts w:asciiTheme="minorHAnsi" w:hAnsiTheme="minorHAnsi" w:cstheme="minorHAnsi"/>
          <w:color w:val="000000"/>
          <w:sz w:val="22"/>
          <w:szCs w:val="22"/>
        </w:rPr>
        <w:t xml:space="preserve">Trabajo Infantil </w:t>
      </w:r>
    </w:p>
    <w:p w:rsidR="009E0858" w:rsidRPr="00B82C3A" w:rsidRDefault="009E0858" w:rsidP="009E0858">
      <w:pPr>
        <w:autoSpaceDE w:val="0"/>
        <w:autoSpaceDN w:val="0"/>
        <w:adjustRightInd w:val="0"/>
        <w:jc w:val="both"/>
        <w:rPr>
          <w:rFonts w:asciiTheme="minorHAnsi" w:hAnsiTheme="minorHAnsi" w:cstheme="minorHAnsi"/>
          <w:color w:val="000000"/>
          <w:sz w:val="22"/>
          <w:szCs w:val="22"/>
        </w:rPr>
      </w:pPr>
      <w:r w:rsidRPr="00B82C3A">
        <w:rPr>
          <w:rFonts w:asciiTheme="minorHAnsi" w:hAnsiTheme="minorHAnsi" w:cstheme="minorHAnsi"/>
          <w:color w:val="000000"/>
          <w:sz w:val="22"/>
          <w:szCs w:val="22"/>
        </w:rPr>
        <w:t xml:space="preserve">2. </w:t>
      </w:r>
      <w:r w:rsidR="009F137B" w:rsidRPr="00B82C3A">
        <w:rPr>
          <w:rFonts w:asciiTheme="minorHAnsi" w:hAnsiTheme="minorHAnsi" w:cstheme="minorHAnsi"/>
          <w:color w:val="000000"/>
          <w:sz w:val="22"/>
          <w:szCs w:val="22"/>
        </w:rPr>
        <w:t xml:space="preserve">Prohibición del </w:t>
      </w:r>
      <w:r w:rsidRPr="00B82C3A">
        <w:rPr>
          <w:rFonts w:asciiTheme="minorHAnsi" w:hAnsiTheme="minorHAnsi" w:cstheme="minorHAnsi"/>
          <w:color w:val="000000"/>
          <w:sz w:val="22"/>
          <w:szCs w:val="22"/>
        </w:rPr>
        <w:t xml:space="preserve">Trabajo Forzoso u Obligatorio </w:t>
      </w:r>
    </w:p>
    <w:p w:rsidR="009E0858" w:rsidRPr="00B82C3A" w:rsidRDefault="009E0858" w:rsidP="009E0858">
      <w:pPr>
        <w:autoSpaceDE w:val="0"/>
        <w:autoSpaceDN w:val="0"/>
        <w:adjustRightInd w:val="0"/>
        <w:jc w:val="both"/>
        <w:rPr>
          <w:rFonts w:asciiTheme="minorHAnsi" w:hAnsiTheme="minorHAnsi" w:cstheme="minorHAnsi"/>
          <w:color w:val="000000"/>
          <w:sz w:val="22"/>
          <w:szCs w:val="22"/>
        </w:rPr>
      </w:pPr>
      <w:r w:rsidRPr="00B82C3A">
        <w:rPr>
          <w:rFonts w:asciiTheme="minorHAnsi" w:hAnsiTheme="minorHAnsi" w:cstheme="minorHAnsi"/>
          <w:color w:val="000000"/>
          <w:sz w:val="22"/>
          <w:szCs w:val="22"/>
        </w:rPr>
        <w:t xml:space="preserve">3. </w:t>
      </w:r>
      <w:r w:rsidR="009F137B" w:rsidRPr="00B82C3A">
        <w:rPr>
          <w:rFonts w:asciiTheme="minorHAnsi" w:hAnsiTheme="minorHAnsi" w:cstheme="minorHAnsi"/>
          <w:color w:val="000000"/>
          <w:sz w:val="22"/>
          <w:szCs w:val="22"/>
        </w:rPr>
        <w:t xml:space="preserve">Medidas de </w:t>
      </w:r>
      <w:r w:rsidRPr="00B82C3A">
        <w:rPr>
          <w:rFonts w:asciiTheme="minorHAnsi" w:hAnsiTheme="minorHAnsi" w:cstheme="minorHAnsi"/>
          <w:color w:val="000000"/>
          <w:sz w:val="22"/>
          <w:szCs w:val="22"/>
        </w:rPr>
        <w:t xml:space="preserve">Salud y Seguridad </w:t>
      </w:r>
    </w:p>
    <w:p w:rsidR="009E0858" w:rsidRPr="00B82C3A" w:rsidRDefault="009E0858" w:rsidP="009E0858">
      <w:pPr>
        <w:autoSpaceDE w:val="0"/>
        <w:autoSpaceDN w:val="0"/>
        <w:adjustRightInd w:val="0"/>
        <w:jc w:val="both"/>
        <w:rPr>
          <w:rFonts w:asciiTheme="minorHAnsi" w:hAnsiTheme="minorHAnsi" w:cstheme="minorHAnsi"/>
          <w:color w:val="000000"/>
          <w:sz w:val="22"/>
          <w:szCs w:val="22"/>
        </w:rPr>
      </w:pPr>
      <w:r w:rsidRPr="00B82C3A">
        <w:rPr>
          <w:rFonts w:asciiTheme="minorHAnsi" w:hAnsiTheme="minorHAnsi" w:cstheme="minorHAnsi"/>
          <w:color w:val="000000"/>
          <w:sz w:val="22"/>
          <w:szCs w:val="22"/>
        </w:rPr>
        <w:t xml:space="preserve">4. Libertad Sindical y Derecho de Negociación Colectiva </w:t>
      </w:r>
    </w:p>
    <w:p w:rsidR="009E0858" w:rsidRPr="00B82C3A" w:rsidRDefault="009E0858" w:rsidP="009E0858">
      <w:pPr>
        <w:autoSpaceDE w:val="0"/>
        <w:autoSpaceDN w:val="0"/>
        <w:adjustRightInd w:val="0"/>
        <w:jc w:val="both"/>
        <w:rPr>
          <w:rFonts w:asciiTheme="minorHAnsi" w:hAnsiTheme="minorHAnsi" w:cstheme="minorHAnsi"/>
          <w:color w:val="000000"/>
          <w:sz w:val="22"/>
          <w:szCs w:val="22"/>
        </w:rPr>
      </w:pPr>
      <w:r w:rsidRPr="00B82C3A">
        <w:rPr>
          <w:rFonts w:asciiTheme="minorHAnsi" w:hAnsiTheme="minorHAnsi" w:cstheme="minorHAnsi"/>
          <w:color w:val="000000"/>
          <w:sz w:val="22"/>
          <w:szCs w:val="22"/>
        </w:rPr>
        <w:t xml:space="preserve">5. </w:t>
      </w:r>
      <w:r w:rsidR="009F137B" w:rsidRPr="00B82C3A">
        <w:rPr>
          <w:rFonts w:asciiTheme="minorHAnsi" w:hAnsiTheme="minorHAnsi" w:cstheme="minorHAnsi"/>
          <w:color w:val="000000"/>
          <w:sz w:val="22"/>
          <w:szCs w:val="22"/>
        </w:rPr>
        <w:t xml:space="preserve">No </w:t>
      </w:r>
      <w:r w:rsidRPr="00B82C3A">
        <w:rPr>
          <w:rFonts w:asciiTheme="minorHAnsi" w:hAnsiTheme="minorHAnsi" w:cstheme="minorHAnsi"/>
          <w:color w:val="000000"/>
          <w:sz w:val="22"/>
          <w:szCs w:val="22"/>
        </w:rPr>
        <w:t>Di</w:t>
      </w:r>
      <w:r w:rsidR="009F137B" w:rsidRPr="00B82C3A">
        <w:rPr>
          <w:rFonts w:asciiTheme="minorHAnsi" w:hAnsiTheme="minorHAnsi" w:cstheme="minorHAnsi"/>
          <w:color w:val="000000"/>
          <w:sz w:val="22"/>
          <w:szCs w:val="22"/>
        </w:rPr>
        <w:t>scriminación; Acceso a las poblaciones más desfavorecidas.</w:t>
      </w:r>
    </w:p>
    <w:p w:rsidR="009E0858" w:rsidRPr="00B82C3A" w:rsidRDefault="009E0858" w:rsidP="009E0858">
      <w:pPr>
        <w:autoSpaceDE w:val="0"/>
        <w:autoSpaceDN w:val="0"/>
        <w:adjustRightInd w:val="0"/>
        <w:jc w:val="both"/>
        <w:rPr>
          <w:rFonts w:asciiTheme="minorHAnsi" w:hAnsiTheme="minorHAnsi" w:cstheme="minorHAnsi"/>
          <w:color w:val="000000"/>
          <w:sz w:val="22"/>
          <w:szCs w:val="22"/>
        </w:rPr>
      </w:pPr>
      <w:r w:rsidRPr="00B82C3A">
        <w:rPr>
          <w:rFonts w:asciiTheme="minorHAnsi" w:hAnsiTheme="minorHAnsi" w:cstheme="minorHAnsi"/>
          <w:color w:val="000000"/>
          <w:sz w:val="22"/>
          <w:szCs w:val="22"/>
        </w:rPr>
        <w:t xml:space="preserve">6. </w:t>
      </w:r>
      <w:r w:rsidR="009F137B" w:rsidRPr="00B82C3A">
        <w:rPr>
          <w:rFonts w:asciiTheme="minorHAnsi" w:hAnsiTheme="minorHAnsi" w:cstheme="minorHAnsi"/>
          <w:color w:val="000000"/>
          <w:sz w:val="22"/>
          <w:szCs w:val="22"/>
        </w:rPr>
        <w:t xml:space="preserve">Reglamentación de las </w:t>
      </w:r>
      <w:r w:rsidRPr="00B82C3A">
        <w:rPr>
          <w:rFonts w:asciiTheme="minorHAnsi" w:hAnsiTheme="minorHAnsi" w:cstheme="minorHAnsi"/>
          <w:color w:val="000000"/>
          <w:sz w:val="22"/>
          <w:szCs w:val="22"/>
        </w:rPr>
        <w:t xml:space="preserve">Medidas Disciplinarias </w:t>
      </w:r>
    </w:p>
    <w:p w:rsidR="009E0858" w:rsidRPr="00B82C3A" w:rsidRDefault="009E0858" w:rsidP="009E0858">
      <w:pPr>
        <w:autoSpaceDE w:val="0"/>
        <w:autoSpaceDN w:val="0"/>
        <w:adjustRightInd w:val="0"/>
        <w:jc w:val="both"/>
        <w:rPr>
          <w:rFonts w:asciiTheme="minorHAnsi" w:hAnsiTheme="minorHAnsi" w:cstheme="minorHAnsi"/>
          <w:color w:val="000000"/>
          <w:sz w:val="22"/>
          <w:szCs w:val="22"/>
        </w:rPr>
      </w:pPr>
      <w:r w:rsidRPr="00B82C3A">
        <w:rPr>
          <w:rFonts w:asciiTheme="minorHAnsi" w:hAnsiTheme="minorHAnsi" w:cstheme="minorHAnsi"/>
          <w:color w:val="000000"/>
          <w:sz w:val="22"/>
          <w:szCs w:val="22"/>
        </w:rPr>
        <w:t xml:space="preserve">7. </w:t>
      </w:r>
      <w:r w:rsidR="009F137B" w:rsidRPr="00B82C3A">
        <w:rPr>
          <w:rFonts w:asciiTheme="minorHAnsi" w:hAnsiTheme="minorHAnsi" w:cstheme="minorHAnsi"/>
          <w:color w:val="000000"/>
          <w:sz w:val="22"/>
          <w:szCs w:val="22"/>
        </w:rPr>
        <w:t xml:space="preserve">Fijación de un </w:t>
      </w:r>
      <w:r w:rsidRPr="00B82C3A">
        <w:rPr>
          <w:rFonts w:asciiTheme="minorHAnsi" w:hAnsiTheme="minorHAnsi" w:cstheme="minorHAnsi"/>
          <w:color w:val="000000"/>
          <w:sz w:val="22"/>
          <w:szCs w:val="22"/>
        </w:rPr>
        <w:t xml:space="preserve">Horario de Trabajo </w:t>
      </w:r>
    </w:p>
    <w:p w:rsidR="009E0858" w:rsidRPr="00B82C3A" w:rsidRDefault="009E0858" w:rsidP="009E0858">
      <w:pPr>
        <w:autoSpaceDE w:val="0"/>
        <w:autoSpaceDN w:val="0"/>
        <w:adjustRightInd w:val="0"/>
        <w:jc w:val="both"/>
        <w:rPr>
          <w:rFonts w:asciiTheme="minorHAnsi" w:hAnsiTheme="minorHAnsi" w:cstheme="minorHAnsi"/>
          <w:color w:val="000000"/>
          <w:sz w:val="22"/>
          <w:szCs w:val="22"/>
        </w:rPr>
      </w:pPr>
      <w:r w:rsidRPr="00B82C3A">
        <w:rPr>
          <w:rFonts w:asciiTheme="minorHAnsi" w:hAnsiTheme="minorHAnsi" w:cstheme="minorHAnsi"/>
          <w:color w:val="000000"/>
          <w:sz w:val="22"/>
          <w:szCs w:val="22"/>
        </w:rPr>
        <w:t>8. Remuneración</w:t>
      </w:r>
      <w:r w:rsidR="009F137B" w:rsidRPr="00B82C3A">
        <w:rPr>
          <w:rFonts w:asciiTheme="minorHAnsi" w:hAnsiTheme="minorHAnsi" w:cstheme="minorHAnsi"/>
          <w:color w:val="000000"/>
          <w:sz w:val="22"/>
          <w:szCs w:val="22"/>
        </w:rPr>
        <w:t xml:space="preserve"> acorde al mercado y utilidades del plan de negocio</w:t>
      </w:r>
      <w:r w:rsidRPr="00B82C3A">
        <w:rPr>
          <w:rFonts w:asciiTheme="minorHAnsi" w:hAnsiTheme="minorHAnsi" w:cstheme="minorHAnsi"/>
          <w:color w:val="000000"/>
          <w:sz w:val="22"/>
          <w:szCs w:val="22"/>
        </w:rPr>
        <w:t xml:space="preserve"> </w:t>
      </w:r>
    </w:p>
    <w:p w:rsidR="009E0858" w:rsidRPr="00B82C3A" w:rsidRDefault="009E0858" w:rsidP="009F137B">
      <w:pPr>
        <w:autoSpaceDE w:val="0"/>
        <w:autoSpaceDN w:val="0"/>
        <w:adjustRightInd w:val="0"/>
        <w:spacing w:line="360" w:lineRule="auto"/>
        <w:jc w:val="both"/>
        <w:rPr>
          <w:rFonts w:asciiTheme="minorHAnsi" w:hAnsiTheme="minorHAnsi" w:cstheme="minorHAnsi"/>
          <w:color w:val="000000"/>
          <w:sz w:val="22"/>
          <w:szCs w:val="22"/>
        </w:rPr>
      </w:pPr>
      <w:r w:rsidRPr="00B82C3A">
        <w:rPr>
          <w:rFonts w:asciiTheme="minorHAnsi" w:hAnsiTheme="minorHAnsi" w:cstheme="minorHAnsi"/>
          <w:color w:val="000000"/>
          <w:sz w:val="22"/>
          <w:szCs w:val="22"/>
        </w:rPr>
        <w:t xml:space="preserve">9. Sistema de Gestión </w:t>
      </w:r>
      <w:r w:rsidR="009F137B" w:rsidRPr="00B82C3A">
        <w:rPr>
          <w:rFonts w:asciiTheme="minorHAnsi" w:hAnsiTheme="minorHAnsi" w:cstheme="minorHAnsi"/>
          <w:color w:val="000000"/>
          <w:sz w:val="22"/>
          <w:szCs w:val="22"/>
        </w:rPr>
        <w:t>Laboral que se trabajará con los PAT</w:t>
      </w:r>
    </w:p>
    <w:p w:rsidR="009E0858" w:rsidRPr="009A4CB0" w:rsidRDefault="009F137B" w:rsidP="009F137B">
      <w:pPr>
        <w:autoSpaceDE w:val="0"/>
        <w:autoSpaceDN w:val="0"/>
        <w:adjustRightInd w:val="0"/>
        <w:spacing w:line="360" w:lineRule="auto"/>
        <w:jc w:val="both"/>
        <w:rPr>
          <w:rFonts w:asciiTheme="minorHAnsi" w:hAnsiTheme="minorHAnsi" w:cstheme="minorHAnsi"/>
          <w:sz w:val="22"/>
          <w:szCs w:val="22"/>
        </w:rPr>
      </w:pPr>
      <w:r w:rsidRPr="009A4CB0">
        <w:rPr>
          <w:rFonts w:asciiTheme="minorHAnsi" w:hAnsiTheme="minorHAnsi" w:cstheme="minorHAnsi"/>
          <w:color w:val="000000"/>
          <w:sz w:val="22"/>
          <w:szCs w:val="22"/>
        </w:rPr>
        <w:lastRenderedPageBreak/>
        <w:t>En ese sentido la conformación del PAT será con un mínimo de 30 % de mujeres, así mismo se facilitará el acceso de un 80% de personas quechua hablantes para evitar la discriminación racial y para brindar oportunidades a las poblaciones excluidas.</w:t>
      </w:r>
    </w:p>
    <w:p w:rsidR="00D11F5F" w:rsidRDefault="00D11F5F" w:rsidP="00D11F5F">
      <w:pPr>
        <w:pStyle w:val="Prrafodelista"/>
        <w:spacing w:after="0" w:line="360" w:lineRule="auto"/>
        <w:ind w:left="360"/>
        <w:jc w:val="both"/>
        <w:rPr>
          <w:rFonts w:cstheme="minorHAnsi"/>
          <w:b/>
        </w:rPr>
      </w:pPr>
    </w:p>
    <w:p w:rsidR="001B490F" w:rsidRPr="009A4CB0" w:rsidRDefault="001B490F" w:rsidP="00CF1414">
      <w:pPr>
        <w:pStyle w:val="Prrafodelista"/>
        <w:numPr>
          <w:ilvl w:val="0"/>
          <w:numId w:val="19"/>
        </w:numPr>
        <w:spacing w:after="0" w:line="360" w:lineRule="auto"/>
        <w:jc w:val="both"/>
        <w:rPr>
          <w:rFonts w:cstheme="minorHAnsi"/>
          <w:b/>
        </w:rPr>
      </w:pPr>
      <w:r w:rsidRPr="009A4CB0">
        <w:rPr>
          <w:rFonts w:cstheme="minorHAnsi"/>
          <w:b/>
        </w:rPr>
        <w:t>DAFO, RIESGOS Y SUPUESTOS</w:t>
      </w:r>
      <w:r w:rsidR="00A64EC1" w:rsidRPr="009A4CB0">
        <w:rPr>
          <w:rFonts w:cstheme="minorHAnsi"/>
          <w:b/>
        </w:rPr>
        <w:t xml:space="preserve"> </w:t>
      </w:r>
    </w:p>
    <w:p w:rsidR="001B490F" w:rsidRPr="009A4CB0" w:rsidRDefault="005D6544" w:rsidP="00CF1414">
      <w:pPr>
        <w:spacing w:line="360" w:lineRule="auto"/>
        <w:ind w:left="360"/>
        <w:jc w:val="both"/>
        <w:rPr>
          <w:rFonts w:asciiTheme="minorHAnsi" w:hAnsiTheme="minorHAnsi" w:cstheme="minorHAnsi"/>
          <w:b/>
          <w:sz w:val="22"/>
          <w:szCs w:val="22"/>
          <w:highlight w:val="yellow"/>
        </w:rPr>
      </w:pPr>
      <w:r w:rsidRPr="009A4CB0">
        <w:rPr>
          <w:rFonts w:asciiTheme="minorHAnsi" w:hAnsiTheme="minorHAnsi" w:cstheme="minorHAnsi"/>
          <w:b/>
          <w:sz w:val="22"/>
          <w:szCs w:val="22"/>
        </w:rPr>
        <w:t xml:space="preserve">8.1 </w:t>
      </w:r>
      <w:r w:rsidR="001B490F" w:rsidRPr="009A4CB0">
        <w:rPr>
          <w:rFonts w:asciiTheme="minorHAnsi" w:hAnsiTheme="minorHAnsi" w:cstheme="minorHAnsi"/>
          <w:b/>
          <w:sz w:val="22"/>
          <w:szCs w:val="22"/>
        </w:rPr>
        <w:t>Debilidades, Amenazas, Fortalezas, Oportunidades y riesgos.</w:t>
      </w:r>
    </w:p>
    <w:p w:rsidR="00A94C23" w:rsidRPr="009A4CB0" w:rsidRDefault="004F7FBA" w:rsidP="00CF1414">
      <w:pPr>
        <w:spacing w:line="360" w:lineRule="auto"/>
        <w:jc w:val="both"/>
        <w:rPr>
          <w:rFonts w:asciiTheme="minorHAnsi" w:hAnsiTheme="minorHAnsi" w:cstheme="minorHAnsi"/>
          <w:sz w:val="22"/>
          <w:szCs w:val="22"/>
        </w:rPr>
      </w:pPr>
      <w:r w:rsidRPr="009A4CB0">
        <w:rPr>
          <w:rFonts w:asciiTheme="minorHAnsi" w:hAnsiTheme="minorHAnsi" w:cstheme="minorHAnsi"/>
          <w:sz w:val="22"/>
          <w:szCs w:val="22"/>
        </w:rPr>
        <w:t>El presente Análisis DAFO se realizó en reunión con los actores que intervendrán en el presente Proyecto del Desarrollo del Mercado de Proveedores de Asistencia Técnica PAT:</w:t>
      </w:r>
    </w:p>
    <w:tbl>
      <w:tblPr>
        <w:tblStyle w:val="Tablaconcuadrcula"/>
        <w:tblW w:w="8997" w:type="dxa"/>
        <w:tblLook w:val="04A0" w:firstRow="1" w:lastRow="0" w:firstColumn="1" w:lastColumn="0" w:noHBand="0" w:noVBand="1"/>
      </w:tblPr>
      <w:tblGrid>
        <w:gridCol w:w="1526"/>
        <w:gridCol w:w="3402"/>
        <w:gridCol w:w="4069"/>
      </w:tblGrid>
      <w:tr w:rsidR="00A94C23" w:rsidRPr="009A4CB0" w:rsidTr="009F137B">
        <w:trPr>
          <w:trHeight w:val="191"/>
        </w:trPr>
        <w:tc>
          <w:tcPr>
            <w:tcW w:w="8997" w:type="dxa"/>
            <w:gridSpan w:val="3"/>
          </w:tcPr>
          <w:p w:rsidR="00A94C23" w:rsidRPr="009A4CB0" w:rsidRDefault="00A94C23" w:rsidP="00CF1414">
            <w:pPr>
              <w:spacing w:line="360" w:lineRule="auto"/>
              <w:jc w:val="center"/>
              <w:rPr>
                <w:rFonts w:asciiTheme="minorHAnsi" w:hAnsiTheme="minorHAnsi" w:cstheme="minorHAnsi"/>
                <w:b/>
                <w:sz w:val="22"/>
                <w:szCs w:val="22"/>
              </w:rPr>
            </w:pPr>
            <w:r w:rsidRPr="009A4CB0">
              <w:rPr>
                <w:rFonts w:asciiTheme="minorHAnsi" w:hAnsiTheme="minorHAnsi" w:cstheme="minorHAnsi"/>
                <w:b/>
                <w:sz w:val="22"/>
                <w:szCs w:val="22"/>
              </w:rPr>
              <w:t>ANALISIS DAFO</w:t>
            </w:r>
          </w:p>
        </w:tc>
      </w:tr>
      <w:tr w:rsidR="00A94C23" w:rsidRPr="009A4CB0" w:rsidTr="007D3E01">
        <w:trPr>
          <w:trHeight w:val="995"/>
        </w:trPr>
        <w:tc>
          <w:tcPr>
            <w:tcW w:w="1526" w:type="dxa"/>
            <w:vAlign w:val="center"/>
          </w:tcPr>
          <w:p w:rsidR="00A94C23" w:rsidRPr="009A4CB0" w:rsidRDefault="00A94C23" w:rsidP="00CF1414">
            <w:pPr>
              <w:spacing w:line="360" w:lineRule="auto"/>
              <w:jc w:val="center"/>
              <w:rPr>
                <w:rFonts w:asciiTheme="minorHAnsi" w:hAnsiTheme="minorHAnsi" w:cstheme="minorHAnsi"/>
                <w:b/>
                <w:sz w:val="22"/>
                <w:szCs w:val="22"/>
              </w:rPr>
            </w:pPr>
            <w:r w:rsidRPr="009A4CB0">
              <w:rPr>
                <w:rFonts w:asciiTheme="minorHAnsi" w:hAnsiTheme="minorHAnsi" w:cstheme="minorHAnsi"/>
                <w:b/>
                <w:sz w:val="22"/>
                <w:szCs w:val="22"/>
              </w:rPr>
              <w:t>FACTORES EXTERNOS</w:t>
            </w:r>
          </w:p>
        </w:tc>
        <w:tc>
          <w:tcPr>
            <w:tcW w:w="3402" w:type="dxa"/>
          </w:tcPr>
          <w:p w:rsidR="00A94C23" w:rsidRPr="009A4CB0" w:rsidRDefault="00A94C23" w:rsidP="00CF1414">
            <w:pPr>
              <w:jc w:val="center"/>
              <w:rPr>
                <w:rFonts w:asciiTheme="minorHAnsi" w:hAnsiTheme="minorHAnsi" w:cstheme="minorHAnsi"/>
                <w:b/>
                <w:sz w:val="22"/>
                <w:szCs w:val="22"/>
              </w:rPr>
            </w:pPr>
            <w:r w:rsidRPr="009A4CB0">
              <w:rPr>
                <w:rFonts w:asciiTheme="minorHAnsi" w:hAnsiTheme="minorHAnsi" w:cstheme="minorHAnsi"/>
                <w:b/>
                <w:sz w:val="22"/>
                <w:szCs w:val="22"/>
              </w:rPr>
              <w:t>AMENAZAS</w:t>
            </w:r>
          </w:p>
          <w:p w:rsidR="00A94C23" w:rsidRPr="009A4CB0" w:rsidRDefault="004F7FBA" w:rsidP="00CF1414">
            <w:pPr>
              <w:pStyle w:val="Prrafodelista"/>
              <w:numPr>
                <w:ilvl w:val="0"/>
                <w:numId w:val="18"/>
              </w:numPr>
              <w:ind w:left="175" w:hanging="141"/>
              <w:jc w:val="both"/>
              <w:rPr>
                <w:rFonts w:cstheme="minorHAnsi"/>
              </w:rPr>
            </w:pPr>
            <w:r w:rsidRPr="009A4CB0">
              <w:rPr>
                <w:rFonts w:cstheme="minorHAnsi"/>
              </w:rPr>
              <w:t>Formación de otros expertos y técnicos por otras entidades en la Región.</w:t>
            </w:r>
          </w:p>
          <w:p w:rsidR="004F7FBA" w:rsidRPr="009A4CB0" w:rsidRDefault="004F7FBA" w:rsidP="00CF1414">
            <w:pPr>
              <w:pStyle w:val="Prrafodelista"/>
              <w:numPr>
                <w:ilvl w:val="0"/>
                <w:numId w:val="18"/>
              </w:numPr>
              <w:ind w:left="175" w:hanging="141"/>
              <w:jc w:val="both"/>
              <w:rPr>
                <w:rFonts w:cstheme="minorHAnsi"/>
              </w:rPr>
            </w:pPr>
            <w:r w:rsidRPr="009A4CB0">
              <w:rPr>
                <w:rFonts w:cstheme="minorHAnsi"/>
              </w:rPr>
              <w:t>Incumplimiento por parte de los gobiernos locales en priorizar los proyectos que involucren energías renovables.</w:t>
            </w:r>
          </w:p>
          <w:p w:rsidR="004F7FBA" w:rsidRPr="009A4CB0" w:rsidRDefault="004F7FBA" w:rsidP="00CF1414">
            <w:pPr>
              <w:pStyle w:val="Prrafodelista"/>
              <w:numPr>
                <w:ilvl w:val="0"/>
                <w:numId w:val="18"/>
              </w:numPr>
              <w:ind w:left="175" w:hanging="141"/>
              <w:jc w:val="both"/>
              <w:rPr>
                <w:rFonts w:cstheme="minorHAnsi"/>
              </w:rPr>
            </w:pPr>
            <w:r w:rsidRPr="009A4CB0">
              <w:rPr>
                <w:rFonts w:cstheme="minorHAnsi"/>
              </w:rPr>
              <w:t>Poca demanda efectiva del servicio debido a los bajos ingresos económicos de los productores agrícolas.</w:t>
            </w:r>
          </w:p>
          <w:p w:rsidR="004F7FBA" w:rsidRPr="009A4CB0" w:rsidRDefault="004F7FBA" w:rsidP="00CF1414">
            <w:pPr>
              <w:pStyle w:val="Prrafodelista"/>
              <w:numPr>
                <w:ilvl w:val="0"/>
                <w:numId w:val="18"/>
              </w:numPr>
              <w:ind w:left="175" w:hanging="141"/>
              <w:jc w:val="both"/>
              <w:rPr>
                <w:rFonts w:cstheme="minorHAnsi"/>
              </w:rPr>
            </w:pPr>
            <w:r w:rsidRPr="009A4CB0">
              <w:rPr>
                <w:rFonts w:cstheme="minorHAnsi"/>
              </w:rPr>
              <w:t>Incumplimiento del monto acordado de pago por el servicio.</w:t>
            </w:r>
          </w:p>
          <w:p w:rsidR="004F7FBA" w:rsidRPr="009A4CB0" w:rsidRDefault="007D3E01" w:rsidP="00CF1414">
            <w:pPr>
              <w:pStyle w:val="Prrafodelista"/>
              <w:numPr>
                <w:ilvl w:val="0"/>
                <w:numId w:val="18"/>
              </w:numPr>
              <w:ind w:left="175" w:hanging="141"/>
              <w:jc w:val="both"/>
              <w:rPr>
                <w:rFonts w:cstheme="minorHAnsi"/>
              </w:rPr>
            </w:pPr>
            <w:r w:rsidRPr="009A4CB0">
              <w:rPr>
                <w:rFonts w:cstheme="minorHAnsi"/>
              </w:rPr>
              <w:t>Excesivo incremento del precio de la tecnología energética renovable, debido al incremento del tipo de cambio del dólar.</w:t>
            </w:r>
          </w:p>
        </w:tc>
        <w:tc>
          <w:tcPr>
            <w:tcW w:w="4069" w:type="dxa"/>
          </w:tcPr>
          <w:p w:rsidR="00A94C23" w:rsidRPr="009A4CB0" w:rsidRDefault="00A94C23" w:rsidP="00CF1414">
            <w:pPr>
              <w:jc w:val="center"/>
              <w:rPr>
                <w:rFonts w:asciiTheme="minorHAnsi" w:hAnsiTheme="minorHAnsi" w:cstheme="minorHAnsi"/>
                <w:b/>
                <w:sz w:val="22"/>
                <w:szCs w:val="22"/>
              </w:rPr>
            </w:pPr>
            <w:r w:rsidRPr="009A4CB0">
              <w:rPr>
                <w:rFonts w:asciiTheme="minorHAnsi" w:hAnsiTheme="minorHAnsi" w:cstheme="minorHAnsi"/>
                <w:b/>
                <w:sz w:val="22"/>
                <w:szCs w:val="22"/>
              </w:rPr>
              <w:t>OPORTUNIDADES</w:t>
            </w:r>
          </w:p>
          <w:p w:rsidR="00A94C23" w:rsidRPr="009A4CB0" w:rsidRDefault="004F7FBA" w:rsidP="00CF1414">
            <w:pPr>
              <w:pStyle w:val="Prrafodelista"/>
              <w:numPr>
                <w:ilvl w:val="0"/>
                <w:numId w:val="18"/>
              </w:numPr>
              <w:ind w:left="175" w:hanging="141"/>
              <w:jc w:val="both"/>
              <w:rPr>
                <w:rFonts w:cstheme="minorHAnsi"/>
              </w:rPr>
            </w:pPr>
            <w:r w:rsidRPr="009A4CB0">
              <w:rPr>
                <w:rFonts w:cstheme="minorHAnsi"/>
              </w:rPr>
              <w:t>La creciente demanda latente de adquisición de nuevas tecnologías energéticas renovables.</w:t>
            </w:r>
          </w:p>
          <w:p w:rsidR="004F7FBA" w:rsidRPr="009A4CB0" w:rsidRDefault="007D3E01" w:rsidP="00CF1414">
            <w:pPr>
              <w:pStyle w:val="Prrafodelista"/>
              <w:numPr>
                <w:ilvl w:val="0"/>
                <w:numId w:val="18"/>
              </w:numPr>
              <w:ind w:left="175" w:hanging="141"/>
              <w:jc w:val="both"/>
              <w:rPr>
                <w:rFonts w:cstheme="minorHAnsi"/>
              </w:rPr>
            </w:pPr>
            <w:r w:rsidRPr="009A4CB0">
              <w:rPr>
                <w:rFonts w:cstheme="minorHAnsi"/>
              </w:rPr>
              <w:t>Compromiso de autoridades locales para priorizar proyectos de instalación de invernaderos.</w:t>
            </w:r>
          </w:p>
          <w:p w:rsidR="007D3E01" w:rsidRPr="009A4CB0" w:rsidRDefault="007D3E01" w:rsidP="00CF1414">
            <w:pPr>
              <w:pStyle w:val="Prrafodelista"/>
              <w:numPr>
                <w:ilvl w:val="0"/>
                <w:numId w:val="18"/>
              </w:numPr>
              <w:ind w:left="175" w:hanging="141"/>
              <w:jc w:val="both"/>
              <w:rPr>
                <w:rFonts w:cstheme="minorHAnsi"/>
              </w:rPr>
            </w:pPr>
            <w:r w:rsidRPr="009A4CB0">
              <w:rPr>
                <w:rFonts w:cstheme="minorHAnsi"/>
              </w:rPr>
              <w:t>Mercado creciente de productos agrícolas inocuos y de calidad producidos en invernaderos.</w:t>
            </w:r>
          </w:p>
          <w:p w:rsidR="007D3E01" w:rsidRPr="009A4CB0" w:rsidRDefault="007D3E01" w:rsidP="00CF1414">
            <w:pPr>
              <w:pStyle w:val="Prrafodelista"/>
              <w:numPr>
                <w:ilvl w:val="0"/>
                <w:numId w:val="18"/>
              </w:numPr>
              <w:ind w:left="175" w:hanging="141"/>
              <w:jc w:val="both"/>
              <w:rPr>
                <w:rFonts w:cstheme="minorHAnsi"/>
              </w:rPr>
            </w:pPr>
            <w:r w:rsidRPr="009A4CB0">
              <w:rPr>
                <w:rFonts w:cstheme="minorHAnsi"/>
              </w:rPr>
              <w:t>Conocimiento de tecnología validada en aprovechamiento de energía solar para la producción agrícola.</w:t>
            </w:r>
          </w:p>
          <w:p w:rsidR="007D3E01" w:rsidRPr="009A4CB0" w:rsidRDefault="007D3E01" w:rsidP="00CF1414">
            <w:pPr>
              <w:pStyle w:val="Prrafodelista"/>
              <w:numPr>
                <w:ilvl w:val="0"/>
                <w:numId w:val="18"/>
              </w:numPr>
              <w:ind w:left="175" w:hanging="141"/>
              <w:jc w:val="both"/>
              <w:rPr>
                <w:rFonts w:cstheme="minorHAnsi"/>
              </w:rPr>
            </w:pPr>
            <w:r w:rsidRPr="009A4CB0">
              <w:rPr>
                <w:rFonts w:cstheme="minorHAnsi"/>
              </w:rPr>
              <w:t>Presencia de proyectos como la Foundación Syngenta que tienen experiencias exitosas en producción en invernaderos.</w:t>
            </w:r>
          </w:p>
        </w:tc>
      </w:tr>
      <w:tr w:rsidR="00A94C23" w:rsidRPr="009A4CB0" w:rsidTr="007D3E01">
        <w:trPr>
          <w:trHeight w:val="995"/>
        </w:trPr>
        <w:tc>
          <w:tcPr>
            <w:tcW w:w="1526" w:type="dxa"/>
            <w:vAlign w:val="center"/>
          </w:tcPr>
          <w:p w:rsidR="00A94C23" w:rsidRPr="009A4CB0" w:rsidRDefault="00A94C23" w:rsidP="00CF1414">
            <w:pPr>
              <w:spacing w:line="360" w:lineRule="auto"/>
              <w:jc w:val="center"/>
              <w:rPr>
                <w:rFonts w:asciiTheme="minorHAnsi" w:hAnsiTheme="minorHAnsi" w:cstheme="minorHAnsi"/>
                <w:b/>
                <w:sz w:val="22"/>
                <w:szCs w:val="22"/>
              </w:rPr>
            </w:pPr>
            <w:r w:rsidRPr="009A4CB0">
              <w:rPr>
                <w:rFonts w:asciiTheme="minorHAnsi" w:hAnsiTheme="minorHAnsi" w:cstheme="minorHAnsi"/>
                <w:b/>
                <w:sz w:val="22"/>
                <w:szCs w:val="22"/>
              </w:rPr>
              <w:t>FACTORES INTERNOS</w:t>
            </w:r>
          </w:p>
        </w:tc>
        <w:tc>
          <w:tcPr>
            <w:tcW w:w="3402" w:type="dxa"/>
          </w:tcPr>
          <w:p w:rsidR="00A94C23" w:rsidRPr="009A4CB0" w:rsidRDefault="00A94C23" w:rsidP="00CF1414">
            <w:pPr>
              <w:jc w:val="center"/>
              <w:rPr>
                <w:rFonts w:asciiTheme="minorHAnsi" w:hAnsiTheme="minorHAnsi" w:cstheme="minorHAnsi"/>
                <w:b/>
                <w:sz w:val="22"/>
                <w:szCs w:val="22"/>
              </w:rPr>
            </w:pPr>
            <w:r w:rsidRPr="009A4CB0">
              <w:rPr>
                <w:rFonts w:asciiTheme="minorHAnsi" w:hAnsiTheme="minorHAnsi" w:cstheme="minorHAnsi"/>
                <w:b/>
                <w:sz w:val="22"/>
                <w:szCs w:val="22"/>
              </w:rPr>
              <w:t xml:space="preserve">DEBILIDADES </w:t>
            </w:r>
          </w:p>
          <w:p w:rsidR="00A94C23" w:rsidRPr="009A4CB0" w:rsidRDefault="007D3E01" w:rsidP="00CF1414">
            <w:pPr>
              <w:pStyle w:val="Prrafodelista"/>
              <w:numPr>
                <w:ilvl w:val="0"/>
                <w:numId w:val="18"/>
              </w:numPr>
              <w:ind w:left="175" w:hanging="175"/>
              <w:jc w:val="both"/>
              <w:rPr>
                <w:rFonts w:cstheme="minorHAnsi"/>
              </w:rPr>
            </w:pPr>
            <w:r w:rsidRPr="009A4CB0">
              <w:rPr>
                <w:rFonts w:cstheme="minorHAnsi"/>
              </w:rPr>
              <w:t>Bajo nivel de réplica de los conocimientos adquiridos.</w:t>
            </w:r>
          </w:p>
          <w:p w:rsidR="007D3E01" w:rsidRPr="009A4CB0" w:rsidRDefault="007D3E01" w:rsidP="00CF1414">
            <w:pPr>
              <w:pStyle w:val="Prrafodelista"/>
              <w:numPr>
                <w:ilvl w:val="0"/>
                <w:numId w:val="18"/>
              </w:numPr>
              <w:ind w:left="175" w:hanging="175"/>
              <w:jc w:val="both"/>
              <w:rPr>
                <w:rFonts w:cstheme="minorHAnsi"/>
              </w:rPr>
            </w:pPr>
            <w:r w:rsidRPr="009A4CB0">
              <w:rPr>
                <w:rFonts w:cstheme="minorHAnsi"/>
              </w:rPr>
              <w:t>Diferencias en los intereses al participar en la empresa de Proveeduría de Asistencia Técnica PAT.</w:t>
            </w:r>
          </w:p>
          <w:p w:rsidR="007D3E01" w:rsidRPr="009A4CB0" w:rsidRDefault="007D3E01" w:rsidP="00CF1414">
            <w:pPr>
              <w:pStyle w:val="Prrafodelista"/>
              <w:numPr>
                <w:ilvl w:val="0"/>
                <w:numId w:val="18"/>
              </w:numPr>
              <w:ind w:left="175" w:hanging="175"/>
              <w:jc w:val="both"/>
              <w:rPr>
                <w:rFonts w:cstheme="minorHAnsi"/>
              </w:rPr>
            </w:pPr>
            <w:r w:rsidRPr="009A4CB0">
              <w:rPr>
                <w:rFonts w:cstheme="minorHAnsi"/>
              </w:rPr>
              <w:t>Poca disponibilidad de tiempo, dinero y materiales para la capacitación y conformación de la empresa de PAT.</w:t>
            </w:r>
          </w:p>
          <w:p w:rsidR="007D3E01" w:rsidRPr="009A4CB0" w:rsidRDefault="004B7183" w:rsidP="00CF1414">
            <w:pPr>
              <w:pStyle w:val="Prrafodelista"/>
              <w:numPr>
                <w:ilvl w:val="0"/>
                <w:numId w:val="18"/>
              </w:numPr>
              <w:ind w:left="175" w:hanging="175"/>
              <w:jc w:val="both"/>
              <w:rPr>
                <w:rFonts w:cstheme="minorHAnsi"/>
              </w:rPr>
            </w:pPr>
            <w:r w:rsidRPr="009A4CB0">
              <w:rPr>
                <w:rFonts w:cstheme="minorHAnsi"/>
              </w:rPr>
              <w:t>Deserción de alguno de los integrantes del PAT.</w:t>
            </w:r>
          </w:p>
        </w:tc>
        <w:tc>
          <w:tcPr>
            <w:tcW w:w="4069" w:type="dxa"/>
          </w:tcPr>
          <w:p w:rsidR="00A94C23" w:rsidRPr="009A4CB0" w:rsidRDefault="00A94C23" w:rsidP="00CF1414">
            <w:pPr>
              <w:jc w:val="center"/>
              <w:rPr>
                <w:rFonts w:asciiTheme="minorHAnsi" w:hAnsiTheme="minorHAnsi" w:cstheme="minorHAnsi"/>
                <w:b/>
                <w:sz w:val="22"/>
                <w:szCs w:val="22"/>
              </w:rPr>
            </w:pPr>
            <w:r w:rsidRPr="009A4CB0">
              <w:rPr>
                <w:rFonts w:asciiTheme="minorHAnsi" w:hAnsiTheme="minorHAnsi" w:cstheme="minorHAnsi"/>
                <w:b/>
                <w:sz w:val="22"/>
                <w:szCs w:val="22"/>
              </w:rPr>
              <w:t>FORTALEZAS</w:t>
            </w:r>
          </w:p>
          <w:p w:rsidR="00A94C23" w:rsidRPr="009A4CB0" w:rsidRDefault="007D3E01" w:rsidP="00CF1414">
            <w:pPr>
              <w:pStyle w:val="Prrafodelista"/>
              <w:numPr>
                <w:ilvl w:val="0"/>
                <w:numId w:val="18"/>
              </w:numPr>
              <w:ind w:left="175" w:hanging="141"/>
              <w:jc w:val="both"/>
              <w:rPr>
                <w:rFonts w:cstheme="minorHAnsi"/>
              </w:rPr>
            </w:pPr>
            <w:r w:rsidRPr="009A4CB0">
              <w:rPr>
                <w:rFonts w:cstheme="minorHAnsi"/>
              </w:rPr>
              <w:t>Experiencia del CBC en la implementación de</w:t>
            </w:r>
            <w:r w:rsidR="00A94C23" w:rsidRPr="009A4CB0">
              <w:rPr>
                <w:rFonts w:cstheme="minorHAnsi"/>
              </w:rPr>
              <w:t xml:space="preserve"> proyectos similares</w:t>
            </w:r>
            <w:r w:rsidRPr="009A4CB0">
              <w:rPr>
                <w:rFonts w:cstheme="minorHAnsi"/>
              </w:rPr>
              <w:t xml:space="preserve"> (Kamayoqs)</w:t>
            </w:r>
            <w:r w:rsidR="00A94C23" w:rsidRPr="009A4CB0">
              <w:rPr>
                <w:rFonts w:cstheme="minorHAnsi"/>
              </w:rPr>
              <w:t>.</w:t>
            </w:r>
            <w:r w:rsidRPr="009A4CB0">
              <w:rPr>
                <w:rFonts w:cstheme="minorHAnsi"/>
              </w:rPr>
              <w:t xml:space="preserve"> </w:t>
            </w:r>
          </w:p>
          <w:p w:rsidR="007D3E01" w:rsidRPr="009A4CB0" w:rsidRDefault="007D3E01" w:rsidP="00CF1414">
            <w:pPr>
              <w:pStyle w:val="Prrafodelista"/>
              <w:numPr>
                <w:ilvl w:val="0"/>
                <w:numId w:val="18"/>
              </w:numPr>
              <w:ind w:left="175" w:hanging="141"/>
              <w:jc w:val="both"/>
              <w:rPr>
                <w:rFonts w:cstheme="minorHAnsi"/>
              </w:rPr>
            </w:pPr>
            <w:r w:rsidRPr="009A4CB0">
              <w:rPr>
                <w:rFonts w:cstheme="minorHAnsi"/>
              </w:rPr>
              <w:t>Presencia de profesionales idóneos con visión empresarial y experticia en gestión de negocios.</w:t>
            </w:r>
          </w:p>
          <w:p w:rsidR="007D3E01" w:rsidRPr="009A4CB0" w:rsidRDefault="007D3E01" w:rsidP="00CF1414">
            <w:pPr>
              <w:pStyle w:val="Prrafodelista"/>
              <w:numPr>
                <w:ilvl w:val="0"/>
                <w:numId w:val="18"/>
              </w:numPr>
              <w:ind w:left="175" w:hanging="141"/>
              <w:jc w:val="both"/>
              <w:rPr>
                <w:rFonts w:cstheme="minorHAnsi"/>
              </w:rPr>
            </w:pPr>
            <w:r w:rsidRPr="009A4CB0">
              <w:rPr>
                <w:rFonts w:cstheme="minorHAnsi"/>
              </w:rPr>
              <w:t>La mayoría de los futuros PAT ya tienen alguna experiencia en manejo de invernaderos.</w:t>
            </w:r>
          </w:p>
          <w:p w:rsidR="004B7183" w:rsidRPr="009A4CB0" w:rsidRDefault="004B7183" w:rsidP="00CF1414">
            <w:pPr>
              <w:pStyle w:val="Prrafodelista"/>
              <w:numPr>
                <w:ilvl w:val="0"/>
                <w:numId w:val="18"/>
              </w:numPr>
              <w:ind w:left="175" w:hanging="141"/>
              <w:jc w:val="both"/>
              <w:rPr>
                <w:rFonts w:cstheme="minorHAnsi"/>
              </w:rPr>
            </w:pPr>
            <w:r w:rsidRPr="009A4CB0">
              <w:rPr>
                <w:rFonts w:cstheme="minorHAnsi"/>
              </w:rPr>
              <w:t>Experiencia en procesos sociales de generación de confianza para negocios.</w:t>
            </w:r>
          </w:p>
        </w:tc>
      </w:tr>
    </w:tbl>
    <w:p w:rsidR="00A94C23" w:rsidRPr="00B82C3A" w:rsidRDefault="00A94C23" w:rsidP="00CF1414">
      <w:pPr>
        <w:spacing w:line="360" w:lineRule="auto"/>
        <w:jc w:val="both"/>
        <w:rPr>
          <w:rFonts w:asciiTheme="minorHAnsi" w:hAnsiTheme="minorHAnsi" w:cstheme="minorHAnsi"/>
        </w:rPr>
      </w:pPr>
    </w:p>
    <w:p w:rsidR="001B490F" w:rsidRPr="00B82C3A" w:rsidRDefault="001B490F" w:rsidP="00CF1414">
      <w:pPr>
        <w:pStyle w:val="Prrafodelista"/>
        <w:numPr>
          <w:ilvl w:val="1"/>
          <w:numId w:val="19"/>
        </w:numPr>
        <w:spacing w:after="0" w:line="360" w:lineRule="auto"/>
        <w:jc w:val="both"/>
        <w:rPr>
          <w:rFonts w:cstheme="minorHAnsi"/>
          <w:b/>
        </w:rPr>
      </w:pPr>
      <w:r w:rsidRPr="00B82C3A">
        <w:rPr>
          <w:rFonts w:cstheme="minorHAnsi"/>
          <w:b/>
        </w:rPr>
        <w:lastRenderedPageBreak/>
        <w:t>Supuestos.</w:t>
      </w:r>
      <w:r w:rsidR="00A64EC1" w:rsidRPr="00B82C3A">
        <w:rPr>
          <w:rFonts w:cstheme="minorHAnsi"/>
          <w:b/>
        </w:rPr>
        <w:t xml:space="preserve"> </w:t>
      </w:r>
    </w:p>
    <w:p w:rsidR="00673F95" w:rsidRPr="00B82C3A" w:rsidRDefault="00673F95" w:rsidP="00CF1414">
      <w:pPr>
        <w:spacing w:line="360" w:lineRule="auto"/>
        <w:jc w:val="both"/>
        <w:rPr>
          <w:rFonts w:asciiTheme="minorHAnsi" w:hAnsiTheme="minorHAnsi" w:cstheme="minorHAnsi"/>
        </w:rPr>
      </w:pPr>
    </w:p>
    <w:p w:rsidR="00673F95" w:rsidRPr="00B82C3A" w:rsidRDefault="00673F95" w:rsidP="00CF1414">
      <w:pPr>
        <w:spacing w:line="360" w:lineRule="auto"/>
        <w:jc w:val="both"/>
        <w:rPr>
          <w:rFonts w:asciiTheme="minorHAnsi" w:hAnsiTheme="minorHAnsi" w:cstheme="minorHAnsi"/>
        </w:rPr>
      </w:pPr>
      <w:r w:rsidRPr="00B82C3A">
        <w:rPr>
          <w:rFonts w:asciiTheme="minorHAnsi" w:hAnsiTheme="minorHAnsi" w:cstheme="minorHAnsi"/>
          <w:sz w:val="14"/>
        </w:rPr>
        <w:t xml:space="preserve"> </w:t>
      </w:r>
      <w:r w:rsidRPr="00B82C3A">
        <w:rPr>
          <w:rFonts w:asciiTheme="minorHAnsi" w:hAnsiTheme="minorHAnsi" w:cstheme="minorHAnsi"/>
        </w:rPr>
        <w:t xml:space="preserve">IDENTIFICACIÓN, EVALUACIÓN Y MITIGACIÓN DE RIESGOS CRÍTICOS: </w:t>
      </w:r>
    </w:p>
    <w:tbl>
      <w:tblPr>
        <w:tblW w:w="8931"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25"/>
        <w:gridCol w:w="1470"/>
        <w:gridCol w:w="1320"/>
        <w:gridCol w:w="3216"/>
      </w:tblGrid>
      <w:tr w:rsidR="00673F95" w:rsidRPr="009A4CB0" w:rsidTr="00AD727A">
        <w:trPr>
          <w:trHeight w:val="1576"/>
        </w:trPr>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3F95" w:rsidRPr="009A4CB0" w:rsidRDefault="00673F95" w:rsidP="00CF1414">
            <w:pPr>
              <w:spacing w:line="360" w:lineRule="auto"/>
              <w:jc w:val="both"/>
              <w:rPr>
                <w:rFonts w:asciiTheme="minorHAnsi" w:hAnsiTheme="minorHAnsi" w:cstheme="minorHAnsi"/>
                <w:sz w:val="22"/>
                <w:szCs w:val="22"/>
              </w:rPr>
            </w:pPr>
            <w:r w:rsidRPr="009A4CB0">
              <w:rPr>
                <w:rFonts w:asciiTheme="minorHAnsi" w:hAnsiTheme="minorHAnsi" w:cstheme="minorHAnsi"/>
                <w:sz w:val="22"/>
                <w:szCs w:val="22"/>
              </w:rPr>
              <w:t xml:space="preserve">  </w:t>
            </w:r>
            <w:r w:rsidRPr="009A4CB0">
              <w:rPr>
                <w:rFonts w:asciiTheme="minorHAnsi" w:hAnsiTheme="minorHAnsi" w:cstheme="minorHAnsi"/>
                <w:b/>
                <w:sz w:val="22"/>
                <w:szCs w:val="22"/>
              </w:rPr>
              <w:t>Riesgo</w:t>
            </w:r>
          </w:p>
        </w:tc>
        <w:tc>
          <w:tcPr>
            <w:tcW w:w="14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73F95" w:rsidRPr="009A4CB0" w:rsidRDefault="00673F95" w:rsidP="00CF1414">
            <w:pPr>
              <w:spacing w:line="360" w:lineRule="auto"/>
              <w:jc w:val="both"/>
              <w:rPr>
                <w:rFonts w:asciiTheme="minorHAnsi" w:hAnsiTheme="minorHAnsi" w:cstheme="minorHAnsi"/>
                <w:sz w:val="22"/>
                <w:szCs w:val="22"/>
              </w:rPr>
            </w:pPr>
            <w:r w:rsidRPr="009A4CB0">
              <w:rPr>
                <w:rFonts w:asciiTheme="minorHAnsi" w:hAnsiTheme="minorHAnsi" w:cstheme="minorHAnsi"/>
                <w:b/>
                <w:sz w:val="22"/>
                <w:szCs w:val="22"/>
              </w:rPr>
              <w:t xml:space="preserve">Probabilidad </w:t>
            </w:r>
            <w:r w:rsidRPr="009A4CB0">
              <w:rPr>
                <w:rFonts w:asciiTheme="minorHAnsi" w:hAnsiTheme="minorHAnsi" w:cstheme="minorHAnsi"/>
                <w:sz w:val="22"/>
                <w:szCs w:val="22"/>
              </w:rPr>
              <w:t>(1= bajo, 5= alto)</w:t>
            </w:r>
          </w:p>
        </w:tc>
        <w:tc>
          <w:tcPr>
            <w:tcW w:w="13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73F95" w:rsidRPr="009A4CB0" w:rsidRDefault="00673F95" w:rsidP="00CF1414">
            <w:pPr>
              <w:spacing w:line="360" w:lineRule="auto"/>
              <w:jc w:val="both"/>
              <w:rPr>
                <w:rFonts w:asciiTheme="minorHAnsi" w:hAnsiTheme="minorHAnsi" w:cstheme="minorHAnsi"/>
                <w:sz w:val="22"/>
                <w:szCs w:val="22"/>
              </w:rPr>
            </w:pPr>
            <w:r w:rsidRPr="009A4CB0">
              <w:rPr>
                <w:rFonts w:asciiTheme="minorHAnsi" w:hAnsiTheme="minorHAnsi" w:cstheme="minorHAnsi"/>
                <w:b/>
                <w:sz w:val="22"/>
                <w:szCs w:val="22"/>
              </w:rPr>
              <w:t xml:space="preserve">Severidad </w:t>
            </w:r>
            <w:r w:rsidRPr="009A4CB0">
              <w:rPr>
                <w:rFonts w:asciiTheme="minorHAnsi" w:hAnsiTheme="minorHAnsi" w:cstheme="minorHAnsi"/>
                <w:sz w:val="22"/>
                <w:szCs w:val="22"/>
              </w:rPr>
              <w:t>(impacto</w:t>
            </w:r>
            <w:r w:rsidRPr="009A4CB0">
              <w:rPr>
                <w:rFonts w:asciiTheme="minorHAnsi" w:hAnsiTheme="minorHAnsi" w:cstheme="minorHAnsi"/>
                <w:b/>
                <w:sz w:val="22"/>
                <w:szCs w:val="22"/>
              </w:rPr>
              <w:t xml:space="preserve"> </w:t>
            </w:r>
            <w:r w:rsidRPr="009A4CB0">
              <w:rPr>
                <w:rFonts w:asciiTheme="minorHAnsi" w:hAnsiTheme="minorHAnsi" w:cstheme="minorHAnsi"/>
                <w:sz w:val="22"/>
                <w:szCs w:val="22"/>
              </w:rPr>
              <w:t>1= bajo, 5= alto)</w:t>
            </w:r>
          </w:p>
        </w:tc>
        <w:tc>
          <w:tcPr>
            <w:tcW w:w="321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73F95" w:rsidRPr="009A4CB0" w:rsidRDefault="00673F95" w:rsidP="00CF1414">
            <w:pPr>
              <w:spacing w:line="360" w:lineRule="auto"/>
              <w:jc w:val="both"/>
              <w:rPr>
                <w:rFonts w:asciiTheme="minorHAnsi" w:hAnsiTheme="minorHAnsi" w:cstheme="minorHAnsi"/>
                <w:sz w:val="22"/>
                <w:szCs w:val="22"/>
              </w:rPr>
            </w:pPr>
            <w:r w:rsidRPr="009A4CB0">
              <w:rPr>
                <w:rFonts w:asciiTheme="minorHAnsi" w:hAnsiTheme="minorHAnsi" w:cstheme="minorHAnsi"/>
                <w:b/>
                <w:sz w:val="22"/>
                <w:szCs w:val="22"/>
              </w:rPr>
              <w:t>Estrategia de mitigación</w:t>
            </w:r>
          </w:p>
        </w:tc>
      </w:tr>
      <w:tr w:rsidR="00673F95" w:rsidRPr="009A4CB0" w:rsidTr="00AD727A">
        <w:tc>
          <w:tcPr>
            <w:tcW w:w="29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73F95" w:rsidRPr="009A4CB0" w:rsidRDefault="00673F95" w:rsidP="00CF1414">
            <w:pPr>
              <w:spacing w:line="360" w:lineRule="auto"/>
              <w:jc w:val="both"/>
              <w:rPr>
                <w:rFonts w:asciiTheme="minorHAnsi" w:hAnsiTheme="minorHAnsi" w:cstheme="minorHAnsi"/>
                <w:sz w:val="22"/>
                <w:szCs w:val="22"/>
              </w:rPr>
            </w:pPr>
            <w:r w:rsidRPr="009A4CB0">
              <w:rPr>
                <w:rFonts w:asciiTheme="minorHAnsi" w:hAnsiTheme="minorHAnsi" w:cstheme="minorHAnsi"/>
                <w:sz w:val="22"/>
                <w:szCs w:val="22"/>
              </w:rPr>
              <w:t>Organizacionales: que los pro</w:t>
            </w:r>
            <w:r w:rsidR="00AD727A" w:rsidRPr="009A4CB0">
              <w:rPr>
                <w:rFonts w:asciiTheme="minorHAnsi" w:hAnsiTheme="minorHAnsi" w:cstheme="minorHAnsi"/>
                <w:sz w:val="22"/>
                <w:szCs w:val="22"/>
              </w:rPr>
              <w:t>veedor</w:t>
            </w:r>
            <w:r w:rsidRPr="009A4CB0">
              <w:rPr>
                <w:rFonts w:asciiTheme="minorHAnsi" w:hAnsiTheme="minorHAnsi" w:cstheme="minorHAnsi"/>
                <w:sz w:val="22"/>
                <w:szCs w:val="22"/>
              </w:rPr>
              <w:t xml:space="preserve">es </w:t>
            </w:r>
            <w:r w:rsidR="00AD727A" w:rsidRPr="009A4CB0">
              <w:rPr>
                <w:rFonts w:asciiTheme="minorHAnsi" w:hAnsiTheme="minorHAnsi" w:cstheme="minorHAnsi"/>
                <w:sz w:val="22"/>
                <w:szCs w:val="22"/>
              </w:rPr>
              <w:t xml:space="preserve">de asistencia técnica PAT </w:t>
            </w:r>
            <w:r w:rsidRPr="009A4CB0">
              <w:rPr>
                <w:rFonts w:asciiTheme="minorHAnsi" w:hAnsiTheme="minorHAnsi" w:cstheme="minorHAnsi"/>
                <w:sz w:val="22"/>
                <w:szCs w:val="22"/>
              </w:rPr>
              <w:t xml:space="preserve">no sean capaces de organizarse y brindar una oferta de </w:t>
            </w:r>
            <w:r w:rsidR="00AD727A" w:rsidRPr="009A4CB0">
              <w:rPr>
                <w:rFonts w:asciiTheme="minorHAnsi" w:hAnsiTheme="minorHAnsi" w:cstheme="minorHAnsi"/>
                <w:sz w:val="22"/>
                <w:szCs w:val="22"/>
              </w:rPr>
              <w:t>servicios</w:t>
            </w:r>
            <w:r w:rsidRPr="009A4CB0">
              <w:rPr>
                <w:rFonts w:asciiTheme="minorHAnsi" w:hAnsiTheme="minorHAnsi" w:cstheme="minorHAnsi"/>
                <w:sz w:val="22"/>
                <w:szCs w:val="22"/>
              </w:rPr>
              <w:t xml:space="preserve"> acorde a las exigencias de la demanda.</w:t>
            </w:r>
          </w:p>
        </w:tc>
        <w:tc>
          <w:tcPr>
            <w:tcW w:w="1470" w:type="dxa"/>
            <w:tcBorders>
              <w:bottom w:val="single" w:sz="8" w:space="0" w:color="000000"/>
              <w:right w:val="single" w:sz="8" w:space="0" w:color="000000"/>
            </w:tcBorders>
            <w:tcMar>
              <w:top w:w="100" w:type="dxa"/>
              <w:left w:w="100" w:type="dxa"/>
              <w:bottom w:w="100" w:type="dxa"/>
              <w:right w:w="100" w:type="dxa"/>
            </w:tcMar>
          </w:tcPr>
          <w:p w:rsidR="00673F95" w:rsidRPr="009A4CB0" w:rsidRDefault="00673F95" w:rsidP="00CF1414">
            <w:pPr>
              <w:spacing w:line="360" w:lineRule="auto"/>
              <w:jc w:val="both"/>
              <w:rPr>
                <w:rFonts w:asciiTheme="minorHAnsi" w:hAnsiTheme="minorHAnsi" w:cstheme="minorHAnsi"/>
                <w:sz w:val="22"/>
                <w:szCs w:val="22"/>
              </w:rPr>
            </w:pPr>
            <w:r w:rsidRPr="009A4CB0">
              <w:rPr>
                <w:rFonts w:asciiTheme="minorHAnsi" w:hAnsiTheme="minorHAnsi" w:cstheme="minorHAnsi"/>
                <w:sz w:val="22"/>
                <w:szCs w:val="22"/>
              </w:rPr>
              <w:t>2</w:t>
            </w:r>
          </w:p>
        </w:tc>
        <w:tc>
          <w:tcPr>
            <w:tcW w:w="1320" w:type="dxa"/>
            <w:tcBorders>
              <w:bottom w:val="single" w:sz="8" w:space="0" w:color="000000"/>
              <w:right w:val="single" w:sz="8" w:space="0" w:color="000000"/>
            </w:tcBorders>
            <w:tcMar>
              <w:top w:w="100" w:type="dxa"/>
              <w:left w:w="100" w:type="dxa"/>
              <w:bottom w:w="100" w:type="dxa"/>
              <w:right w:w="100" w:type="dxa"/>
            </w:tcMar>
          </w:tcPr>
          <w:p w:rsidR="00673F95" w:rsidRPr="009A4CB0" w:rsidRDefault="00673F95" w:rsidP="00CF1414">
            <w:pPr>
              <w:spacing w:line="360" w:lineRule="auto"/>
              <w:jc w:val="both"/>
              <w:rPr>
                <w:rFonts w:asciiTheme="minorHAnsi" w:hAnsiTheme="minorHAnsi" w:cstheme="minorHAnsi"/>
                <w:sz w:val="22"/>
                <w:szCs w:val="22"/>
              </w:rPr>
            </w:pPr>
            <w:r w:rsidRPr="009A4CB0">
              <w:rPr>
                <w:rFonts w:asciiTheme="minorHAnsi" w:hAnsiTheme="minorHAnsi" w:cstheme="minorHAnsi"/>
                <w:sz w:val="22"/>
                <w:szCs w:val="22"/>
              </w:rPr>
              <w:t>3</w:t>
            </w:r>
          </w:p>
        </w:tc>
        <w:tc>
          <w:tcPr>
            <w:tcW w:w="3216" w:type="dxa"/>
            <w:tcBorders>
              <w:bottom w:val="single" w:sz="8" w:space="0" w:color="000000"/>
              <w:right w:val="single" w:sz="8" w:space="0" w:color="000000"/>
            </w:tcBorders>
            <w:tcMar>
              <w:top w:w="100" w:type="dxa"/>
              <w:left w:w="100" w:type="dxa"/>
              <w:bottom w:w="100" w:type="dxa"/>
              <w:right w:w="100" w:type="dxa"/>
            </w:tcMar>
          </w:tcPr>
          <w:p w:rsidR="00673F95" w:rsidRPr="009A4CB0" w:rsidRDefault="00673F95" w:rsidP="00CF1414">
            <w:pPr>
              <w:spacing w:line="360" w:lineRule="auto"/>
              <w:jc w:val="both"/>
              <w:rPr>
                <w:rFonts w:asciiTheme="minorHAnsi" w:hAnsiTheme="minorHAnsi" w:cstheme="minorHAnsi"/>
                <w:sz w:val="22"/>
                <w:szCs w:val="22"/>
              </w:rPr>
            </w:pPr>
            <w:r w:rsidRPr="009A4CB0">
              <w:rPr>
                <w:rFonts w:asciiTheme="minorHAnsi" w:hAnsiTheme="minorHAnsi" w:cstheme="minorHAnsi"/>
                <w:sz w:val="22"/>
                <w:szCs w:val="22"/>
              </w:rPr>
              <w:t xml:space="preserve">Trabajo </w:t>
            </w:r>
            <w:r w:rsidR="0025769E" w:rsidRPr="009A4CB0">
              <w:rPr>
                <w:rFonts w:asciiTheme="minorHAnsi" w:hAnsiTheme="minorHAnsi" w:cstheme="minorHAnsi"/>
                <w:sz w:val="22"/>
                <w:szCs w:val="22"/>
              </w:rPr>
              <w:t xml:space="preserve">de los PAT </w:t>
            </w:r>
            <w:r w:rsidRPr="009A4CB0">
              <w:rPr>
                <w:rFonts w:asciiTheme="minorHAnsi" w:hAnsiTheme="minorHAnsi" w:cstheme="minorHAnsi"/>
                <w:sz w:val="22"/>
                <w:szCs w:val="22"/>
              </w:rPr>
              <w:t>con enfoque asociativo con aplicación de la metodología de redes empresariales que asegure la sostenibilidad social de la propuesta.</w:t>
            </w:r>
          </w:p>
        </w:tc>
      </w:tr>
      <w:tr w:rsidR="00673F95" w:rsidRPr="009A4CB0" w:rsidTr="00AD727A">
        <w:tc>
          <w:tcPr>
            <w:tcW w:w="29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73F95" w:rsidRPr="009A4CB0" w:rsidRDefault="00673F95" w:rsidP="00CF1414">
            <w:pPr>
              <w:spacing w:line="360" w:lineRule="auto"/>
              <w:jc w:val="both"/>
              <w:rPr>
                <w:rFonts w:asciiTheme="minorHAnsi" w:hAnsiTheme="minorHAnsi" w:cstheme="minorHAnsi"/>
                <w:sz w:val="22"/>
                <w:szCs w:val="22"/>
              </w:rPr>
            </w:pPr>
            <w:r w:rsidRPr="009A4CB0">
              <w:rPr>
                <w:rFonts w:asciiTheme="minorHAnsi" w:hAnsiTheme="minorHAnsi" w:cstheme="minorHAnsi"/>
                <w:sz w:val="22"/>
                <w:szCs w:val="22"/>
              </w:rPr>
              <w:t xml:space="preserve">Logísticos: que los costos </w:t>
            </w:r>
            <w:r w:rsidR="00AD727A" w:rsidRPr="009A4CB0">
              <w:rPr>
                <w:rFonts w:asciiTheme="minorHAnsi" w:hAnsiTheme="minorHAnsi" w:cstheme="minorHAnsi"/>
                <w:sz w:val="22"/>
                <w:szCs w:val="22"/>
              </w:rPr>
              <w:t xml:space="preserve">de capacitación </w:t>
            </w:r>
            <w:r w:rsidRPr="009A4CB0">
              <w:rPr>
                <w:rFonts w:asciiTheme="minorHAnsi" w:hAnsiTheme="minorHAnsi" w:cstheme="minorHAnsi"/>
                <w:sz w:val="22"/>
                <w:szCs w:val="22"/>
              </w:rPr>
              <w:t>sean excesivamente altos por las exigencias de calidad y oportunidad en la entrega de los productos.</w:t>
            </w:r>
          </w:p>
        </w:tc>
        <w:tc>
          <w:tcPr>
            <w:tcW w:w="1470" w:type="dxa"/>
            <w:tcBorders>
              <w:bottom w:val="single" w:sz="8" w:space="0" w:color="000000"/>
              <w:right w:val="single" w:sz="8" w:space="0" w:color="000000"/>
            </w:tcBorders>
            <w:tcMar>
              <w:top w:w="100" w:type="dxa"/>
              <w:left w:w="100" w:type="dxa"/>
              <w:bottom w:w="100" w:type="dxa"/>
              <w:right w:w="100" w:type="dxa"/>
            </w:tcMar>
          </w:tcPr>
          <w:p w:rsidR="00673F95" w:rsidRPr="009A4CB0" w:rsidRDefault="00673F95" w:rsidP="00CF1414">
            <w:pPr>
              <w:spacing w:line="360" w:lineRule="auto"/>
              <w:jc w:val="both"/>
              <w:rPr>
                <w:rFonts w:asciiTheme="minorHAnsi" w:hAnsiTheme="minorHAnsi" w:cstheme="minorHAnsi"/>
                <w:sz w:val="22"/>
                <w:szCs w:val="22"/>
              </w:rPr>
            </w:pPr>
            <w:r w:rsidRPr="009A4CB0">
              <w:rPr>
                <w:rFonts w:asciiTheme="minorHAnsi" w:hAnsiTheme="minorHAnsi" w:cstheme="minorHAnsi"/>
                <w:sz w:val="22"/>
                <w:szCs w:val="22"/>
              </w:rPr>
              <w:t>3</w:t>
            </w:r>
          </w:p>
        </w:tc>
        <w:tc>
          <w:tcPr>
            <w:tcW w:w="1320" w:type="dxa"/>
            <w:tcBorders>
              <w:bottom w:val="single" w:sz="8" w:space="0" w:color="000000"/>
              <w:right w:val="single" w:sz="8" w:space="0" w:color="000000"/>
            </w:tcBorders>
            <w:tcMar>
              <w:top w:w="100" w:type="dxa"/>
              <w:left w:w="100" w:type="dxa"/>
              <w:bottom w:w="100" w:type="dxa"/>
              <w:right w:w="100" w:type="dxa"/>
            </w:tcMar>
          </w:tcPr>
          <w:p w:rsidR="00673F95" w:rsidRPr="009A4CB0" w:rsidRDefault="00673F95" w:rsidP="00CF1414">
            <w:pPr>
              <w:spacing w:line="360" w:lineRule="auto"/>
              <w:jc w:val="both"/>
              <w:rPr>
                <w:rFonts w:asciiTheme="minorHAnsi" w:hAnsiTheme="minorHAnsi" w:cstheme="minorHAnsi"/>
                <w:sz w:val="22"/>
                <w:szCs w:val="22"/>
              </w:rPr>
            </w:pPr>
            <w:r w:rsidRPr="009A4CB0">
              <w:rPr>
                <w:rFonts w:asciiTheme="minorHAnsi" w:hAnsiTheme="minorHAnsi" w:cstheme="minorHAnsi"/>
                <w:sz w:val="22"/>
                <w:szCs w:val="22"/>
              </w:rPr>
              <w:t>3</w:t>
            </w:r>
          </w:p>
        </w:tc>
        <w:tc>
          <w:tcPr>
            <w:tcW w:w="3216" w:type="dxa"/>
            <w:tcBorders>
              <w:bottom w:val="single" w:sz="8" w:space="0" w:color="000000"/>
              <w:right w:val="single" w:sz="8" w:space="0" w:color="000000"/>
            </w:tcBorders>
            <w:tcMar>
              <w:top w:w="100" w:type="dxa"/>
              <w:left w:w="100" w:type="dxa"/>
              <w:bottom w:w="100" w:type="dxa"/>
              <w:right w:w="100" w:type="dxa"/>
            </w:tcMar>
          </w:tcPr>
          <w:p w:rsidR="00673F95" w:rsidRPr="009A4CB0" w:rsidRDefault="00AD727A" w:rsidP="00CF1414">
            <w:pPr>
              <w:spacing w:line="360" w:lineRule="auto"/>
              <w:jc w:val="both"/>
              <w:rPr>
                <w:rFonts w:asciiTheme="minorHAnsi" w:hAnsiTheme="minorHAnsi" w:cstheme="minorHAnsi"/>
                <w:sz w:val="22"/>
                <w:szCs w:val="22"/>
              </w:rPr>
            </w:pPr>
            <w:r w:rsidRPr="009A4CB0">
              <w:rPr>
                <w:rFonts w:asciiTheme="minorHAnsi" w:hAnsiTheme="minorHAnsi" w:cstheme="minorHAnsi"/>
                <w:sz w:val="22"/>
                <w:szCs w:val="22"/>
              </w:rPr>
              <w:t>Se ha priorizado la participación de personas con bajo acceso a oportunidades; en este caso se valorizará su contribución en disposición de tiempo y horas de trabajo principalmente.</w:t>
            </w:r>
          </w:p>
        </w:tc>
      </w:tr>
      <w:tr w:rsidR="00673F95" w:rsidRPr="009A4CB0" w:rsidTr="00AD727A">
        <w:tc>
          <w:tcPr>
            <w:tcW w:w="29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73F95" w:rsidRPr="009A4CB0" w:rsidRDefault="00673F95" w:rsidP="00CF1414">
            <w:pPr>
              <w:spacing w:line="360" w:lineRule="auto"/>
              <w:jc w:val="both"/>
              <w:rPr>
                <w:rFonts w:asciiTheme="minorHAnsi" w:hAnsiTheme="minorHAnsi" w:cstheme="minorHAnsi"/>
                <w:sz w:val="22"/>
                <w:szCs w:val="22"/>
              </w:rPr>
            </w:pPr>
            <w:r w:rsidRPr="009A4CB0">
              <w:rPr>
                <w:rFonts w:asciiTheme="minorHAnsi" w:hAnsiTheme="minorHAnsi" w:cstheme="minorHAnsi"/>
                <w:sz w:val="22"/>
                <w:szCs w:val="22"/>
              </w:rPr>
              <w:t>Financieros: que los pequeños productores</w:t>
            </w:r>
            <w:r w:rsidR="00AD727A" w:rsidRPr="009A4CB0">
              <w:rPr>
                <w:rFonts w:asciiTheme="minorHAnsi" w:hAnsiTheme="minorHAnsi" w:cstheme="minorHAnsi"/>
                <w:sz w:val="22"/>
                <w:szCs w:val="22"/>
              </w:rPr>
              <w:t xml:space="preserve"> (Usuarios)</w:t>
            </w:r>
            <w:r w:rsidRPr="009A4CB0">
              <w:rPr>
                <w:rFonts w:asciiTheme="minorHAnsi" w:hAnsiTheme="minorHAnsi" w:cstheme="minorHAnsi"/>
                <w:sz w:val="22"/>
                <w:szCs w:val="22"/>
              </w:rPr>
              <w:t xml:space="preserve"> no puedan financiar la cons</w:t>
            </w:r>
            <w:r w:rsidR="00AD727A" w:rsidRPr="009A4CB0">
              <w:rPr>
                <w:rFonts w:asciiTheme="minorHAnsi" w:hAnsiTheme="minorHAnsi" w:cstheme="minorHAnsi"/>
                <w:sz w:val="22"/>
                <w:szCs w:val="22"/>
              </w:rPr>
              <w:t>trucción de los invernaderos y el pago a los PAT.</w:t>
            </w:r>
          </w:p>
        </w:tc>
        <w:tc>
          <w:tcPr>
            <w:tcW w:w="1470" w:type="dxa"/>
            <w:tcBorders>
              <w:bottom w:val="single" w:sz="8" w:space="0" w:color="000000"/>
              <w:right w:val="single" w:sz="8" w:space="0" w:color="000000"/>
            </w:tcBorders>
            <w:tcMar>
              <w:top w:w="100" w:type="dxa"/>
              <w:left w:w="100" w:type="dxa"/>
              <w:bottom w:w="100" w:type="dxa"/>
              <w:right w:w="100" w:type="dxa"/>
            </w:tcMar>
          </w:tcPr>
          <w:p w:rsidR="00673F95" w:rsidRPr="009A4CB0" w:rsidRDefault="00673F95" w:rsidP="00CF1414">
            <w:pPr>
              <w:spacing w:line="360" w:lineRule="auto"/>
              <w:jc w:val="both"/>
              <w:rPr>
                <w:rFonts w:asciiTheme="minorHAnsi" w:hAnsiTheme="minorHAnsi" w:cstheme="minorHAnsi"/>
                <w:sz w:val="22"/>
                <w:szCs w:val="22"/>
              </w:rPr>
            </w:pPr>
            <w:r w:rsidRPr="009A4CB0">
              <w:rPr>
                <w:rFonts w:asciiTheme="minorHAnsi" w:hAnsiTheme="minorHAnsi" w:cstheme="minorHAnsi"/>
                <w:sz w:val="22"/>
                <w:szCs w:val="22"/>
              </w:rPr>
              <w:t>2</w:t>
            </w:r>
          </w:p>
        </w:tc>
        <w:tc>
          <w:tcPr>
            <w:tcW w:w="1320" w:type="dxa"/>
            <w:tcBorders>
              <w:bottom w:val="single" w:sz="8" w:space="0" w:color="000000"/>
              <w:right w:val="single" w:sz="8" w:space="0" w:color="000000"/>
            </w:tcBorders>
            <w:tcMar>
              <w:top w:w="100" w:type="dxa"/>
              <w:left w:w="100" w:type="dxa"/>
              <w:bottom w:w="100" w:type="dxa"/>
              <w:right w:w="100" w:type="dxa"/>
            </w:tcMar>
          </w:tcPr>
          <w:p w:rsidR="00673F95" w:rsidRPr="009A4CB0" w:rsidRDefault="00673F95" w:rsidP="00CF1414">
            <w:pPr>
              <w:spacing w:line="360" w:lineRule="auto"/>
              <w:jc w:val="both"/>
              <w:rPr>
                <w:rFonts w:asciiTheme="minorHAnsi" w:hAnsiTheme="minorHAnsi" w:cstheme="minorHAnsi"/>
                <w:sz w:val="22"/>
                <w:szCs w:val="22"/>
              </w:rPr>
            </w:pPr>
            <w:r w:rsidRPr="009A4CB0">
              <w:rPr>
                <w:rFonts w:asciiTheme="minorHAnsi" w:hAnsiTheme="minorHAnsi" w:cstheme="minorHAnsi"/>
                <w:sz w:val="22"/>
                <w:szCs w:val="22"/>
              </w:rPr>
              <w:t>2</w:t>
            </w:r>
          </w:p>
        </w:tc>
        <w:tc>
          <w:tcPr>
            <w:tcW w:w="3216" w:type="dxa"/>
            <w:tcBorders>
              <w:bottom w:val="single" w:sz="8" w:space="0" w:color="000000"/>
              <w:right w:val="single" w:sz="8" w:space="0" w:color="000000"/>
            </w:tcBorders>
            <w:tcMar>
              <w:top w:w="100" w:type="dxa"/>
              <w:left w:w="100" w:type="dxa"/>
              <w:bottom w:w="100" w:type="dxa"/>
              <w:right w:w="100" w:type="dxa"/>
            </w:tcMar>
          </w:tcPr>
          <w:p w:rsidR="00673F95" w:rsidRPr="009A4CB0" w:rsidRDefault="00673F95" w:rsidP="00CF1414">
            <w:pPr>
              <w:spacing w:line="360" w:lineRule="auto"/>
              <w:jc w:val="both"/>
              <w:rPr>
                <w:rFonts w:asciiTheme="minorHAnsi" w:hAnsiTheme="minorHAnsi" w:cstheme="minorHAnsi"/>
                <w:sz w:val="22"/>
                <w:szCs w:val="22"/>
              </w:rPr>
            </w:pPr>
            <w:r w:rsidRPr="009A4CB0">
              <w:rPr>
                <w:rFonts w:asciiTheme="minorHAnsi" w:hAnsiTheme="minorHAnsi" w:cstheme="minorHAnsi"/>
                <w:sz w:val="22"/>
                <w:szCs w:val="22"/>
              </w:rPr>
              <w:t xml:space="preserve">Cofinanciamiento de </w:t>
            </w:r>
            <w:r w:rsidR="00AD727A" w:rsidRPr="009A4CB0">
              <w:rPr>
                <w:rFonts w:asciiTheme="minorHAnsi" w:hAnsiTheme="minorHAnsi" w:cstheme="minorHAnsi"/>
                <w:sz w:val="22"/>
                <w:szCs w:val="22"/>
              </w:rPr>
              <w:t xml:space="preserve">la Fundación Syngenta y </w:t>
            </w:r>
            <w:r w:rsidRPr="009A4CB0">
              <w:rPr>
                <w:rFonts w:asciiTheme="minorHAnsi" w:hAnsiTheme="minorHAnsi" w:cstheme="minorHAnsi"/>
                <w:sz w:val="22"/>
                <w:szCs w:val="22"/>
              </w:rPr>
              <w:t>los Municipios Ccorca y Taray para compra de agrofilms (techo y paredes) y para pago de as</w:t>
            </w:r>
            <w:r w:rsidR="00AD727A" w:rsidRPr="009A4CB0">
              <w:rPr>
                <w:rFonts w:asciiTheme="minorHAnsi" w:hAnsiTheme="minorHAnsi" w:cstheme="minorHAnsi"/>
                <w:sz w:val="22"/>
                <w:szCs w:val="22"/>
              </w:rPr>
              <w:t>esoría</w:t>
            </w:r>
            <w:r w:rsidRPr="009A4CB0">
              <w:rPr>
                <w:rFonts w:asciiTheme="minorHAnsi" w:hAnsiTheme="minorHAnsi" w:cstheme="minorHAnsi"/>
                <w:sz w:val="22"/>
                <w:szCs w:val="22"/>
              </w:rPr>
              <w:t xml:space="preserve"> técnica. </w:t>
            </w:r>
            <w:r w:rsidR="00AD727A" w:rsidRPr="009A4CB0">
              <w:rPr>
                <w:rFonts w:asciiTheme="minorHAnsi" w:hAnsiTheme="minorHAnsi" w:cstheme="minorHAnsi"/>
                <w:sz w:val="22"/>
                <w:szCs w:val="22"/>
              </w:rPr>
              <w:t>Posibilidad de financiamiento con</w:t>
            </w:r>
            <w:r w:rsidRPr="009A4CB0">
              <w:rPr>
                <w:rFonts w:asciiTheme="minorHAnsi" w:hAnsiTheme="minorHAnsi" w:cstheme="minorHAnsi"/>
                <w:sz w:val="22"/>
                <w:szCs w:val="22"/>
              </w:rPr>
              <w:t xml:space="preserve"> Agrobanco.</w:t>
            </w:r>
          </w:p>
        </w:tc>
      </w:tr>
      <w:tr w:rsidR="00673F95" w:rsidRPr="009A4CB0" w:rsidTr="00AD727A">
        <w:tc>
          <w:tcPr>
            <w:tcW w:w="29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73F95" w:rsidRPr="009A4CB0" w:rsidRDefault="00673F95" w:rsidP="00CF1414">
            <w:pPr>
              <w:spacing w:line="360" w:lineRule="auto"/>
              <w:jc w:val="both"/>
              <w:rPr>
                <w:rFonts w:asciiTheme="minorHAnsi" w:hAnsiTheme="minorHAnsi" w:cstheme="minorHAnsi"/>
                <w:sz w:val="22"/>
                <w:szCs w:val="22"/>
              </w:rPr>
            </w:pPr>
            <w:r w:rsidRPr="009A4CB0">
              <w:rPr>
                <w:rFonts w:asciiTheme="minorHAnsi" w:hAnsiTheme="minorHAnsi" w:cstheme="minorHAnsi"/>
                <w:sz w:val="22"/>
                <w:szCs w:val="22"/>
              </w:rPr>
              <w:t>Técnicos:</w:t>
            </w:r>
          </w:p>
          <w:p w:rsidR="00673F95" w:rsidRPr="009A4CB0" w:rsidRDefault="00673F95" w:rsidP="00CF1414">
            <w:pPr>
              <w:spacing w:line="360" w:lineRule="auto"/>
              <w:contextualSpacing/>
              <w:jc w:val="both"/>
              <w:rPr>
                <w:rFonts w:asciiTheme="minorHAnsi" w:hAnsiTheme="minorHAnsi" w:cstheme="minorHAnsi"/>
                <w:sz w:val="22"/>
                <w:szCs w:val="22"/>
              </w:rPr>
            </w:pPr>
            <w:r w:rsidRPr="009A4CB0">
              <w:rPr>
                <w:rFonts w:asciiTheme="minorHAnsi" w:hAnsiTheme="minorHAnsi" w:cstheme="minorHAnsi"/>
                <w:sz w:val="22"/>
                <w:szCs w:val="22"/>
              </w:rPr>
              <w:t>Que hayan fenómenos climáticos adversos extremos</w:t>
            </w:r>
          </w:p>
          <w:p w:rsidR="00673F95" w:rsidRPr="009A4CB0" w:rsidRDefault="00673F95" w:rsidP="00CF1414">
            <w:pPr>
              <w:spacing w:line="360" w:lineRule="auto"/>
              <w:jc w:val="both"/>
              <w:rPr>
                <w:rFonts w:asciiTheme="minorHAnsi" w:hAnsiTheme="minorHAnsi" w:cstheme="minorHAnsi"/>
                <w:sz w:val="22"/>
                <w:szCs w:val="22"/>
              </w:rPr>
            </w:pPr>
          </w:p>
        </w:tc>
        <w:tc>
          <w:tcPr>
            <w:tcW w:w="1470" w:type="dxa"/>
            <w:tcBorders>
              <w:bottom w:val="single" w:sz="8" w:space="0" w:color="000000"/>
              <w:right w:val="single" w:sz="8" w:space="0" w:color="000000"/>
            </w:tcBorders>
            <w:tcMar>
              <w:top w:w="100" w:type="dxa"/>
              <w:left w:w="100" w:type="dxa"/>
              <w:bottom w:w="100" w:type="dxa"/>
              <w:right w:w="100" w:type="dxa"/>
            </w:tcMar>
          </w:tcPr>
          <w:p w:rsidR="00673F95" w:rsidRPr="009A4CB0" w:rsidRDefault="00673F95" w:rsidP="00CF1414">
            <w:pPr>
              <w:spacing w:line="360" w:lineRule="auto"/>
              <w:jc w:val="both"/>
              <w:rPr>
                <w:rFonts w:asciiTheme="minorHAnsi" w:hAnsiTheme="minorHAnsi" w:cstheme="minorHAnsi"/>
                <w:sz w:val="22"/>
                <w:szCs w:val="22"/>
              </w:rPr>
            </w:pPr>
            <w:r w:rsidRPr="009A4CB0">
              <w:rPr>
                <w:rFonts w:asciiTheme="minorHAnsi" w:hAnsiTheme="minorHAnsi" w:cstheme="minorHAnsi"/>
                <w:sz w:val="22"/>
                <w:szCs w:val="22"/>
              </w:rPr>
              <w:t>3</w:t>
            </w:r>
          </w:p>
        </w:tc>
        <w:tc>
          <w:tcPr>
            <w:tcW w:w="1320" w:type="dxa"/>
            <w:tcBorders>
              <w:bottom w:val="single" w:sz="8" w:space="0" w:color="000000"/>
              <w:right w:val="single" w:sz="8" w:space="0" w:color="000000"/>
            </w:tcBorders>
            <w:tcMar>
              <w:top w:w="100" w:type="dxa"/>
              <w:left w:w="100" w:type="dxa"/>
              <w:bottom w:w="100" w:type="dxa"/>
              <w:right w:w="100" w:type="dxa"/>
            </w:tcMar>
          </w:tcPr>
          <w:p w:rsidR="00673F95" w:rsidRPr="009A4CB0" w:rsidRDefault="00673F95" w:rsidP="00CF1414">
            <w:pPr>
              <w:spacing w:line="360" w:lineRule="auto"/>
              <w:jc w:val="both"/>
              <w:rPr>
                <w:rFonts w:asciiTheme="minorHAnsi" w:hAnsiTheme="minorHAnsi" w:cstheme="minorHAnsi"/>
                <w:sz w:val="22"/>
                <w:szCs w:val="22"/>
              </w:rPr>
            </w:pPr>
            <w:r w:rsidRPr="009A4CB0">
              <w:rPr>
                <w:rFonts w:asciiTheme="minorHAnsi" w:hAnsiTheme="minorHAnsi" w:cstheme="minorHAnsi"/>
                <w:sz w:val="22"/>
                <w:szCs w:val="22"/>
              </w:rPr>
              <w:t>3</w:t>
            </w:r>
          </w:p>
        </w:tc>
        <w:tc>
          <w:tcPr>
            <w:tcW w:w="3216" w:type="dxa"/>
            <w:tcBorders>
              <w:bottom w:val="single" w:sz="8" w:space="0" w:color="000000"/>
              <w:right w:val="single" w:sz="8" w:space="0" w:color="000000"/>
            </w:tcBorders>
            <w:tcMar>
              <w:top w:w="100" w:type="dxa"/>
              <w:left w:w="100" w:type="dxa"/>
              <w:bottom w:w="100" w:type="dxa"/>
              <w:right w:w="100" w:type="dxa"/>
            </w:tcMar>
          </w:tcPr>
          <w:p w:rsidR="00673F95" w:rsidRPr="009A4CB0" w:rsidRDefault="00673F95" w:rsidP="00CF1414">
            <w:pPr>
              <w:spacing w:line="360" w:lineRule="auto"/>
              <w:jc w:val="both"/>
              <w:rPr>
                <w:rFonts w:asciiTheme="minorHAnsi" w:hAnsiTheme="minorHAnsi" w:cstheme="minorHAnsi"/>
                <w:sz w:val="22"/>
                <w:szCs w:val="22"/>
              </w:rPr>
            </w:pPr>
            <w:r w:rsidRPr="009A4CB0">
              <w:rPr>
                <w:rFonts w:asciiTheme="minorHAnsi" w:hAnsiTheme="minorHAnsi" w:cstheme="minorHAnsi"/>
                <w:sz w:val="22"/>
                <w:szCs w:val="22"/>
              </w:rPr>
              <w:t xml:space="preserve">Con asesoría de expertos internacionales </w:t>
            </w:r>
            <w:r w:rsidR="00AD727A" w:rsidRPr="009A4CB0">
              <w:rPr>
                <w:rFonts w:asciiTheme="minorHAnsi" w:hAnsiTheme="minorHAnsi" w:cstheme="minorHAnsi"/>
                <w:sz w:val="22"/>
                <w:szCs w:val="22"/>
              </w:rPr>
              <w:t xml:space="preserve">los PAT </w:t>
            </w:r>
            <w:r w:rsidRPr="009A4CB0">
              <w:rPr>
                <w:rFonts w:asciiTheme="minorHAnsi" w:hAnsiTheme="minorHAnsi" w:cstheme="minorHAnsi"/>
                <w:sz w:val="22"/>
                <w:szCs w:val="22"/>
              </w:rPr>
              <w:t xml:space="preserve"> mejorará</w:t>
            </w:r>
            <w:r w:rsidR="00AD727A" w:rsidRPr="009A4CB0">
              <w:rPr>
                <w:rFonts w:asciiTheme="minorHAnsi" w:hAnsiTheme="minorHAnsi" w:cstheme="minorHAnsi"/>
                <w:sz w:val="22"/>
                <w:szCs w:val="22"/>
              </w:rPr>
              <w:t>n</w:t>
            </w:r>
            <w:r w:rsidRPr="009A4CB0">
              <w:rPr>
                <w:rFonts w:asciiTheme="minorHAnsi" w:hAnsiTheme="minorHAnsi" w:cstheme="minorHAnsi"/>
                <w:sz w:val="22"/>
                <w:szCs w:val="22"/>
              </w:rPr>
              <w:t xml:space="preserve"> el diseño actual y se sensibilizará a los productores sobre el estricto cumplimiento de </w:t>
            </w:r>
            <w:r w:rsidRPr="009A4CB0">
              <w:rPr>
                <w:rFonts w:asciiTheme="minorHAnsi" w:hAnsiTheme="minorHAnsi" w:cstheme="minorHAnsi"/>
                <w:sz w:val="22"/>
                <w:szCs w:val="22"/>
              </w:rPr>
              <w:lastRenderedPageBreak/>
              <w:t>los parámetros técnicos</w:t>
            </w:r>
            <w:r w:rsidR="00AD727A" w:rsidRPr="009A4CB0">
              <w:rPr>
                <w:rFonts w:asciiTheme="minorHAnsi" w:hAnsiTheme="minorHAnsi" w:cstheme="minorHAnsi"/>
                <w:sz w:val="22"/>
                <w:szCs w:val="22"/>
              </w:rPr>
              <w:t>.</w:t>
            </w:r>
          </w:p>
        </w:tc>
      </w:tr>
      <w:tr w:rsidR="00673F95" w:rsidRPr="009A4CB0" w:rsidTr="00AD727A">
        <w:tc>
          <w:tcPr>
            <w:tcW w:w="29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73F95" w:rsidRPr="009A4CB0" w:rsidRDefault="00673F95" w:rsidP="00CF1414">
            <w:pPr>
              <w:spacing w:line="360" w:lineRule="auto"/>
              <w:rPr>
                <w:rFonts w:asciiTheme="minorHAnsi" w:hAnsiTheme="minorHAnsi" w:cstheme="minorHAnsi"/>
                <w:sz w:val="22"/>
                <w:szCs w:val="22"/>
              </w:rPr>
            </w:pPr>
            <w:r w:rsidRPr="009A4CB0">
              <w:rPr>
                <w:rFonts w:asciiTheme="minorHAnsi" w:hAnsiTheme="minorHAnsi" w:cstheme="minorHAnsi"/>
                <w:sz w:val="22"/>
                <w:szCs w:val="22"/>
              </w:rPr>
              <w:lastRenderedPageBreak/>
              <w:t xml:space="preserve">Mercado: que la </w:t>
            </w:r>
            <w:r w:rsidR="00AD727A" w:rsidRPr="009A4CB0">
              <w:rPr>
                <w:rFonts w:asciiTheme="minorHAnsi" w:hAnsiTheme="minorHAnsi" w:cstheme="minorHAnsi"/>
                <w:sz w:val="22"/>
                <w:szCs w:val="22"/>
              </w:rPr>
              <w:t>Demanda Latente de otros territorios no se efectivice.</w:t>
            </w:r>
          </w:p>
          <w:p w:rsidR="00673F95" w:rsidRPr="009A4CB0" w:rsidRDefault="00673F95" w:rsidP="00CF1414">
            <w:pPr>
              <w:spacing w:line="360" w:lineRule="auto"/>
              <w:rPr>
                <w:rFonts w:asciiTheme="minorHAnsi" w:hAnsiTheme="minorHAnsi" w:cstheme="minorHAnsi"/>
                <w:sz w:val="22"/>
                <w:szCs w:val="22"/>
              </w:rPr>
            </w:pPr>
            <w:r w:rsidRPr="009A4CB0">
              <w:rPr>
                <w:rFonts w:asciiTheme="minorHAnsi" w:hAnsiTheme="minorHAnsi" w:cstheme="minorHAnsi"/>
                <w:sz w:val="22"/>
                <w:szCs w:val="22"/>
              </w:rPr>
              <w:t xml:space="preserve"> </w:t>
            </w:r>
          </w:p>
        </w:tc>
        <w:tc>
          <w:tcPr>
            <w:tcW w:w="1470" w:type="dxa"/>
            <w:tcBorders>
              <w:bottom w:val="single" w:sz="8" w:space="0" w:color="000000"/>
              <w:right w:val="single" w:sz="8" w:space="0" w:color="000000"/>
            </w:tcBorders>
            <w:tcMar>
              <w:top w:w="100" w:type="dxa"/>
              <w:left w:w="100" w:type="dxa"/>
              <w:bottom w:w="100" w:type="dxa"/>
              <w:right w:w="100" w:type="dxa"/>
            </w:tcMar>
          </w:tcPr>
          <w:p w:rsidR="00673F95" w:rsidRPr="009A4CB0" w:rsidRDefault="00673F95" w:rsidP="00CF1414">
            <w:pPr>
              <w:spacing w:line="360" w:lineRule="auto"/>
              <w:jc w:val="center"/>
              <w:rPr>
                <w:rFonts w:asciiTheme="minorHAnsi" w:hAnsiTheme="minorHAnsi" w:cstheme="minorHAnsi"/>
                <w:sz w:val="22"/>
                <w:szCs w:val="22"/>
              </w:rPr>
            </w:pPr>
            <w:r w:rsidRPr="009A4CB0">
              <w:rPr>
                <w:rFonts w:asciiTheme="minorHAnsi" w:hAnsiTheme="minorHAnsi" w:cstheme="minorHAnsi"/>
                <w:sz w:val="22"/>
                <w:szCs w:val="22"/>
              </w:rPr>
              <w:t>2</w:t>
            </w:r>
          </w:p>
        </w:tc>
        <w:tc>
          <w:tcPr>
            <w:tcW w:w="1320" w:type="dxa"/>
            <w:tcBorders>
              <w:bottom w:val="single" w:sz="8" w:space="0" w:color="000000"/>
              <w:right w:val="single" w:sz="8" w:space="0" w:color="000000"/>
            </w:tcBorders>
            <w:tcMar>
              <w:top w:w="100" w:type="dxa"/>
              <w:left w:w="100" w:type="dxa"/>
              <w:bottom w:w="100" w:type="dxa"/>
              <w:right w:w="100" w:type="dxa"/>
            </w:tcMar>
          </w:tcPr>
          <w:p w:rsidR="00673F95" w:rsidRPr="009A4CB0" w:rsidRDefault="00673F95" w:rsidP="00CF1414">
            <w:pPr>
              <w:spacing w:line="360" w:lineRule="auto"/>
              <w:jc w:val="center"/>
              <w:rPr>
                <w:rFonts w:asciiTheme="minorHAnsi" w:hAnsiTheme="minorHAnsi" w:cstheme="minorHAnsi"/>
                <w:sz w:val="22"/>
                <w:szCs w:val="22"/>
              </w:rPr>
            </w:pPr>
            <w:r w:rsidRPr="009A4CB0">
              <w:rPr>
                <w:rFonts w:asciiTheme="minorHAnsi" w:hAnsiTheme="minorHAnsi" w:cstheme="minorHAnsi"/>
                <w:sz w:val="22"/>
                <w:szCs w:val="22"/>
              </w:rPr>
              <w:t>2</w:t>
            </w:r>
          </w:p>
        </w:tc>
        <w:tc>
          <w:tcPr>
            <w:tcW w:w="3216" w:type="dxa"/>
            <w:tcBorders>
              <w:bottom w:val="single" w:sz="8" w:space="0" w:color="000000"/>
              <w:right w:val="single" w:sz="8" w:space="0" w:color="000000"/>
            </w:tcBorders>
            <w:tcMar>
              <w:top w:w="100" w:type="dxa"/>
              <w:left w:w="100" w:type="dxa"/>
              <w:bottom w:w="100" w:type="dxa"/>
              <w:right w:w="100" w:type="dxa"/>
            </w:tcMar>
          </w:tcPr>
          <w:p w:rsidR="00673F95" w:rsidRPr="009A4CB0" w:rsidRDefault="00AD727A" w:rsidP="00CF1414">
            <w:pPr>
              <w:spacing w:line="360" w:lineRule="auto"/>
              <w:rPr>
                <w:rFonts w:asciiTheme="minorHAnsi" w:hAnsiTheme="minorHAnsi" w:cstheme="minorHAnsi"/>
                <w:sz w:val="22"/>
                <w:szCs w:val="22"/>
              </w:rPr>
            </w:pPr>
            <w:r w:rsidRPr="009A4CB0">
              <w:rPr>
                <w:rFonts w:asciiTheme="minorHAnsi" w:hAnsiTheme="minorHAnsi" w:cstheme="minorHAnsi"/>
                <w:sz w:val="22"/>
                <w:szCs w:val="22"/>
              </w:rPr>
              <w:t>Los eventos de promoción de los servicios del PAT, así como los resultados en usuarios iniciales servirán para efectivizar la demanda.</w:t>
            </w:r>
          </w:p>
        </w:tc>
      </w:tr>
      <w:tr w:rsidR="00673F95" w:rsidRPr="009A4CB0" w:rsidTr="00AD727A">
        <w:tc>
          <w:tcPr>
            <w:tcW w:w="29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73F95" w:rsidRPr="009A4CB0" w:rsidRDefault="00673F95" w:rsidP="00CF1414">
            <w:pPr>
              <w:spacing w:line="360" w:lineRule="auto"/>
              <w:rPr>
                <w:rFonts w:asciiTheme="minorHAnsi" w:hAnsiTheme="minorHAnsi" w:cstheme="minorHAnsi"/>
                <w:sz w:val="22"/>
                <w:szCs w:val="22"/>
              </w:rPr>
            </w:pPr>
            <w:r w:rsidRPr="009A4CB0">
              <w:rPr>
                <w:rFonts w:asciiTheme="minorHAnsi" w:hAnsiTheme="minorHAnsi" w:cstheme="minorHAnsi"/>
                <w:sz w:val="22"/>
                <w:szCs w:val="22"/>
              </w:rPr>
              <w:t>Entorno político – administrativo: que las municipalidades no cumplan con destinar los recursos comprometidos.</w:t>
            </w:r>
          </w:p>
        </w:tc>
        <w:tc>
          <w:tcPr>
            <w:tcW w:w="1470" w:type="dxa"/>
            <w:tcBorders>
              <w:bottom w:val="single" w:sz="8" w:space="0" w:color="000000"/>
              <w:right w:val="single" w:sz="8" w:space="0" w:color="000000"/>
            </w:tcBorders>
            <w:tcMar>
              <w:top w:w="100" w:type="dxa"/>
              <w:left w:w="100" w:type="dxa"/>
              <w:bottom w:w="100" w:type="dxa"/>
              <w:right w:w="100" w:type="dxa"/>
            </w:tcMar>
          </w:tcPr>
          <w:p w:rsidR="00673F95" w:rsidRPr="009A4CB0" w:rsidRDefault="00673F95" w:rsidP="00CF1414">
            <w:pPr>
              <w:spacing w:line="360" w:lineRule="auto"/>
              <w:jc w:val="center"/>
              <w:rPr>
                <w:rFonts w:asciiTheme="minorHAnsi" w:hAnsiTheme="minorHAnsi" w:cstheme="minorHAnsi"/>
                <w:sz w:val="22"/>
                <w:szCs w:val="22"/>
              </w:rPr>
            </w:pPr>
            <w:r w:rsidRPr="009A4CB0">
              <w:rPr>
                <w:rFonts w:asciiTheme="minorHAnsi" w:hAnsiTheme="minorHAnsi" w:cstheme="minorHAnsi"/>
                <w:sz w:val="22"/>
                <w:szCs w:val="22"/>
              </w:rPr>
              <w:t>1</w:t>
            </w:r>
          </w:p>
        </w:tc>
        <w:tc>
          <w:tcPr>
            <w:tcW w:w="1320" w:type="dxa"/>
            <w:tcBorders>
              <w:bottom w:val="single" w:sz="8" w:space="0" w:color="000000"/>
              <w:right w:val="single" w:sz="8" w:space="0" w:color="000000"/>
            </w:tcBorders>
            <w:tcMar>
              <w:top w:w="100" w:type="dxa"/>
              <w:left w:w="100" w:type="dxa"/>
              <w:bottom w:w="100" w:type="dxa"/>
              <w:right w:w="100" w:type="dxa"/>
            </w:tcMar>
          </w:tcPr>
          <w:p w:rsidR="00673F95" w:rsidRPr="009A4CB0" w:rsidRDefault="00673F95" w:rsidP="00CF1414">
            <w:pPr>
              <w:spacing w:line="360" w:lineRule="auto"/>
              <w:jc w:val="center"/>
              <w:rPr>
                <w:rFonts w:asciiTheme="minorHAnsi" w:hAnsiTheme="minorHAnsi" w:cstheme="minorHAnsi"/>
                <w:sz w:val="22"/>
                <w:szCs w:val="22"/>
              </w:rPr>
            </w:pPr>
            <w:r w:rsidRPr="009A4CB0">
              <w:rPr>
                <w:rFonts w:asciiTheme="minorHAnsi" w:hAnsiTheme="minorHAnsi" w:cstheme="minorHAnsi"/>
                <w:sz w:val="22"/>
                <w:szCs w:val="22"/>
              </w:rPr>
              <w:t>4</w:t>
            </w:r>
          </w:p>
        </w:tc>
        <w:tc>
          <w:tcPr>
            <w:tcW w:w="3216" w:type="dxa"/>
            <w:tcBorders>
              <w:bottom w:val="single" w:sz="8" w:space="0" w:color="000000"/>
              <w:right w:val="single" w:sz="8" w:space="0" w:color="000000"/>
            </w:tcBorders>
            <w:tcMar>
              <w:top w:w="100" w:type="dxa"/>
              <w:left w:w="100" w:type="dxa"/>
              <w:bottom w:w="100" w:type="dxa"/>
              <w:right w:w="100" w:type="dxa"/>
            </w:tcMar>
          </w:tcPr>
          <w:p w:rsidR="00673F95" w:rsidRPr="009A4CB0" w:rsidRDefault="00673F95" w:rsidP="00CF1414">
            <w:pPr>
              <w:spacing w:line="360" w:lineRule="auto"/>
              <w:rPr>
                <w:rFonts w:asciiTheme="minorHAnsi" w:hAnsiTheme="minorHAnsi" w:cstheme="minorHAnsi"/>
                <w:sz w:val="22"/>
                <w:szCs w:val="22"/>
              </w:rPr>
            </w:pPr>
            <w:r w:rsidRPr="009A4CB0">
              <w:rPr>
                <w:rFonts w:asciiTheme="minorHAnsi" w:hAnsiTheme="minorHAnsi" w:cstheme="minorHAnsi"/>
                <w:sz w:val="22"/>
                <w:szCs w:val="22"/>
              </w:rPr>
              <w:t>Involucramiento en la gestión de los gobiernos locales desde el inicio de la ejecución de la propuesta.</w:t>
            </w:r>
          </w:p>
        </w:tc>
      </w:tr>
    </w:tbl>
    <w:p w:rsidR="00673F95" w:rsidRPr="00B82C3A" w:rsidRDefault="00673F95" w:rsidP="00CF1414">
      <w:pPr>
        <w:spacing w:line="360" w:lineRule="auto"/>
        <w:jc w:val="both"/>
        <w:rPr>
          <w:rFonts w:asciiTheme="minorHAnsi" w:hAnsiTheme="minorHAnsi" w:cstheme="minorHAnsi"/>
          <w:b/>
        </w:rPr>
      </w:pPr>
    </w:p>
    <w:p w:rsidR="0025769E" w:rsidRPr="00B82C3A" w:rsidRDefault="0025769E" w:rsidP="00CF1414">
      <w:pPr>
        <w:pStyle w:val="Prrafodelista"/>
        <w:numPr>
          <w:ilvl w:val="0"/>
          <w:numId w:val="19"/>
        </w:numPr>
        <w:spacing w:after="0" w:line="360" w:lineRule="auto"/>
        <w:jc w:val="both"/>
        <w:rPr>
          <w:rFonts w:cstheme="minorHAnsi"/>
          <w:b/>
        </w:rPr>
      </w:pPr>
      <w:r w:rsidRPr="00B82C3A">
        <w:rPr>
          <w:rFonts w:cstheme="minorHAnsi"/>
          <w:b/>
        </w:rPr>
        <w:t>ESTRATEGIA DE RESPONSABILIDAD SOCIAL EMPRESARIAL</w:t>
      </w:r>
      <w:r w:rsidR="00A64EC1" w:rsidRPr="00B82C3A">
        <w:rPr>
          <w:rFonts w:cstheme="minorHAnsi"/>
          <w:b/>
        </w:rPr>
        <w:t xml:space="preserve"> </w:t>
      </w:r>
    </w:p>
    <w:p w:rsidR="00A64EC1" w:rsidRPr="00B82C3A" w:rsidRDefault="00A64EC1" w:rsidP="00CF1414">
      <w:pPr>
        <w:pStyle w:val="Prrafodelista"/>
        <w:spacing w:after="0" w:line="360" w:lineRule="auto"/>
        <w:ind w:left="360"/>
        <w:jc w:val="both"/>
        <w:rPr>
          <w:rFonts w:cstheme="minorHAnsi"/>
          <w:b/>
        </w:rPr>
      </w:pPr>
    </w:p>
    <w:p w:rsidR="006E7320" w:rsidRPr="00B82C3A" w:rsidRDefault="00A64EC1" w:rsidP="00CF1414">
      <w:pPr>
        <w:pStyle w:val="Prrafodelista"/>
        <w:spacing w:after="0" w:line="360" w:lineRule="auto"/>
        <w:ind w:left="360"/>
        <w:jc w:val="both"/>
        <w:rPr>
          <w:rFonts w:cstheme="minorHAnsi"/>
          <w:b/>
        </w:rPr>
      </w:pPr>
      <w:r w:rsidRPr="00B82C3A">
        <w:rPr>
          <w:rFonts w:cstheme="minorHAnsi"/>
          <w:b/>
        </w:rPr>
        <w:t>ESTRATEGIA SOCIAL:</w:t>
      </w:r>
    </w:p>
    <w:p w:rsidR="00A64EC1" w:rsidRPr="00B82C3A" w:rsidRDefault="00A64EC1" w:rsidP="00CF1414">
      <w:pPr>
        <w:pStyle w:val="Prrafodelista"/>
        <w:spacing w:after="0" w:line="360" w:lineRule="auto"/>
        <w:ind w:left="360"/>
        <w:jc w:val="both"/>
        <w:rPr>
          <w:rFonts w:cstheme="minorHAnsi"/>
        </w:rPr>
      </w:pPr>
      <w:r w:rsidRPr="00B82C3A">
        <w:rPr>
          <w:rFonts w:cstheme="minorHAnsi"/>
        </w:rPr>
        <w:t xml:space="preserve">Desde la Elaboración del marco lógico del presente Plan de Negocio y su Plan operativo, se aplicarán las estrategias utilizadas por el Centro Bartolomé de las Casas en proyectos similares, teniendo en cuenta que es una institución comprometida con las personas con menor acceso a oportunidades y el enfoque de Desarrollo humano que se practica en otros </w:t>
      </w:r>
      <w:r w:rsidR="009F137B" w:rsidRPr="00B82C3A">
        <w:rPr>
          <w:rFonts w:cstheme="minorHAnsi"/>
        </w:rPr>
        <w:t>proyectos. El acceso a poblaciones excluid</w:t>
      </w:r>
      <w:r w:rsidR="00166F42" w:rsidRPr="00B82C3A">
        <w:rPr>
          <w:rFonts w:cstheme="minorHAnsi"/>
        </w:rPr>
        <w:t xml:space="preserve">as, a personas de bajos recursos </w:t>
      </w:r>
      <w:r w:rsidR="009F137B" w:rsidRPr="00B82C3A">
        <w:rPr>
          <w:rFonts w:cstheme="minorHAnsi"/>
        </w:rPr>
        <w:t xml:space="preserve">económicos pues en la sierra rural se </w:t>
      </w:r>
      <w:r w:rsidR="00166F42" w:rsidRPr="00B82C3A">
        <w:rPr>
          <w:rFonts w:cstheme="minorHAnsi"/>
        </w:rPr>
        <w:t xml:space="preserve">encuentra más del 60% de pobreza, nuestras estrategias están se desarrollaran para que hasta el productor más humilde pero con deseos de trabajar pueda acceder a los beneficios del Proyecto.  </w:t>
      </w:r>
    </w:p>
    <w:p w:rsidR="00A64EC1" w:rsidRPr="00B82C3A" w:rsidRDefault="00A64EC1" w:rsidP="00CF1414">
      <w:pPr>
        <w:pStyle w:val="Prrafodelista"/>
        <w:spacing w:after="0" w:line="360" w:lineRule="auto"/>
        <w:ind w:left="360"/>
        <w:jc w:val="both"/>
        <w:rPr>
          <w:rFonts w:cstheme="minorHAnsi"/>
          <w:b/>
        </w:rPr>
      </w:pPr>
      <w:r w:rsidRPr="00B82C3A">
        <w:rPr>
          <w:rFonts w:cstheme="minorHAnsi"/>
          <w:b/>
        </w:rPr>
        <w:t>ESTRATEGIA AMBIENTAL:</w:t>
      </w:r>
    </w:p>
    <w:p w:rsidR="0027512B" w:rsidRPr="009A4CB0" w:rsidRDefault="00A64EC1" w:rsidP="00CF1414">
      <w:pPr>
        <w:spacing w:line="360" w:lineRule="auto"/>
        <w:ind w:left="360"/>
        <w:jc w:val="both"/>
        <w:rPr>
          <w:rFonts w:asciiTheme="minorHAnsi" w:hAnsiTheme="minorHAnsi" w:cstheme="minorHAnsi"/>
          <w:sz w:val="22"/>
          <w:szCs w:val="22"/>
        </w:rPr>
      </w:pPr>
      <w:r w:rsidRPr="009A4CB0">
        <w:rPr>
          <w:rFonts w:asciiTheme="minorHAnsi" w:hAnsiTheme="minorHAnsi" w:cstheme="minorHAnsi"/>
          <w:sz w:val="22"/>
          <w:szCs w:val="22"/>
        </w:rPr>
        <w:t xml:space="preserve">El Centro Bartolomé de la Casas cuenta con una profesional especialista en Medio Ambiente y Adaptación al cambio climático; teniendo en cuenta estos conocimientos se han identificado que </w:t>
      </w:r>
      <w:r w:rsidR="0027512B" w:rsidRPr="009A4CB0">
        <w:rPr>
          <w:rFonts w:asciiTheme="minorHAnsi" w:hAnsiTheme="minorHAnsi" w:cstheme="minorHAnsi"/>
          <w:sz w:val="22"/>
          <w:szCs w:val="22"/>
        </w:rPr>
        <w:t xml:space="preserve">la presente iniciativa, DESARROLLO DEL MERCADO DE ASISTENCIA TECNICA PARA EL APROVECHAMIENTO DE ENERGIA SOLAR EN INVERNADEROS, incluye 05 de las estrategias priorizadas para la </w:t>
      </w:r>
      <w:r w:rsidR="000121B2" w:rsidRPr="009A4CB0">
        <w:rPr>
          <w:rFonts w:asciiTheme="minorHAnsi" w:hAnsiTheme="minorHAnsi" w:cstheme="minorHAnsi"/>
          <w:sz w:val="22"/>
          <w:szCs w:val="22"/>
        </w:rPr>
        <w:t xml:space="preserve">sostenibilidad ambiental y </w:t>
      </w:r>
      <w:r w:rsidR="0027512B" w:rsidRPr="009A4CB0">
        <w:rPr>
          <w:rFonts w:asciiTheme="minorHAnsi" w:hAnsiTheme="minorHAnsi" w:cstheme="minorHAnsi"/>
          <w:sz w:val="22"/>
          <w:szCs w:val="22"/>
        </w:rPr>
        <w:t>que tienen que ver con las poblaciones más vulnerables al cambio climático, y la adopción de la tecnología de invernaderos será muy útil para mitigar algunos efectos; entre esas estrategias tenemos:</w:t>
      </w:r>
    </w:p>
    <w:p w:rsidR="0027512B" w:rsidRPr="009A4CB0" w:rsidRDefault="0027512B" w:rsidP="00CF1414">
      <w:pPr>
        <w:spacing w:line="360" w:lineRule="auto"/>
        <w:ind w:left="360"/>
        <w:jc w:val="both"/>
        <w:rPr>
          <w:rFonts w:asciiTheme="minorHAnsi" w:hAnsiTheme="minorHAnsi" w:cstheme="minorHAnsi"/>
          <w:b/>
          <w:sz w:val="22"/>
          <w:szCs w:val="22"/>
        </w:rPr>
      </w:pPr>
      <w:r w:rsidRPr="009A4CB0">
        <w:rPr>
          <w:rFonts w:asciiTheme="minorHAnsi" w:hAnsiTheme="minorHAnsi" w:cstheme="minorHAnsi"/>
          <w:sz w:val="22"/>
          <w:szCs w:val="22"/>
        </w:rPr>
        <w:t>1.- F</w:t>
      </w:r>
      <w:r w:rsidRPr="009A4CB0">
        <w:rPr>
          <w:rFonts w:asciiTheme="minorHAnsi" w:hAnsiTheme="minorHAnsi" w:cstheme="minorHAnsi"/>
          <w:b/>
          <w:sz w:val="22"/>
          <w:szCs w:val="22"/>
        </w:rPr>
        <w:t>ortalecer  las políticas y estrategias de protección, conservación, recuperación y restauración de ecosistemas naturales en especial de la biodiversidad  amenazada.-</w:t>
      </w:r>
    </w:p>
    <w:p w:rsidR="000121B2" w:rsidRPr="009A4CB0" w:rsidRDefault="000121B2" w:rsidP="00CF1414">
      <w:pPr>
        <w:pStyle w:val="Prrafodelista"/>
        <w:numPr>
          <w:ilvl w:val="0"/>
          <w:numId w:val="18"/>
        </w:numPr>
        <w:spacing w:after="0" w:line="360" w:lineRule="auto"/>
        <w:ind w:left="360" w:firstLine="0"/>
        <w:jc w:val="both"/>
        <w:rPr>
          <w:rFonts w:cstheme="minorHAnsi"/>
        </w:rPr>
      </w:pPr>
      <w:r w:rsidRPr="009A4CB0">
        <w:rPr>
          <w:rFonts w:cstheme="minorHAnsi"/>
        </w:rPr>
        <w:lastRenderedPageBreak/>
        <w:t>Adaptamos prácticas y políticas con  el  (PAT) dirigirnos a cuidar nuestra riqueza natural. Se promoverá la construcción de los invernaderos como elementos de adaptación al cambio climático y aprovechamiento de la energía solar, sólo en áreas con vocación agrícola para la producción de hortalizas, flores, fresas y otros.</w:t>
      </w:r>
    </w:p>
    <w:p w:rsidR="000121B2" w:rsidRPr="009A4CB0" w:rsidRDefault="000121B2" w:rsidP="00CF1414">
      <w:pPr>
        <w:pStyle w:val="Prrafodelista"/>
        <w:numPr>
          <w:ilvl w:val="0"/>
          <w:numId w:val="18"/>
        </w:numPr>
        <w:spacing w:after="0" w:line="360" w:lineRule="auto"/>
        <w:ind w:left="360" w:firstLine="0"/>
        <w:jc w:val="both"/>
        <w:rPr>
          <w:rFonts w:cstheme="minorHAnsi"/>
        </w:rPr>
      </w:pPr>
      <w:r w:rsidRPr="009A4CB0">
        <w:rPr>
          <w:rFonts w:cstheme="minorHAnsi"/>
        </w:rPr>
        <w:t>Fortaleceremos la conservación de los suelos y el uso eficiente del agua.</w:t>
      </w:r>
    </w:p>
    <w:p w:rsidR="000121B2" w:rsidRPr="009A4CB0" w:rsidRDefault="000121B2" w:rsidP="00CF1414">
      <w:pPr>
        <w:pStyle w:val="Prrafodelista"/>
        <w:numPr>
          <w:ilvl w:val="0"/>
          <w:numId w:val="18"/>
        </w:numPr>
        <w:spacing w:after="0" w:line="360" w:lineRule="auto"/>
        <w:ind w:left="360" w:firstLine="0"/>
        <w:jc w:val="both"/>
        <w:rPr>
          <w:rFonts w:cstheme="minorHAnsi"/>
        </w:rPr>
      </w:pPr>
      <w:r w:rsidRPr="009A4CB0">
        <w:rPr>
          <w:rFonts w:cstheme="minorHAnsi"/>
        </w:rPr>
        <w:t>Promover  políticas y normas de zonificación ecológica y económica como mecanismo de gestión sostenible del territorio.</w:t>
      </w:r>
    </w:p>
    <w:p w:rsidR="000121B2" w:rsidRPr="009A4CB0" w:rsidRDefault="000121B2" w:rsidP="00CF1414">
      <w:pPr>
        <w:spacing w:line="360" w:lineRule="auto"/>
        <w:ind w:left="360"/>
        <w:jc w:val="both"/>
        <w:rPr>
          <w:rFonts w:asciiTheme="minorHAnsi" w:hAnsiTheme="minorHAnsi" w:cstheme="minorHAnsi"/>
          <w:b/>
          <w:sz w:val="22"/>
          <w:szCs w:val="22"/>
        </w:rPr>
      </w:pPr>
      <w:r w:rsidRPr="009A4CB0">
        <w:rPr>
          <w:rFonts w:asciiTheme="minorHAnsi" w:hAnsiTheme="minorHAnsi" w:cstheme="minorHAnsi"/>
          <w:b/>
          <w:sz w:val="22"/>
          <w:szCs w:val="22"/>
        </w:rPr>
        <w:t>2.- Promover  el desarrollo e implementación de programas de manejo integrado de plagas y enfermedades de importancia económica, por pisos altitudinales y ecológicos</w:t>
      </w:r>
    </w:p>
    <w:p w:rsidR="000121B2" w:rsidRPr="009A4CB0" w:rsidRDefault="000121B2" w:rsidP="00CF1414">
      <w:pPr>
        <w:spacing w:line="360" w:lineRule="auto"/>
        <w:ind w:left="360"/>
        <w:jc w:val="both"/>
        <w:rPr>
          <w:rFonts w:asciiTheme="minorHAnsi" w:hAnsiTheme="minorHAnsi" w:cstheme="minorHAnsi"/>
          <w:sz w:val="22"/>
          <w:szCs w:val="22"/>
        </w:rPr>
      </w:pPr>
      <w:r w:rsidRPr="009A4CB0">
        <w:rPr>
          <w:rFonts w:asciiTheme="minorHAnsi" w:hAnsiTheme="minorHAnsi" w:cstheme="minorHAnsi"/>
          <w:sz w:val="22"/>
          <w:szCs w:val="22"/>
        </w:rPr>
        <w:t>Tomaremos decisiones y acciones que controlaran las plagas y enfermedades en los distintos lugares que se instalaran los invernaderos de tipo capilla con lucarna con plástico Agro film,  así habrá un control y mitigación de plagas.</w:t>
      </w:r>
    </w:p>
    <w:p w:rsidR="000121B2" w:rsidRPr="009A4CB0" w:rsidRDefault="000121B2" w:rsidP="00CF1414">
      <w:pPr>
        <w:spacing w:line="360" w:lineRule="auto"/>
        <w:ind w:left="360"/>
        <w:jc w:val="both"/>
        <w:rPr>
          <w:rFonts w:asciiTheme="minorHAnsi" w:hAnsiTheme="minorHAnsi" w:cstheme="minorHAnsi"/>
          <w:b/>
          <w:sz w:val="22"/>
          <w:szCs w:val="22"/>
        </w:rPr>
      </w:pPr>
      <w:r w:rsidRPr="009A4CB0">
        <w:rPr>
          <w:rFonts w:asciiTheme="minorHAnsi" w:hAnsiTheme="minorHAnsi" w:cstheme="minorHAnsi"/>
          <w:b/>
          <w:sz w:val="22"/>
          <w:szCs w:val="22"/>
        </w:rPr>
        <w:t>3.- Desarrollar capacidad y versatilidad en las habilidades productivas para adecuarse ante las situaciones de cambio climático.</w:t>
      </w:r>
    </w:p>
    <w:p w:rsidR="000121B2" w:rsidRPr="009A4CB0" w:rsidRDefault="000121B2" w:rsidP="00CF1414">
      <w:pPr>
        <w:spacing w:line="360" w:lineRule="auto"/>
        <w:ind w:left="360"/>
        <w:jc w:val="both"/>
        <w:rPr>
          <w:rFonts w:asciiTheme="minorHAnsi" w:hAnsiTheme="minorHAnsi" w:cstheme="minorHAnsi"/>
          <w:sz w:val="22"/>
          <w:szCs w:val="22"/>
        </w:rPr>
      </w:pPr>
      <w:r w:rsidRPr="009A4CB0">
        <w:rPr>
          <w:rFonts w:asciiTheme="minorHAnsi" w:hAnsiTheme="minorHAnsi" w:cstheme="minorHAnsi"/>
          <w:sz w:val="22"/>
          <w:szCs w:val="22"/>
        </w:rPr>
        <w:t>Atreves de la  instalación  de</w:t>
      </w:r>
      <w:r w:rsidRPr="009A4CB0">
        <w:rPr>
          <w:rFonts w:asciiTheme="minorHAnsi" w:hAnsiTheme="minorHAnsi" w:cstheme="minorHAnsi"/>
          <w:b/>
          <w:sz w:val="22"/>
          <w:szCs w:val="22"/>
        </w:rPr>
        <w:t xml:space="preserve"> </w:t>
      </w:r>
      <w:r w:rsidRPr="009A4CB0">
        <w:rPr>
          <w:rFonts w:asciiTheme="minorHAnsi" w:hAnsiTheme="minorHAnsi" w:cstheme="minorHAnsi"/>
          <w:sz w:val="22"/>
          <w:szCs w:val="22"/>
        </w:rPr>
        <w:t>invernaderos de tipo capilla con lucarna con plástico agro film diversificaremos nuestro cultivos en diferentes situaciones climáticas, dando incentivos a productores y emprendedores  que innoven o se den cuenta al cambio climático.</w:t>
      </w:r>
    </w:p>
    <w:p w:rsidR="000121B2" w:rsidRPr="009A4CB0" w:rsidRDefault="000121B2" w:rsidP="00CF1414">
      <w:pPr>
        <w:spacing w:line="360" w:lineRule="auto"/>
        <w:ind w:left="360"/>
        <w:jc w:val="both"/>
        <w:rPr>
          <w:rFonts w:asciiTheme="minorHAnsi" w:hAnsiTheme="minorHAnsi" w:cstheme="minorHAnsi"/>
          <w:b/>
          <w:sz w:val="22"/>
          <w:szCs w:val="22"/>
        </w:rPr>
      </w:pPr>
      <w:r w:rsidRPr="009A4CB0">
        <w:rPr>
          <w:rFonts w:asciiTheme="minorHAnsi" w:hAnsiTheme="minorHAnsi" w:cstheme="minorHAnsi"/>
          <w:sz w:val="22"/>
          <w:szCs w:val="22"/>
        </w:rPr>
        <w:t>4</w:t>
      </w:r>
      <w:r w:rsidRPr="009A4CB0">
        <w:rPr>
          <w:rFonts w:asciiTheme="minorHAnsi" w:hAnsiTheme="minorHAnsi" w:cstheme="minorHAnsi"/>
          <w:b/>
          <w:sz w:val="22"/>
          <w:szCs w:val="22"/>
        </w:rPr>
        <w:t>.- Diversificar la producción  agrícola de cada cuenca, que garantice la seguridad alimentaria  de las familias vulnerables al cambio climático.</w:t>
      </w:r>
    </w:p>
    <w:p w:rsidR="000121B2" w:rsidRPr="009A4CB0" w:rsidRDefault="000121B2" w:rsidP="00CF1414">
      <w:pPr>
        <w:spacing w:line="360" w:lineRule="auto"/>
        <w:ind w:left="360"/>
        <w:jc w:val="both"/>
        <w:rPr>
          <w:rFonts w:asciiTheme="minorHAnsi" w:hAnsiTheme="minorHAnsi" w:cstheme="minorHAnsi"/>
          <w:sz w:val="22"/>
          <w:szCs w:val="22"/>
        </w:rPr>
      </w:pPr>
      <w:r w:rsidRPr="009A4CB0">
        <w:rPr>
          <w:rFonts w:asciiTheme="minorHAnsi" w:hAnsiTheme="minorHAnsi" w:cstheme="minorHAnsi"/>
          <w:sz w:val="22"/>
          <w:szCs w:val="22"/>
        </w:rPr>
        <w:t>Al contar con los invernaderos de tipo capilla con lucarna con plástico Agro film se pondrá sembrar diferentes cultivos que les permitan contar con alimento suficiente y nutritivo para la familia, así cono destinar al mercado.</w:t>
      </w:r>
    </w:p>
    <w:p w:rsidR="000121B2" w:rsidRPr="009A4CB0" w:rsidRDefault="000121B2" w:rsidP="00CF1414">
      <w:pPr>
        <w:spacing w:line="360" w:lineRule="auto"/>
        <w:ind w:left="360"/>
        <w:jc w:val="both"/>
        <w:rPr>
          <w:rFonts w:asciiTheme="minorHAnsi" w:hAnsiTheme="minorHAnsi" w:cstheme="minorHAnsi"/>
          <w:sz w:val="22"/>
          <w:szCs w:val="22"/>
        </w:rPr>
      </w:pPr>
      <w:r w:rsidRPr="009A4CB0">
        <w:rPr>
          <w:rFonts w:asciiTheme="minorHAnsi" w:hAnsiTheme="minorHAnsi" w:cstheme="minorHAnsi"/>
          <w:sz w:val="22"/>
          <w:szCs w:val="22"/>
        </w:rPr>
        <w:t>Así  generaremos una externalidad positiva como, promover la asociatividad para el  mercado, los productores se agruparan y organizaran, fortaleceremos las cadenas productivas, brindaremos más atención a las poblaciones alto andinas, promoveremos la producción  y el consumo de productos locales de acuerdo a las necesidades nutricionales</w:t>
      </w:r>
    </w:p>
    <w:p w:rsidR="000121B2" w:rsidRPr="009A4CB0" w:rsidRDefault="000121B2" w:rsidP="00CF1414">
      <w:pPr>
        <w:spacing w:line="360" w:lineRule="auto"/>
        <w:ind w:left="360"/>
        <w:jc w:val="both"/>
        <w:rPr>
          <w:rFonts w:asciiTheme="minorHAnsi" w:hAnsiTheme="minorHAnsi" w:cstheme="minorHAnsi"/>
          <w:b/>
          <w:sz w:val="22"/>
          <w:szCs w:val="22"/>
        </w:rPr>
      </w:pPr>
      <w:r w:rsidRPr="009A4CB0">
        <w:rPr>
          <w:rFonts w:asciiTheme="minorHAnsi" w:hAnsiTheme="minorHAnsi" w:cstheme="minorHAnsi"/>
          <w:b/>
          <w:sz w:val="22"/>
          <w:szCs w:val="22"/>
        </w:rPr>
        <w:t>5. Promover el uso de energía renovable para favorecer un clima propicio para la producción de hortalizas y frutas en invernadero.</w:t>
      </w:r>
    </w:p>
    <w:p w:rsidR="000121B2" w:rsidRDefault="000121B2" w:rsidP="00CF1414">
      <w:pPr>
        <w:spacing w:line="360" w:lineRule="auto"/>
        <w:ind w:left="360"/>
        <w:jc w:val="both"/>
        <w:rPr>
          <w:rFonts w:asciiTheme="minorHAnsi" w:hAnsiTheme="minorHAnsi" w:cstheme="minorHAnsi"/>
          <w:sz w:val="22"/>
          <w:szCs w:val="22"/>
        </w:rPr>
      </w:pPr>
      <w:r w:rsidRPr="009A4CB0">
        <w:rPr>
          <w:rFonts w:asciiTheme="minorHAnsi" w:hAnsiTheme="minorHAnsi" w:cstheme="minorHAnsi"/>
          <w:sz w:val="22"/>
          <w:szCs w:val="22"/>
        </w:rPr>
        <w:t xml:space="preserve"> Los invernaderos de tipo capilla con lucarna con plástico agro film,  son fuentes de transformación de energía  solar, con menor capacidad de contaminar,  la energía solar de  la región del cusco cuenta con un alto potencial que hasta el momento es muy poco utilizado.</w:t>
      </w:r>
    </w:p>
    <w:p w:rsidR="00D11F5F" w:rsidRPr="00D11F5F" w:rsidRDefault="00D11F5F" w:rsidP="00CF1414">
      <w:pPr>
        <w:spacing w:line="360" w:lineRule="auto"/>
        <w:ind w:left="360"/>
        <w:jc w:val="both"/>
        <w:rPr>
          <w:rFonts w:asciiTheme="minorHAnsi" w:hAnsiTheme="minorHAnsi" w:cstheme="minorHAnsi"/>
          <w:b/>
          <w:i/>
          <w:sz w:val="22"/>
          <w:szCs w:val="22"/>
        </w:rPr>
      </w:pPr>
      <w:r>
        <w:rPr>
          <w:rFonts w:asciiTheme="minorHAnsi" w:hAnsiTheme="minorHAnsi" w:cstheme="minorHAnsi"/>
          <w:sz w:val="22"/>
          <w:szCs w:val="22"/>
        </w:rPr>
        <w:t xml:space="preserve">Finalmente se tendrá en cuenta las recomendaciones de especialistas que han realizado la identificación de recicladores y empresas que se encargarán de la disposición final de los </w:t>
      </w:r>
      <w:r>
        <w:rPr>
          <w:rFonts w:asciiTheme="minorHAnsi" w:hAnsiTheme="minorHAnsi" w:cstheme="minorHAnsi"/>
          <w:sz w:val="22"/>
          <w:szCs w:val="22"/>
        </w:rPr>
        <w:lastRenderedPageBreak/>
        <w:t>plásticos agro film, para no contaminar el ambiente; ya se tiene convenio con 01 empresa que recogerá estos excedentes de los invernaderos (</w:t>
      </w:r>
      <w:r w:rsidRPr="00D11F5F">
        <w:rPr>
          <w:rFonts w:asciiTheme="minorHAnsi" w:hAnsiTheme="minorHAnsi" w:cstheme="minorHAnsi"/>
          <w:i/>
          <w:sz w:val="22"/>
          <w:szCs w:val="22"/>
        </w:rPr>
        <w:t>Ver Anexo 10)</w:t>
      </w:r>
    </w:p>
    <w:p w:rsidR="000121B2" w:rsidRDefault="0027512B" w:rsidP="00CF1414">
      <w:pPr>
        <w:spacing w:line="360" w:lineRule="auto"/>
        <w:ind w:left="360"/>
        <w:jc w:val="both"/>
        <w:rPr>
          <w:rFonts w:asciiTheme="minorHAnsi" w:hAnsiTheme="minorHAnsi" w:cstheme="minorHAnsi"/>
          <w:sz w:val="22"/>
          <w:szCs w:val="22"/>
        </w:rPr>
      </w:pPr>
      <w:r w:rsidRPr="009A4CB0">
        <w:rPr>
          <w:rFonts w:asciiTheme="minorHAnsi" w:hAnsiTheme="minorHAnsi" w:cstheme="minorHAnsi"/>
          <w:sz w:val="22"/>
          <w:szCs w:val="22"/>
        </w:rPr>
        <w:t xml:space="preserve"> </w:t>
      </w:r>
    </w:p>
    <w:p w:rsidR="00A64EC1" w:rsidRPr="009A4CB0" w:rsidRDefault="00A64EC1" w:rsidP="00CF1414">
      <w:pPr>
        <w:spacing w:line="360" w:lineRule="auto"/>
        <w:ind w:left="360"/>
        <w:jc w:val="both"/>
        <w:rPr>
          <w:rFonts w:asciiTheme="minorHAnsi" w:hAnsiTheme="minorHAnsi" w:cstheme="minorHAnsi"/>
          <w:b/>
          <w:sz w:val="22"/>
          <w:szCs w:val="22"/>
        </w:rPr>
      </w:pPr>
      <w:r w:rsidRPr="009A4CB0">
        <w:rPr>
          <w:rFonts w:asciiTheme="minorHAnsi" w:hAnsiTheme="minorHAnsi" w:cstheme="minorHAnsi"/>
          <w:b/>
          <w:sz w:val="22"/>
          <w:szCs w:val="22"/>
        </w:rPr>
        <w:t>ESTRATEGIA ECONÓMICA:</w:t>
      </w:r>
    </w:p>
    <w:p w:rsidR="000121B2" w:rsidRPr="009A4CB0" w:rsidRDefault="000121B2" w:rsidP="00CF1414">
      <w:pPr>
        <w:spacing w:line="360" w:lineRule="auto"/>
        <w:ind w:left="360"/>
        <w:jc w:val="both"/>
        <w:rPr>
          <w:rFonts w:asciiTheme="minorHAnsi" w:hAnsiTheme="minorHAnsi" w:cstheme="minorHAnsi"/>
          <w:sz w:val="22"/>
          <w:szCs w:val="22"/>
        </w:rPr>
      </w:pPr>
      <w:r w:rsidRPr="009A4CB0">
        <w:rPr>
          <w:rFonts w:asciiTheme="minorHAnsi" w:hAnsiTheme="minorHAnsi" w:cstheme="minorHAnsi"/>
          <w:sz w:val="22"/>
          <w:szCs w:val="22"/>
        </w:rPr>
        <w:t xml:space="preserve">La estrategia para garantizar el éxito de la empresa conformada por los PAT, será que desde el inicio de la selección de ellos se utilice la Metodología de articulación en Redes Empresariales, de manera que los proveedores de asistencia técnica nos solo fortalezcan sus capacidades en temas de energías renovables y gestión comercial; si no que además se realice un proceso de empoderamiento de la confianza de en negocios </w:t>
      </w:r>
      <w:r w:rsidR="009332A7" w:rsidRPr="009A4CB0">
        <w:rPr>
          <w:rFonts w:asciiTheme="minorHAnsi" w:hAnsiTheme="minorHAnsi" w:cstheme="minorHAnsi"/>
          <w:sz w:val="22"/>
          <w:szCs w:val="22"/>
        </w:rPr>
        <w:t>conjuntos.</w:t>
      </w:r>
    </w:p>
    <w:p w:rsidR="006E7320" w:rsidRPr="009A4CB0" w:rsidRDefault="009332A7" w:rsidP="00CF1414">
      <w:pPr>
        <w:pStyle w:val="Prrafodelista"/>
        <w:spacing w:after="0" w:line="360" w:lineRule="auto"/>
        <w:ind w:left="360"/>
        <w:jc w:val="both"/>
        <w:rPr>
          <w:rFonts w:cstheme="minorHAnsi"/>
        </w:rPr>
      </w:pPr>
      <w:r w:rsidRPr="009A4CB0">
        <w:rPr>
          <w:rFonts w:cstheme="minorHAnsi"/>
        </w:rPr>
        <w:t>Al finalizar el proceso de acompañamiento, los PAT estarán conformados en una empresa proveedora de servicios formalmente constituida y que además se implementará de manera que se garantice su continuidad.</w:t>
      </w:r>
    </w:p>
    <w:p w:rsidR="009332A7" w:rsidRPr="009A4CB0" w:rsidRDefault="009332A7" w:rsidP="00CF1414">
      <w:pPr>
        <w:pStyle w:val="Prrafodelista"/>
        <w:spacing w:after="0" w:line="360" w:lineRule="auto"/>
        <w:ind w:left="360"/>
        <w:jc w:val="both"/>
        <w:rPr>
          <w:rFonts w:cstheme="minorHAnsi"/>
        </w:rPr>
      </w:pPr>
    </w:p>
    <w:p w:rsidR="001B490F" w:rsidRPr="009A4CB0" w:rsidRDefault="001B490F" w:rsidP="00CF1414">
      <w:pPr>
        <w:pStyle w:val="Prrafodelista"/>
        <w:numPr>
          <w:ilvl w:val="0"/>
          <w:numId w:val="19"/>
        </w:numPr>
        <w:spacing w:after="0" w:line="360" w:lineRule="auto"/>
        <w:jc w:val="both"/>
        <w:rPr>
          <w:rFonts w:cstheme="minorHAnsi"/>
          <w:b/>
        </w:rPr>
      </w:pPr>
      <w:r w:rsidRPr="009A4CB0">
        <w:rPr>
          <w:rFonts w:cstheme="minorHAnsi"/>
          <w:b/>
        </w:rPr>
        <w:t>PLAN ECONÓMICO FINANCIERO</w:t>
      </w:r>
      <w:r w:rsidR="006E7320" w:rsidRPr="009A4CB0">
        <w:rPr>
          <w:rFonts w:cstheme="minorHAnsi"/>
          <w:b/>
        </w:rPr>
        <w:t xml:space="preserve"> </w:t>
      </w:r>
    </w:p>
    <w:p w:rsidR="006E7320" w:rsidRPr="009A4CB0" w:rsidRDefault="006E7320" w:rsidP="00CF1414">
      <w:pPr>
        <w:pStyle w:val="Prrafodelista"/>
        <w:spacing w:after="0" w:line="360" w:lineRule="auto"/>
        <w:ind w:left="360"/>
        <w:jc w:val="both"/>
        <w:rPr>
          <w:rFonts w:cstheme="minorHAnsi"/>
          <w:b/>
        </w:rPr>
      </w:pPr>
    </w:p>
    <w:p w:rsidR="001B490F" w:rsidRPr="009A4CB0" w:rsidRDefault="001B490F" w:rsidP="00CF1414">
      <w:pPr>
        <w:pStyle w:val="Prrafodelista"/>
        <w:numPr>
          <w:ilvl w:val="1"/>
          <w:numId w:val="19"/>
        </w:numPr>
        <w:spacing w:after="0" w:line="360" w:lineRule="auto"/>
        <w:jc w:val="both"/>
        <w:rPr>
          <w:rFonts w:cstheme="minorHAnsi"/>
          <w:b/>
        </w:rPr>
      </w:pPr>
      <w:r w:rsidRPr="009A4CB0">
        <w:rPr>
          <w:rFonts w:cstheme="minorHAnsi"/>
          <w:b/>
        </w:rPr>
        <w:t>Plan de Inversiones.</w:t>
      </w:r>
    </w:p>
    <w:p w:rsidR="00154376" w:rsidRPr="009A4CB0" w:rsidRDefault="00154376" w:rsidP="00154376">
      <w:pPr>
        <w:pStyle w:val="Prrafodelista"/>
        <w:spacing w:after="0" w:line="360" w:lineRule="auto"/>
        <w:ind w:left="360"/>
        <w:jc w:val="both"/>
        <w:rPr>
          <w:rFonts w:cstheme="minorHAnsi"/>
        </w:rPr>
      </w:pPr>
      <w:r w:rsidRPr="009A4CB0">
        <w:rPr>
          <w:rFonts w:cstheme="minorHAnsi"/>
        </w:rPr>
        <w:t>En el presente Plan de Negocio se ha priorizado las siguientes inversiones:</w:t>
      </w:r>
    </w:p>
    <w:p w:rsidR="00487F2F" w:rsidRDefault="00B8569B" w:rsidP="00487F2F">
      <w:pPr>
        <w:pStyle w:val="Prrafodelista"/>
        <w:spacing w:after="0" w:line="360" w:lineRule="auto"/>
        <w:ind w:left="360"/>
        <w:jc w:val="both"/>
        <w:rPr>
          <w:rFonts w:cstheme="minorHAnsi"/>
        </w:rPr>
      </w:pPr>
      <w:r>
        <w:rPr>
          <w:rFonts w:cstheme="minorHAnsi"/>
        </w:rPr>
        <w:t>En cuanto a inversión en activos fijos se contempla la construcción de tres i</w:t>
      </w:r>
      <w:r w:rsidR="00154376" w:rsidRPr="009A4CB0">
        <w:rPr>
          <w:rFonts w:cstheme="minorHAnsi"/>
        </w:rPr>
        <w:t xml:space="preserve">nvernaderos demostrativos </w:t>
      </w:r>
      <w:r>
        <w:rPr>
          <w:rFonts w:cstheme="minorHAnsi"/>
        </w:rPr>
        <w:t>para</w:t>
      </w:r>
      <w:r w:rsidR="00154376" w:rsidRPr="009A4CB0">
        <w:rPr>
          <w:rFonts w:cstheme="minorHAnsi"/>
        </w:rPr>
        <w:t xml:space="preserve"> cultivos agrícolas</w:t>
      </w:r>
      <w:r>
        <w:rPr>
          <w:rFonts w:cstheme="minorHAnsi"/>
        </w:rPr>
        <w:t>:</w:t>
      </w:r>
      <w:r w:rsidR="00154376" w:rsidRPr="009A4CB0">
        <w:rPr>
          <w:rFonts w:cstheme="minorHAnsi"/>
        </w:rPr>
        <w:t xml:space="preserve"> Flores, Fresas y Hortalizas, </w:t>
      </w:r>
      <w:r>
        <w:rPr>
          <w:rFonts w:cstheme="minorHAnsi"/>
        </w:rPr>
        <w:t>que tienen</w:t>
      </w:r>
      <w:r w:rsidR="00154376" w:rsidRPr="009A4CB0">
        <w:rPr>
          <w:rFonts w:cstheme="minorHAnsi"/>
        </w:rPr>
        <w:t xml:space="preserve"> bastante demanda en el mercado regional</w:t>
      </w:r>
      <w:r>
        <w:rPr>
          <w:rFonts w:cstheme="minorHAnsi"/>
        </w:rPr>
        <w:t xml:space="preserve"> y se adecuan al clima de Cusco, a</w:t>
      </w:r>
      <w:r w:rsidR="00154376" w:rsidRPr="009A4CB0">
        <w:rPr>
          <w:rFonts w:cstheme="minorHAnsi"/>
        </w:rPr>
        <w:t>sí mismo o estos invernaderos servirán a los Proveedores de Asistencia Técnica PAT para mostrar a los potenciales usuarios los beneficios de esta tecnología validada y como ingreso extra podrán recibir pasantía de otras empresas o instituciones interesadas en el tema</w:t>
      </w:r>
      <w:r>
        <w:rPr>
          <w:rFonts w:cstheme="minorHAnsi"/>
        </w:rPr>
        <w:t>, a</w:t>
      </w:r>
      <w:r w:rsidR="000A7208">
        <w:rPr>
          <w:rFonts w:cstheme="minorHAnsi"/>
        </w:rPr>
        <w:t>demás se implementará a los PAT con un kit de equipo completo y herramientas para que brindes sus servicios de mejor manera.</w:t>
      </w:r>
      <w:r w:rsidR="00487F2F">
        <w:rPr>
          <w:rFonts w:cstheme="minorHAnsi"/>
        </w:rPr>
        <w:t xml:space="preserve"> Así mismo se implementará un centro de servicios para que los PAT puedan organizar, promocionar y distribuir su trabajo esto </w:t>
      </w:r>
      <w:r>
        <w:rPr>
          <w:rFonts w:cstheme="minorHAnsi"/>
        </w:rPr>
        <w:t xml:space="preserve">último </w:t>
      </w:r>
      <w:r w:rsidR="00487F2F">
        <w:rPr>
          <w:rFonts w:cstheme="minorHAnsi"/>
        </w:rPr>
        <w:t>se realiza</w:t>
      </w:r>
      <w:r>
        <w:rPr>
          <w:rFonts w:cstheme="minorHAnsi"/>
        </w:rPr>
        <w:t>rá con la contrapartida del CBC; en todo lo mencionado se invertirá USD 35,122.</w:t>
      </w:r>
    </w:p>
    <w:p w:rsidR="00487F2F" w:rsidRDefault="00487F2F" w:rsidP="00487F2F">
      <w:pPr>
        <w:pStyle w:val="Prrafodelista"/>
        <w:spacing w:after="0" w:line="360" w:lineRule="auto"/>
        <w:ind w:left="360"/>
        <w:jc w:val="both"/>
        <w:rPr>
          <w:rFonts w:cstheme="minorHAnsi"/>
        </w:rPr>
      </w:pPr>
      <w:r>
        <w:rPr>
          <w:rFonts w:cstheme="minorHAnsi"/>
        </w:rPr>
        <w:t>En cuanto a inversiones en intangibles, se toma en cuenta el costo de las instituciones y consultoras que capacitarán a los Proveedores de asistencia técnica PAT para que se especialicen así mismo se les cofinanciará una pasantía a experiencias exitos</w:t>
      </w:r>
      <w:r w:rsidR="00C362B1">
        <w:rPr>
          <w:rFonts w:cstheme="minorHAnsi"/>
        </w:rPr>
        <w:t>as en el vecino país de Ecuador, todo ello teniendo en cuenta la contrapartida de los PAT consistentes en su transporte, alimentación y hospedajes suma un total de $46,720.</w:t>
      </w:r>
    </w:p>
    <w:p w:rsidR="00B8569B" w:rsidRDefault="00B8569B" w:rsidP="00487F2F">
      <w:pPr>
        <w:pStyle w:val="Prrafodelista"/>
        <w:spacing w:after="0" w:line="360" w:lineRule="auto"/>
        <w:ind w:left="360"/>
        <w:jc w:val="both"/>
        <w:rPr>
          <w:rFonts w:cstheme="minorHAnsi"/>
        </w:rPr>
      </w:pPr>
      <w:r>
        <w:rPr>
          <w:rFonts w:cstheme="minorHAnsi"/>
        </w:rPr>
        <w:t>Otro rubro importante consiste en el capital de trabajo para ofertar los servicios y productos del PAT donde invertirán la mayor parte de contrapartida para la adquisición de algunos materiales para la construcción de invernaderos con</w:t>
      </w:r>
      <w:r w:rsidR="00BC7678">
        <w:rPr>
          <w:rFonts w:cstheme="minorHAnsi"/>
        </w:rPr>
        <w:t xml:space="preserve"> uso eficiente de energía </w:t>
      </w:r>
      <w:r w:rsidR="00BC7678">
        <w:rPr>
          <w:rFonts w:cstheme="minorHAnsi"/>
        </w:rPr>
        <w:lastRenderedPageBreak/>
        <w:t>solar; ellos se conformarán en PAT para replicar la iniciativa y gracias a este capital y la rentabilidad obtenida en este plan de negocio, tendrán mayor capacidad de inversión.</w:t>
      </w:r>
    </w:p>
    <w:p w:rsidR="00B8569B" w:rsidRDefault="00D14BB7" w:rsidP="00487F2F">
      <w:pPr>
        <w:pStyle w:val="Prrafodelista"/>
        <w:spacing w:after="0" w:line="360" w:lineRule="auto"/>
        <w:ind w:left="360"/>
        <w:jc w:val="both"/>
        <w:rPr>
          <w:rFonts w:cstheme="minorHAnsi"/>
        </w:rPr>
      </w:pPr>
      <w:r>
        <w:rPr>
          <w:rFonts w:cstheme="minorHAnsi"/>
        </w:rPr>
        <w:t>También se considera un presupuesto para el personal de gestión del proyecto donde solamente 01 persona estará encargado al 100% y otros 03 consultores a tiempos parciales de acuerdo a la demanda del Plan de negocio.</w:t>
      </w:r>
    </w:p>
    <w:p w:rsidR="00C362B1" w:rsidRPr="00487F2F" w:rsidRDefault="00D14BB7" w:rsidP="00487F2F">
      <w:pPr>
        <w:pStyle w:val="Prrafodelista"/>
        <w:spacing w:after="0" w:line="360" w:lineRule="auto"/>
        <w:ind w:left="360"/>
        <w:jc w:val="both"/>
        <w:rPr>
          <w:rFonts w:cstheme="minorHAnsi"/>
        </w:rPr>
      </w:pPr>
      <w:r>
        <w:rPr>
          <w:rFonts w:cstheme="minorHAnsi"/>
        </w:rPr>
        <w:t>Finalmente se considera un último ítem de gastos de ventas, para promocionar los servicios y productos del Plan de negocio, en los que se realizarán eventos de promoción y material publicitario.</w:t>
      </w:r>
    </w:p>
    <w:p w:rsidR="00154376" w:rsidRPr="009A4CB0" w:rsidRDefault="002D045B" w:rsidP="00154376">
      <w:pPr>
        <w:pStyle w:val="Prrafodelista"/>
        <w:spacing w:after="0" w:line="360" w:lineRule="auto"/>
        <w:ind w:left="360"/>
        <w:jc w:val="both"/>
        <w:rPr>
          <w:rFonts w:cstheme="minorHAnsi"/>
        </w:rPr>
      </w:pPr>
      <w:r w:rsidRPr="009A4CB0">
        <w:rPr>
          <w:rFonts w:cstheme="minorHAnsi"/>
        </w:rPr>
        <w:t>Presupuesto Total:</w:t>
      </w:r>
    </w:p>
    <w:tbl>
      <w:tblPr>
        <w:tblW w:w="9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26"/>
        <w:gridCol w:w="3595"/>
        <w:gridCol w:w="2613"/>
      </w:tblGrid>
      <w:tr w:rsidR="002D045B" w:rsidRPr="00B82C3A" w:rsidTr="002D045B">
        <w:trPr>
          <w:trHeight w:val="70"/>
        </w:trPr>
        <w:tc>
          <w:tcPr>
            <w:tcW w:w="3226" w:type="dxa"/>
            <w:tcBorders>
              <w:top w:val="single" w:sz="4" w:space="0" w:color="auto"/>
              <w:left w:val="single" w:sz="4" w:space="0" w:color="auto"/>
              <w:bottom w:val="single" w:sz="4" w:space="0" w:color="auto"/>
              <w:right w:val="single" w:sz="4" w:space="0" w:color="auto"/>
            </w:tcBorders>
            <w:shd w:val="clear" w:color="000000" w:fill="FABF8F"/>
            <w:noWrap/>
            <w:vAlign w:val="center"/>
            <w:hideMark/>
          </w:tcPr>
          <w:p w:rsidR="002D045B" w:rsidRPr="00B82C3A" w:rsidRDefault="002D045B" w:rsidP="00BC7678">
            <w:pPr>
              <w:jc w:val="center"/>
              <w:rPr>
                <w:rFonts w:asciiTheme="minorHAnsi" w:hAnsiTheme="minorHAnsi" w:cstheme="minorHAnsi"/>
                <w:b/>
                <w:bCs/>
                <w:color w:val="000000"/>
                <w:sz w:val="20"/>
                <w:szCs w:val="20"/>
              </w:rPr>
            </w:pPr>
            <w:r w:rsidRPr="00B82C3A">
              <w:rPr>
                <w:rFonts w:asciiTheme="minorHAnsi" w:hAnsiTheme="minorHAnsi" w:cstheme="minorHAnsi"/>
                <w:b/>
                <w:bCs/>
                <w:color w:val="000000"/>
                <w:sz w:val="20"/>
                <w:szCs w:val="20"/>
              </w:rPr>
              <w:t>(C)  TOTAL DEL PROYECTO</w:t>
            </w:r>
          </w:p>
        </w:tc>
        <w:tc>
          <w:tcPr>
            <w:tcW w:w="3595" w:type="dxa"/>
            <w:tcBorders>
              <w:top w:val="single" w:sz="4" w:space="0" w:color="auto"/>
              <w:left w:val="single" w:sz="4" w:space="0" w:color="auto"/>
              <w:bottom w:val="single" w:sz="4" w:space="0" w:color="auto"/>
              <w:right w:val="single" w:sz="4" w:space="0" w:color="auto"/>
            </w:tcBorders>
            <w:shd w:val="clear" w:color="000000" w:fill="FABF8F"/>
            <w:noWrap/>
            <w:vAlign w:val="center"/>
            <w:hideMark/>
          </w:tcPr>
          <w:p w:rsidR="002D045B" w:rsidRPr="00B82C3A" w:rsidRDefault="002D045B" w:rsidP="00BC7678">
            <w:pPr>
              <w:jc w:val="center"/>
              <w:rPr>
                <w:rFonts w:asciiTheme="minorHAnsi" w:hAnsiTheme="minorHAnsi" w:cstheme="minorHAnsi"/>
                <w:b/>
                <w:bCs/>
                <w:color w:val="000000"/>
                <w:sz w:val="20"/>
                <w:szCs w:val="20"/>
              </w:rPr>
            </w:pPr>
            <w:r w:rsidRPr="00B82C3A">
              <w:rPr>
                <w:rFonts w:asciiTheme="minorHAnsi" w:hAnsiTheme="minorHAnsi" w:cstheme="minorHAnsi"/>
                <w:b/>
                <w:bCs/>
                <w:color w:val="000000"/>
                <w:sz w:val="20"/>
                <w:szCs w:val="20"/>
              </w:rPr>
              <w:t>APORTE SOLICITADO a AEA</w:t>
            </w:r>
          </w:p>
        </w:tc>
        <w:tc>
          <w:tcPr>
            <w:tcW w:w="2613" w:type="dxa"/>
            <w:tcBorders>
              <w:top w:val="single" w:sz="4" w:space="0" w:color="auto"/>
              <w:left w:val="single" w:sz="4" w:space="0" w:color="auto"/>
              <w:bottom w:val="single" w:sz="4" w:space="0" w:color="auto"/>
              <w:right w:val="single" w:sz="4" w:space="0" w:color="auto"/>
            </w:tcBorders>
            <w:shd w:val="clear" w:color="000000" w:fill="FABF8F"/>
            <w:noWrap/>
            <w:vAlign w:val="center"/>
            <w:hideMark/>
          </w:tcPr>
          <w:p w:rsidR="002D045B" w:rsidRPr="00B82C3A" w:rsidRDefault="002D045B" w:rsidP="00BC7678">
            <w:pPr>
              <w:jc w:val="center"/>
              <w:rPr>
                <w:rFonts w:asciiTheme="minorHAnsi" w:hAnsiTheme="minorHAnsi" w:cstheme="minorHAnsi"/>
                <w:b/>
                <w:bCs/>
                <w:color w:val="000000"/>
                <w:sz w:val="20"/>
                <w:szCs w:val="20"/>
              </w:rPr>
            </w:pPr>
            <w:r w:rsidRPr="00B82C3A">
              <w:rPr>
                <w:rFonts w:asciiTheme="minorHAnsi" w:hAnsiTheme="minorHAnsi" w:cstheme="minorHAnsi"/>
                <w:b/>
                <w:bCs/>
                <w:color w:val="000000"/>
                <w:sz w:val="20"/>
                <w:szCs w:val="20"/>
              </w:rPr>
              <w:t>APORTE COFINANCIADO CBC + ASOCIADOS</w:t>
            </w:r>
          </w:p>
        </w:tc>
      </w:tr>
      <w:tr w:rsidR="00154376" w:rsidRPr="00B82C3A" w:rsidTr="002D045B">
        <w:trPr>
          <w:trHeight w:val="70"/>
        </w:trPr>
        <w:tc>
          <w:tcPr>
            <w:tcW w:w="3226" w:type="dxa"/>
            <w:shd w:val="clear" w:color="000000" w:fill="FABF8F"/>
            <w:noWrap/>
            <w:vAlign w:val="center"/>
            <w:hideMark/>
          </w:tcPr>
          <w:p w:rsidR="00154376" w:rsidRPr="00B82C3A" w:rsidRDefault="00BC7678" w:rsidP="00BC7678">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 xml:space="preserve">USD  </w:t>
            </w:r>
            <w:r w:rsidR="00154376" w:rsidRPr="00B82C3A">
              <w:rPr>
                <w:rFonts w:asciiTheme="minorHAnsi" w:hAnsiTheme="minorHAnsi" w:cstheme="minorHAnsi"/>
                <w:b/>
                <w:bCs/>
                <w:color w:val="000000"/>
                <w:sz w:val="20"/>
                <w:szCs w:val="20"/>
              </w:rPr>
              <w:t>301697</w:t>
            </w:r>
          </w:p>
        </w:tc>
        <w:tc>
          <w:tcPr>
            <w:tcW w:w="3595" w:type="dxa"/>
            <w:shd w:val="clear" w:color="000000" w:fill="FABF8F"/>
            <w:noWrap/>
            <w:vAlign w:val="center"/>
            <w:hideMark/>
          </w:tcPr>
          <w:p w:rsidR="00154376" w:rsidRPr="00B82C3A" w:rsidRDefault="00BC7678" w:rsidP="00BC7678">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USD</w:t>
            </w:r>
            <w:r w:rsidRPr="00B82C3A">
              <w:rPr>
                <w:rFonts w:asciiTheme="minorHAnsi" w:hAnsiTheme="minorHAnsi" w:cstheme="minorHAnsi"/>
                <w:b/>
                <w:bCs/>
                <w:color w:val="000000"/>
                <w:sz w:val="20"/>
                <w:szCs w:val="20"/>
              </w:rPr>
              <w:t xml:space="preserve"> </w:t>
            </w:r>
            <w:r>
              <w:rPr>
                <w:rFonts w:asciiTheme="minorHAnsi" w:hAnsiTheme="minorHAnsi" w:cstheme="minorHAnsi"/>
                <w:b/>
                <w:bCs/>
                <w:color w:val="000000"/>
                <w:sz w:val="20"/>
                <w:szCs w:val="20"/>
              </w:rPr>
              <w:t xml:space="preserve">   </w:t>
            </w:r>
            <w:r w:rsidR="00154376" w:rsidRPr="00B82C3A">
              <w:rPr>
                <w:rFonts w:asciiTheme="minorHAnsi" w:hAnsiTheme="minorHAnsi" w:cstheme="minorHAnsi"/>
                <w:b/>
                <w:bCs/>
                <w:color w:val="000000"/>
                <w:sz w:val="20"/>
                <w:szCs w:val="20"/>
              </w:rPr>
              <w:t>138630</w:t>
            </w:r>
          </w:p>
        </w:tc>
        <w:tc>
          <w:tcPr>
            <w:tcW w:w="2613" w:type="dxa"/>
            <w:shd w:val="clear" w:color="000000" w:fill="FABF8F"/>
            <w:noWrap/>
            <w:vAlign w:val="center"/>
            <w:hideMark/>
          </w:tcPr>
          <w:p w:rsidR="00154376" w:rsidRPr="00B82C3A" w:rsidRDefault="00BC7678" w:rsidP="00BC7678">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USD</w:t>
            </w:r>
            <w:r w:rsidRPr="00B82C3A">
              <w:rPr>
                <w:rFonts w:asciiTheme="minorHAnsi" w:hAnsiTheme="minorHAnsi" w:cstheme="minorHAnsi"/>
                <w:b/>
                <w:bCs/>
                <w:color w:val="000000"/>
                <w:sz w:val="20"/>
                <w:szCs w:val="20"/>
              </w:rPr>
              <w:t xml:space="preserve"> </w:t>
            </w:r>
            <w:r>
              <w:rPr>
                <w:rFonts w:asciiTheme="minorHAnsi" w:hAnsiTheme="minorHAnsi" w:cstheme="minorHAnsi"/>
                <w:b/>
                <w:bCs/>
                <w:color w:val="000000"/>
                <w:sz w:val="20"/>
                <w:szCs w:val="20"/>
              </w:rPr>
              <w:t xml:space="preserve">   </w:t>
            </w:r>
            <w:r w:rsidR="00154376" w:rsidRPr="00B82C3A">
              <w:rPr>
                <w:rFonts w:asciiTheme="minorHAnsi" w:hAnsiTheme="minorHAnsi" w:cstheme="minorHAnsi"/>
                <w:b/>
                <w:bCs/>
                <w:color w:val="000000"/>
                <w:sz w:val="20"/>
                <w:szCs w:val="20"/>
              </w:rPr>
              <w:t>163067</w:t>
            </w:r>
          </w:p>
        </w:tc>
      </w:tr>
      <w:tr w:rsidR="00154376" w:rsidRPr="00B82C3A" w:rsidTr="002D045B">
        <w:trPr>
          <w:trHeight w:val="70"/>
        </w:trPr>
        <w:tc>
          <w:tcPr>
            <w:tcW w:w="3226" w:type="dxa"/>
            <w:shd w:val="clear" w:color="000000" w:fill="EEECE1"/>
            <w:noWrap/>
            <w:vAlign w:val="center"/>
            <w:hideMark/>
          </w:tcPr>
          <w:p w:rsidR="00154376" w:rsidRPr="00B82C3A" w:rsidRDefault="00154376" w:rsidP="00BC7678">
            <w:pPr>
              <w:jc w:val="center"/>
              <w:rPr>
                <w:rFonts w:asciiTheme="minorHAnsi" w:hAnsiTheme="minorHAnsi" w:cstheme="minorHAnsi"/>
                <w:color w:val="000000"/>
                <w:sz w:val="20"/>
                <w:szCs w:val="20"/>
              </w:rPr>
            </w:pPr>
            <w:r w:rsidRPr="00B82C3A">
              <w:rPr>
                <w:rFonts w:asciiTheme="minorHAnsi" w:hAnsiTheme="minorHAnsi" w:cstheme="minorHAnsi"/>
                <w:color w:val="000000"/>
                <w:sz w:val="20"/>
                <w:szCs w:val="20"/>
              </w:rPr>
              <w:t>100%</w:t>
            </w:r>
          </w:p>
        </w:tc>
        <w:tc>
          <w:tcPr>
            <w:tcW w:w="3595" w:type="dxa"/>
            <w:shd w:val="clear" w:color="000000" w:fill="FFFF00"/>
            <w:noWrap/>
            <w:vAlign w:val="center"/>
            <w:hideMark/>
          </w:tcPr>
          <w:p w:rsidR="00154376" w:rsidRPr="00B82C3A" w:rsidRDefault="00154376" w:rsidP="00BC7678">
            <w:pPr>
              <w:jc w:val="center"/>
              <w:rPr>
                <w:rFonts w:asciiTheme="minorHAnsi" w:hAnsiTheme="minorHAnsi" w:cstheme="minorHAnsi"/>
                <w:color w:val="000000"/>
                <w:sz w:val="20"/>
                <w:szCs w:val="20"/>
              </w:rPr>
            </w:pPr>
            <w:r w:rsidRPr="00B82C3A">
              <w:rPr>
                <w:rFonts w:asciiTheme="minorHAnsi" w:hAnsiTheme="minorHAnsi" w:cstheme="minorHAnsi"/>
                <w:color w:val="000000"/>
                <w:sz w:val="20"/>
                <w:szCs w:val="20"/>
              </w:rPr>
              <w:t>46.0%</w:t>
            </w:r>
          </w:p>
        </w:tc>
        <w:tc>
          <w:tcPr>
            <w:tcW w:w="2613" w:type="dxa"/>
            <w:shd w:val="clear" w:color="000000" w:fill="FFFF00"/>
            <w:noWrap/>
            <w:vAlign w:val="center"/>
            <w:hideMark/>
          </w:tcPr>
          <w:p w:rsidR="00154376" w:rsidRPr="00B82C3A" w:rsidRDefault="00154376" w:rsidP="00BC7678">
            <w:pPr>
              <w:jc w:val="center"/>
              <w:rPr>
                <w:rFonts w:asciiTheme="minorHAnsi" w:hAnsiTheme="minorHAnsi" w:cstheme="minorHAnsi"/>
                <w:color w:val="000000"/>
                <w:sz w:val="20"/>
                <w:szCs w:val="20"/>
              </w:rPr>
            </w:pPr>
            <w:r w:rsidRPr="00B82C3A">
              <w:rPr>
                <w:rFonts w:asciiTheme="minorHAnsi" w:hAnsiTheme="minorHAnsi" w:cstheme="minorHAnsi"/>
                <w:color w:val="000000"/>
                <w:sz w:val="20"/>
                <w:szCs w:val="20"/>
              </w:rPr>
              <w:t>54.0%</w:t>
            </w:r>
          </w:p>
        </w:tc>
      </w:tr>
    </w:tbl>
    <w:p w:rsidR="00896B08" w:rsidRDefault="00896B08" w:rsidP="00CF1414">
      <w:pPr>
        <w:spacing w:line="360" w:lineRule="auto"/>
        <w:jc w:val="both"/>
        <w:rPr>
          <w:rFonts w:asciiTheme="minorHAnsi" w:hAnsiTheme="minorHAnsi" w:cstheme="minorHAnsi"/>
          <w:b/>
        </w:rPr>
      </w:pPr>
    </w:p>
    <w:p w:rsidR="001B490F" w:rsidRPr="00B82C3A" w:rsidRDefault="001B490F" w:rsidP="00CF1414">
      <w:pPr>
        <w:pStyle w:val="Prrafodelista"/>
        <w:numPr>
          <w:ilvl w:val="1"/>
          <w:numId w:val="19"/>
        </w:numPr>
        <w:spacing w:after="0" w:line="360" w:lineRule="auto"/>
        <w:jc w:val="both"/>
        <w:rPr>
          <w:rFonts w:cstheme="minorHAnsi"/>
          <w:b/>
        </w:rPr>
      </w:pPr>
      <w:r w:rsidRPr="00B82C3A">
        <w:rPr>
          <w:rFonts w:cstheme="minorHAnsi"/>
          <w:b/>
        </w:rPr>
        <w:t>Plan de Financiación.</w:t>
      </w:r>
    </w:p>
    <w:p w:rsidR="002D045B" w:rsidRDefault="002D045B" w:rsidP="002D045B">
      <w:pPr>
        <w:pStyle w:val="Prrafodelista"/>
        <w:spacing w:after="0" w:line="360" w:lineRule="auto"/>
        <w:ind w:left="360"/>
        <w:jc w:val="both"/>
        <w:rPr>
          <w:rFonts w:cstheme="minorHAnsi"/>
        </w:rPr>
      </w:pPr>
      <w:r w:rsidRPr="00B82C3A">
        <w:rPr>
          <w:rFonts w:cstheme="minorHAnsi"/>
        </w:rPr>
        <w:t>La financiación se realizará por parte de las entidades de la siguiente forma:</w:t>
      </w:r>
    </w:p>
    <w:p w:rsidR="009357AE" w:rsidRDefault="00791FF3" w:rsidP="002D045B">
      <w:pPr>
        <w:pStyle w:val="Prrafodelista"/>
        <w:spacing w:after="0" w:line="360" w:lineRule="auto"/>
        <w:ind w:left="360"/>
        <w:jc w:val="both"/>
        <w:rPr>
          <w:rFonts w:cstheme="minorHAnsi"/>
        </w:rPr>
      </w:pPr>
      <w:r>
        <w:rPr>
          <w:rFonts w:cstheme="minorHAnsi"/>
        </w:rPr>
        <w:t xml:space="preserve">El Centro Bartolomé de las Casas dispondrá de USD 28,730 en efectivo para el Plan de Negocio que están garantizados por el aporte de la Fundación Syngenta (Anexo </w:t>
      </w:r>
      <w:r w:rsidRPr="00791FF3">
        <w:rPr>
          <w:rFonts w:cstheme="minorHAnsi"/>
          <w:i/>
        </w:rPr>
        <w:t>carta de apoyo</w:t>
      </w:r>
      <w:r w:rsidR="009357AE">
        <w:rPr>
          <w:rFonts w:cstheme="minorHAnsi"/>
        </w:rPr>
        <w:t>).</w:t>
      </w:r>
    </w:p>
    <w:p w:rsidR="002A69EE" w:rsidRDefault="009357AE" w:rsidP="002D045B">
      <w:pPr>
        <w:pStyle w:val="Prrafodelista"/>
        <w:spacing w:after="0" w:line="360" w:lineRule="auto"/>
        <w:ind w:left="360"/>
        <w:jc w:val="both"/>
        <w:rPr>
          <w:rFonts w:cstheme="minorHAnsi"/>
        </w:rPr>
      </w:pPr>
      <w:r>
        <w:rPr>
          <w:rFonts w:cstheme="minorHAnsi"/>
        </w:rPr>
        <w:t>A</w:t>
      </w:r>
      <w:r w:rsidR="00791FF3">
        <w:rPr>
          <w:rFonts w:cstheme="minorHAnsi"/>
        </w:rPr>
        <w:t>sí mismo los socios del proyecto Proveedores de Asistencia Técnica PAT aportarán USD 73,257 en efectivo estas personas son de los distritos de Ccorca y Taray, con esa mayor parte de inversión se demuestra que los PAT como entidad que replicará la iniciativa tiene el potencial de financiar y seguir invirtiendo en el Plan de negocio.</w:t>
      </w:r>
    </w:p>
    <w:p w:rsidR="00791FF3" w:rsidRDefault="004407C9" w:rsidP="002D045B">
      <w:pPr>
        <w:pStyle w:val="Prrafodelista"/>
        <w:spacing w:after="0" w:line="360" w:lineRule="auto"/>
        <w:ind w:left="360"/>
        <w:jc w:val="both"/>
        <w:rPr>
          <w:rFonts w:cstheme="minorHAnsi"/>
        </w:rPr>
      </w:pPr>
      <w:r>
        <w:rPr>
          <w:rFonts w:cstheme="minorHAnsi"/>
        </w:rPr>
        <w:t>Adicionalmente se considera</w:t>
      </w:r>
      <w:r w:rsidR="00055A37">
        <w:rPr>
          <w:rFonts w:cstheme="minorHAnsi"/>
        </w:rPr>
        <w:t xml:space="preserve"> un aporte de USD 61,080 en valorizado</w:t>
      </w:r>
      <w:r>
        <w:rPr>
          <w:rFonts w:cstheme="minorHAnsi"/>
        </w:rPr>
        <w:t xml:space="preserve"> por parte del CBC y los socios del Proyecto.</w:t>
      </w:r>
    </w:p>
    <w:p w:rsidR="00791FF3" w:rsidRPr="00B82C3A" w:rsidRDefault="00791FF3" w:rsidP="002D045B">
      <w:pPr>
        <w:pStyle w:val="Prrafodelista"/>
        <w:spacing w:after="0" w:line="360" w:lineRule="auto"/>
        <w:ind w:left="360"/>
        <w:jc w:val="both"/>
        <w:rPr>
          <w:rFonts w:cstheme="minorHAnsi"/>
        </w:rPr>
      </w:pPr>
    </w:p>
    <w:p w:rsidR="000C6FF7" w:rsidRPr="00B82C3A" w:rsidRDefault="000C6FF7" w:rsidP="00CF1414">
      <w:pPr>
        <w:jc w:val="center"/>
        <w:rPr>
          <w:rFonts w:asciiTheme="minorHAnsi" w:hAnsiTheme="minorHAnsi" w:cstheme="minorHAnsi"/>
          <w:b/>
          <w:bCs/>
        </w:rPr>
      </w:pPr>
    </w:p>
    <w:p w:rsidR="0087368D" w:rsidRPr="00B82C3A" w:rsidRDefault="0087368D" w:rsidP="0087368D">
      <w:pPr>
        <w:jc w:val="both"/>
        <w:rPr>
          <w:rFonts w:asciiTheme="minorHAnsi" w:hAnsiTheme="minorHAnsi" w:cstheme="minorHAnsi"/>
          <w:b/>
          <w:bCs/>
        </w:rPr>
        <w:sectPr w:rsidR="0087368D" w:rsidRPr="00B82C3A" w:rsidSect="00931BB6">
          <w:pgSz w:w="11907" w:h="16840" w:code="9"/>
          <w:pgMar w:top="1418" w:right="1701" w:bottom="1418" w:left="1701" w:header="709" w:footer="709" w:gutter="0"/>
          <w:cols w:space="708"/>
          <w:docGrid w:linePitch="360"/>
        </w:sectPr>
      </w:pPr>
    </w:p>
    <w:p w:rsidR="001B490F" w:rsidRPr="000E32C8" w:rsidRDefault="00490A73" w:rsidP="00CF1414">
      <w:pPr>
        <w:pStyle w:val="Prrafodelista"/>
        <w:numPr>
          <w:ilvl w:val="1"/>
          <w:numId w:val="19"/>
        </w:numPr>
        <w:spacing w:after="0" w:line="360" w:lineRule="auto"/>
        <w:jc w:val="both"/>
        <w:rPr>
          <w:rFonts w:cstheme="minorHAnsi"/>
          <w:b/>
        </w:rPr>
      </w:pPr>
      <w:r w:rsidRPr="00E25203">
        <w:rPr>
          <w:noProof/>
          <w:color w:val="000099"/>
          <w:lang w:eastAsia="es-PE"/>
        </w:rPr>
        <w:lastRenderedPageBreak/>
        <w:drawing>
          <wp:anchor distT="0" distB="0" distL="114300" distR="114300" simplePos="0" relativeHeight="251699712" behindDoc="1" locked="0" layoutInCell="1" allowOverlap="1" wp14:anchorId="5584DA13" wp14:editId="64AEF2AD">
            <wp:simplePos x="0" y="0"/>
            <wp:positionH relativeFrom="column">
              <wp:posOffset>-22225</wp:posOffset>
            </wp:positionH>
            <wp:positionV relativeFrom="paragraph">
              <wp:posOffset>202565</wp:posOffset>
            </wp:positionV>
            <wp:extent cx="8892540" cy="5319395"/>
            <wp:effectExtent l="0" t="0" r="381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92540" cy="5319395"/>
                    </a:xfrm>
                    <a:prstGeom prst="rect">
                      <a:avLst/>
                    </a:prstGeom>
                    <a:noFill/>
                    <a:ln>
                      <a:noFill/>
                    </a:ln>
                  </pic:spPr>
                </pic:pic>
              </a:graphicData>
            </a:graphic>
            <wp14:sizeRelH relativeFrom="page">
              <wp14:pctWidth>0</wp14:pctWidth>
            </wp14:sizeRelH>
            <wp14:sizeRelV relativeFrom="page">
              <wp14:pctHeight>0</wp14:pctHeight>
            </wp14:sizeRelV>
          </wp:anchor>
        </w:drawing>
      </w:r>
      <w:r w:rsidR="001B490F" w:rsidRPr="000E32C8">
        <w:rPr>
          <w:rFonts w:cstheme="minorHAnsi"/>
          <w:b/>
        </w:rPr>
        <w:t>Cuenta de resultados</w:t>
      </w:r>
      <w:r w:rsidR="00C5164F" w:rsidRPr="000E32C8">
        <w:rPr>
          <w:rFonts w:cstheme="minorHAnsi"/>
          <w:b/>
        </w:rPr>
        <w:t>.</w:t>
      </w:r>
    </w:p>
    <w:p w:rsidR="00490A73" w:rsidRDefault="00490A73" w:rsidP="00CF1414">
      <w:pPr>
        <w:spacing w:line="360" w:lineRule="auto"/>
        <w:jc w:val="both"/>
        <w:rPr>
          <w:rFonts w:asciiTheme="minorHAnsi" w:hAnsiTheme="minorHAnsi" w:cstheme="minorHAnsi"/>
          <w:b/>
        </w:rPr>
      </w:pPr>
    </w:p>
    <w:p w:rsidR="00490A73" w:rsidRDefault="00490A73" w:rsidP="00CF1414">
      <w:pPr>
        <w:spacing w:line="360" w:lineRule="auto"/>
        <w:jc w:val="both"/>
        <w:rPr>
          <w:rFonts w:asciiTheme="minorHAnsi" w:hAnsiTheme="minorHAnsi" w:cstheme="minorHAnsi"/>
          <w:b/>
        </w:rPr>
      </w:pPr>
    </w:p>
    <w:p w:rsidR="00490A73" w:rsidRDefault="00490A73" w:rsidP="00CF1414">
      <w:pPr>
        <w:spacing w:line="360" w:lineRule="auto"/>
        <w:jc w:val="both"/>
        <w:rPr>
          <w:rFonts w:asciiTheme="minorHAnsi" w:hAnsiTheme="minorHAnsi" w:cstheme="minorHAnsi"/>
          <w:b/>
        </w:rPr>
      </w:pPr>
    </w:p>
    <w:p w:rsidR="00490A73" w:rsidRDefault="00490A73" w:rsidP="00CF1414">
      <w:pPr>
        <w:spacing w:line="360" w:lineRule="auto"/>
        <w:jc w:val="both"/>
        <w:rPr>
          <w:rFonts w:asciiTheme="minorHAnsi" w:hAnsiTheme="minorHAnsi" w:cstheme="minorHAnsi"/>
          <w:b/>
        </w:rPr>
      </w:pPr>
    </w:p>
    <w:p w:rsidR="00490A73" w:rsidRDefault="00490A73" w:rsidP="00CF1414">
      <w:pPr>
        <w:spacing w:line="360" w:lineRule="auto"/>
        <w:jc w:val="both"/>
        <w:rPr>
          <w:rFonts w:asciiTheme="minorHAnsi" w:hAnsiTheme="minorHAnsi" w:cstheme="minorHAnsi"/>
          <w:b/>
        </w:rPr>
      </w:pPr>
    </w:p>
    <w:p w:rsidR="00490A73" w:rsidRDefault="00490A73" w:rsidP="00CF1414">
      <w:pPr>
        <w:spacing w:line="360" w:lineRule="auto"/>
        <w:jc w:val="both"/>
        <w:rPr>
          <w:rFonts w:asciiTheme="minorHAnsi" w:hAnsiTheme="minorHAnsi" w:cstheme="minorHAnsi"/>
          <w:b/>
        </w:rPr>
      </w:pPr>
    </w:p>
    <w:p w:rsidR="00490A73" w:rsidRDefault="00490A73" w:rsidP="00CF1414">
      <w:pPr>
        <w:spacing w:line="360" w:lineRule="auto"/>
        <w:jc w:val="both"/>
        <w:rPr>
          <w:rFonts w:asciiTheme="minorHAnsi" w:hAnsiTheme="minorHAnsi" w:cstheme="minorHAnsi"/>
          <w:b/>
        </w:rPr>
      </w:pPr>
    </w:p>
    <w:p w:rsidR="00490A73" w:rsidRDefault="00490A73" w:rsidP="00CF1414">
      <w:pPr>
        <w:spacing w:line="360" w:lineRule="auto"/>
        <w:jc w:val="both"/>
        <w:rPr>
          <w:rFonts w:asciiTheme="minorHAnsi" w:hAnsiTheme="minorHAnsi" w:cstheme="minorHAnsi"/>
          <w:b/>
        </w:rPr>
      </w:pPr>
    </w:p>
    <w:p w:rsidR="00490A73" w:rsidRDefault="00490A73" w:rsidP="00CF1414">
      <w:pPr>
        <w:spacing w:line="360" w:lineRule="auto"/>
        <w:jc w:val="both"/>
        <w:rPr>
          <w:rFonts w:asciiTheme="minorHAnsi" w:hAnsiTheme="minorHAnsi" w:cstheme="minorHAnsi"/>
          <w:b/>
        </w:rPr>
      </w:pPr>
    </w:p>
    <w:p w:rsidR="00490A73" w:rsidRDefault="00490A73" w:rsidP="00CF1414">
      <w:pPr>
        <w:spacing w:line="360" w:lineRule="auto"/>
        <w:jc w:val="both"/>
        <w:rPr>
          <w:rFonts w:asciiTheme="minorHAnsi" w:hAnsiTheme="minorHAnsi" w:cstheme="minorHAnsi"/>
          <w:b/>
        </w:rPr>
      </w:pPr>
    </w:p>
    <w:p w:rsidR="00490A73" w:rsidRDefault="00490A73" w:rsidP="00CF1414">
      <w:pPr>
        <w:spacing w:line="360" w:lineRule="auto"/>
        <w:jc w:val="both"/>
        <w:rPr>
          <w:rFonts w:asciiTheme="minorHAnsi" w:hAnsiTheme="minorHAnsi" w:cstheme="minorHAnsi"/>
          <w:b/>
        </w:rPr>
      </w:pPr>
    </w:p>
    <w:p w:rsidR="00490A73" w:rsidRDefault="00490A73" w:rsidP="00CF1414">
      <w:pPr>
        <w:spacing w:line="360" w:lineRule="auto"/>
        <w:jc w:val="both"/>
        <w:rPr>
          <w:rFonts w:asciiTheme="minorHAnsi" w:hAnsiTheme="minorHAnsi" w:cstheme="minorHAnsi"/>
          <w:b/>
        </w:rPr>
      </w:pPr>
    </w:p>
    <w:p w:rsidR="00490A73" w:rsidRDefault="00490A73" w:rsidP="00CF1414">
      <w:pPr>
        <w:spacing w:line="360" w:lineRule="auto"/>
        <w:jc w:val="both"/>
        <w:rPr>
          <w:rFonts w:asciiTheme="minorHAnsi" w:hAnsiTheme="minorHAnsi" w:cstheme="minorHAnsi"/>
          <w:b/>
        </w:rPr>
      </w:pPr>
    </w:p>
    <w:p w:rsidR="00490A73" w:rsidRDefault="00490A73" w:rsidP="00CF1414">
      <w:pPr>
        <w:spacing w:line="360" w:lineRule="auto"/>
        <w:jc w:val="both"/>
        <w:rPr>
          <w:rFonts w:asciiTheme="minorHAnsi" w:hAnsiTheme="minorHAnsi" w:cstheme="minorHAnsi"/>
          <w:b/>
        </w:rPr>
      </w:pPr>
    </w:p>
    <w:p w:rsidR="00490A73" w:rsidRDefault="00490A73" w:rsidP="00CF1414">
      <w:pPr>
        <w:spacing w:line="360" w:lineRule="auto"/>
        <w:jc w:val="both"/>
        <w:rPr>
          <w:rFonts w:asciiTheme="minorHAnsi" w:hAnsiTheme="minorHAnsi" w:cstheme="minorHAnsi"/>
          <w:b/>
        </w:rPr>
      </w:pPr>
    </w:p>
    <w:p w:rsidR="00490A73" w:rsidRDefault="00490A73" w:rsidP="00CF1414">
      <w:pPr>
        <w:spacing w:line="360" w:lineRule="auto"/>
        <w:jc w:val="both"/>
        <w:rPr>
          <w:rFonts w:asciiTheme="minorHAnsi" w:hAnsiTheme="minorHAnsi" w:cstheme="minorHAnsi"/>
          <w:b/>
        </w:rPr>
      </w:pPr>
    </w:p>
    <w:p w:rsidR="00490A73" w:rsidRDefault="00490A73" w:rsidP="00CF1414">
      <w:pPr>
        <w:spacing w:line="360" w:lineRule="auto"/>
        <w:jc w:val="both"/>
        <w:rPr>
          <w:rFonts w:asciiTheme="minorHAnsi" w:hAnsiTheme="minorHAnsi" w:cstheme="minorHAnsi"/>
          <w:b/>
        </w:rPr>
      </w:pPr>
    </w:p>
    <w:p w:rsidR="006E7320" w:rsidRPr="000E32C8" w:rsidRDefault="006E7320" w:rsidP="00CF1414">
      <w:pPr>
        <w:spacing w:line="360" w:lineRule="auto"/>
        <w:jc w:val="both"/>
        <w:rPr>
          <w:rFonts w:asciiTheme="minorHAnsi" w:hAnsiTheme="minorHAnsi" w:cstheme="minorHAnsi"/>
          <w:b/>
        </w:rPr>
      </w:pPr>
    </w:p>
    <w:p w:rsidR="001B490F" w:rsidRDefault="002404BE" w:rsidP="00CF1414">
      <w:pPr>
        <w:pStyle w:val="Prrafodelista"/>
        <w:numPr>
          <w:ilvl w:val="1"/>
          <w:numId w:val="19"/>
        </w:numPr>
        <w:spacing w:after="0" w:line="360" w:lineRule="auto"/>
        <w:jc w:val="both"/>
        <w:rPr>
          <w:rFonts w:cstheme="minorHAnsi"/>
          <w:b/>
        </w:rPr>
      </w:pPr>
      <w:r w:rsidRPr="00E25203">
        <w:rPr>
          <w:noProof/>
          <w:color w:val="000099"/>
          <w:lang w:eastAsia="es-PE"/>
        </w:rPr>
        <w:lastRenderedPageBreak/>
        <w:drawing>
          <wp:anchor distT="0" distB="0" distL="114300" distR="114300" simplePos="0" relativeHeight="251700736" behindDoc="0" locked="0" layoutInCell="1" allowOverlap="1" wp14:anchorId="6302BD01" wp14:editId="7B19BB7B">
            <wp:simplePos x="0" y="0"/>
            <wp:positionH relativeFrom="column">
              <wp:posOffset>-19685</wp:posOffset>
            </wp:positionH>
            <wp:positionV relativeFrom="paragraph">
              <wp:posOffset>200025</wp:posOffset>
            </wp:positionV>
            <wp:extent cx="9117330" cy="3838575"/>
            <wp:effectExtent l="0" t="0" r="7620" b="9525"/>
            <wp:wrapNone/>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17330" cy="3838575"/>
                    </a:xfrm>
                    <a:prstGeom prst="rect">
                      <a:avLst/>
                    </a:prstGeom>
                    <a:noFill/>
                    <a:ln>
                      <a:noFill/>
                    </a:ln>
                  </pic:spPr>
                </pic:pic>
              </a:graphicData>
            </a:graphic>
            <wp14:sizeRelH relativeFrom="page">
              <wp14:pctWidth>0</wp14:pctWidth>
            </wp14:sizeRelH>
            <wp14:sizeRelV relativeFrom="page">
              <wp14:pctHeight>0</wp14:pctHeight>
            </wp14:sizeRelV>
          </wp:anchor>
        </w:drawing>
      </w:r>
      <w:r w:rsidR="001B490F" w:rsidRPr="000E32C8">
        <w:rPr>
          <w:rFonts w:cstheme="minorHAnsi"/>
          <w:b/>
        </w:rPr>
        <w:t>Flujo de Caja.</w:t>
      </w:r>
    </w:p>
    <w:p w:rsidR="00490A73" w:rsidRDefault="00490A73" w:rsidP="00CF1414">
      <w:pPr>
        <w:spacing w:line="360" w:lineRule="auto"/>
        <w:jc w:val="both"/>
        <w:rPr>
          <w:rFonts w:asciiTheme="minorHAnsi" w:hAnsiTheme="minorHAnsi" w:cstheme="minorHAnsi"/>
          <w:b/>
        </w:rPr>
      </w:pPr>
    </w:p>
    <w:p w:rsidR="00490A73" w:rsidRDefault="00490A73" w:rsidP="00CF1414">
      <w:pPr>
        <w:spacing w:line="360" w:lineRule="auto"/>
        <w:jc w:val="both"/>
        <w:rPr>
          <w:rFonts w:asciiTheme="minorHAnsi" w:hAnsiTheme="minorHAnsi" w:cstheme="minorHAnsi"/>
          <w:b/>
        </w:rPr>
      </w:pPr>
    </w:p>
    <w:p w:rsidR="00490A73" w:rsidRDefault="00490A73" w:rsidP="00CF1414">
      <w:pPr>
        <w:spacing w:line="360" w:lineRule="auto"/>
        <w:jc w:val="both"/>
        <w:rPr>
          <w:rFonts w:asciiTheme="minorHAnsi" w:hAnsiTheme="minorHAnsi" w:cstheme="minorHAnsi"/>
          <w:b/>
        </w:rPr>
      </w:pPr>
    </w:p>
    <w:p w:rsidR="00490A73" w:rsidRDefault="00490A73" w:rsidP="00CF1414">
      <w:pPr>
        <w:spacing w:line="360" w:lineRule="auto"/>
        <w:jc w:val="both"/>
        <w:rPr>
          <w:rFonts w:asciiTheme="minorHAnsi" w:hAnsiTheme="minorHAnsi" w:cstheme="minorHAnsi"/>
          <w:b/>
        </w:rPr>
      </w:pPr>
    </w:p>
    <w:p w:rsidR="00490A73" w:rsidRDefault="00490A73" w:rsidP="00CF1414">
      <w:pPr>
        <w:spacing w:line="360" w:lineRule="auto"/>
        <w:jc w:val="both"/>
        <w:rPr>
          <w:rFonts w:asciiTheme="minorHAnsi" w:hAnsiTheme="minorHAnsi" w:cstheme="minorHAnsi"/>
          <w:b/>
        </w:rPr>
      </w:pPr>
    </w:p>
    <w:p w:rsidR="00490A73" w:rsidRDefault="00490A73" w:rsidP="00CF1414">
      <w:pPr>
        <w:spacing w:line="360" w:lineRule="auto"/>
        <w:jc w:val="both"/>
        <w:rPr>
          <w:rFonts w:asciiTheme="minorHAnsi" w:hAnsiTheme="minorHAnsi" w:cstheme="minorHAnsi"/>
          <w:b/>
        </w:rPr>
      </w:pPr>
    </w:p>
    <w:p w:rsidR="00490A73" w:rsidRDefault="00490A73" w:rsidP="00CF1414">
      <w:pPr>
        <w:spacing w:line="360" w:lineRule="auto"/>
        <w:jc w:val="both"/>
        <w:rPr>
          <w:rFonts w:asciiTheme="minorHAnsi" w:hAnsiTheme="minorHAnsi" w:cstheme="minorHAnsi"/>
          <w:b/>
        </w:rPr>
      </w:pPr>
    </w:p>
    <w:p w:rsidR="00490A73" w:rsidRDefault="00490A73" w:rsidP="00CF1414">
      <w:pPr>
        <w:spacing w:line="360" w:lineRule="auto"/>
        <w:jc w:val="both"/>
        <w:rPr>
          <w:rFonts w:asciiTheme="minorHAnsi" w:hAnsiTheme="minorHAnsi" w:cstheme="minorHAnsi"/>
          <w:b/>
        </w:rPr>
      </w:pPr>
    </w:p>
    <w:p w:rsidR="00490A73" w:rsidRDefault="00490A73" w:rsidP="00CF1414">
      <w:pPr>
        <w:spacing w:line="360" w:lineRule="auto"/>
        <w:jc w:val="both"/>
        <w:rPr>
          <w:rFonts w:asciiTheme="minorHAnsi" w:hAnsiTheme="minorHAnsi" w:cstheme="minorHAnsi"/>
          <w:b/>
        </w:rPr>
      </w:pPr>
    </w:p>
    <w:p w:rsidR="00490A73" w:rsidRDefault="00490A73" w:rsidP="00CF1414">
      <w:pPr>
        <w:spacing w:line="360" w:lineRule="auto"/>
        <w:jc w:val="both"/>
        <w:rPr>
          <w:rFonts w:asciiTheme="minorHAnsi" w:hAnsiTheme="minorHAnsi" w:cstheme="minorHAnsi"/>
          <w:b/>
        </w:rPr>
      </w:pPr>
    </w:p>
    <w:p w:rsidR="00490A73" w:rsidRDefault="00490A73" w:rsidP="00CF1414">
      <w:pPr>
        <w:spacing w:line="360" w:lineRule="auto"/>
        <w:jc w:val="both"/>
        <w:rPr>
          <w:rFonts w:asciiTheme="minorHAnsi" w:hAnsiTheme="minorHAnsi" w:cstheme="minorHAnsi"/>
          <w:b/>
        </w:rPr>
      </w:pPr>
    </w:p>
    <w:p w:rsidR="00490A73" w:rsidRDefault="00490A73" w:rsidP="00CF1414">
      <w:pPr>
        <w:spacing w:line="360" w:lineRule="auto"/>
        <w:jc w:val="both"/>
        <w:rPr>
          <w:rFonts w:asciiTheme="minorHAnsi" w:hAnsiTheme="minorHAnsi" w:cstheme="minorHAnsi"/>
          <w:b/>
        </w:rPr>
      </w:pPr>
    </w:p>
    <w:p w:rsidR="00490A73" w:rsidRDefault="00490A73" w:rsidP="00CF1414">
      <w:pPr>
        <w:spacing w:line="360" w:lineRule="auto"/>
        <w:jc w:val="both"/>
        <w:rPr>
          <w:rFonts w:asciiTheme="minorHAnsi" w:hAnsiTheme="minorHAnsi" w:cstheme="minorHAnsi"/>
          <w:b/>
        </w:rPr>
      </w:pPr>
    </w:p>
    <w:p w:rsidR="00490A73" w:rsidRDefault="00490A73" w:rsidP="00CF1414">
      <w:pPr>
        <w:spacing w:line="360" w:lineRule="auto"/>
        <w:jc w:val="both"/>
        <w:rPr>
          <w:rFonts w:asciiTheme="minorHAnsi" w:hAnsiTheme="minorHAnsi" w:cstheme="minorHAnsi"/>
          <w:b/>
        </w:rPr>
      </w:pPr>
    </w:p>
    <w:p w:rsidR="00490A73" w:rsidRDefault="00490A73" w:rsidP="00CF1414">
      <w:pPr>
        <w:spacing w:line="360" w:lineRule="auto"/>
        <w:jc w:val="both"/>
        <w:rPr>
          <w:rFonts w:asciiTheme="minorHAnsi" w:hAnsiTheme="minorHAnsi" w:cstheme="minorHAnsi"/>
          <w:b/>
        </w:rPr>
      </w:pPr>
    </w:p>
    <w:p w:rsidR="00490A73" w:rsidRDefault="00490A73" w:rsidP="00CF1414">
      <w:pPr>
        <w:spacing w:line="360" w:lineRule="auto"/>
        <w:jc w:val="both"/>
        <w:rPr>
          <w:rFonts w:asciiTheme="minorHAnsi" w:hAnsiTheme="minorHAnsi" w:cstheme="minorHAnsi"/>
          <w:b/>
        </w:rPr>
      </w:pPr>
    </w:p>
    <w:p w:rsidR="00490A73" w:rsidRDefault="00490A73" w:rsidP="00CF1414">
      <w:pPr>
        <w:pStyle w:val="Prrafodelista"/>
        <w:numPr>
          <w:ilvl w:val="1"/>
          <w:numId w:val="19"/>
        </w:numPr>
        <w:spacing w:after="0" w:line="360" w:lineRule="auto"/>
        <w:jc w:val="both"/>
        <w:rPr>
          <w:rFonts w:cstheme="minorHAnsi"/>
          <w:b/>
        </w:rPr>
        <w:sectPr w:rsidR="00490A73" w:rsidSect="00931BB6">
          <w:pgSz w:w="16840" w:h="11907" w:orient="landscape" w:code="9"/>
          <w:pgMar w:top="1701" w:right="1418" w:bottom="1701" w:left="1418" w:header="709" w:footer="709" w:gutter="0"/>
          <w:cols w:space="708"/>
          <w:docGrid w:linePitch="360"/>
        </w:sectPr>
      </w:pPr>
    </w:p>
    <w:p w:rsidR="001B490F" w:rsidRPr="000E32C8" w:rsidRDefault="001B490F" w:rsidP="00CF1414">
      <w:pPr>
        <w:pStyle w:val="Prrafodelista"/>
        <w:numPr>
          <w:ilvl w:val="1"/>
          <w:numId w:val="19"/>
        </w:numPr>
        <w:spacing w:after="0" w:line="360" w:lineRule="auto"/>
        <w:jc w:val="both"/>
        <w:rPr>
          <w:rFonts w:cstheme="minorHAnsi"/>
          <w:b/>
        </w:rPr>
      </w:pPr>
      <w:r w:rsidRPr="000E32C8">
        <w:rPr>
          <w:rFonts w:cstheme="minorHAnsi"/>
          <w:b/>
        </w:rPr>
        <w:lastRenderedPageBreak/>
        <w:t>Ratios económicos financieros.</w:t>
      </w:r>
    </w:p>
    <w:p w:rsidR="00490A73" w:rsidRPr="00490A73" w:rsidRDefault="002404BE" w:rsidP="00490A73">
      <w:pPr>
        <w:pStyle w:val="Prrafodelista"/>
        <w:spacing w:after="0" w:line="360" w:lineRule="auto"/>
        <w:ind w:left="360"/>
        <w:jc w:val="both"/>
        <w:rPr>
          <w:rFonts w:eastAsia="Times New Roman" w:cstheme="minorHAnsi"/>
          <w:b/>
          <w:bCs/>
          <w:lang w:val="es-MX" w:eastAsia="es-MX"/>
        </w:rPr>
      </w:pPr>
      <w:r>
        <w:rPr>
          <w:rFonts w:eastAsia="Times New Roman" w:cstheme="minorHAnsi"/>
          <w:b/>
          <w:bCs/>
          <w:lang w:val="es-MX" w:eastAsia="es-MX"/>
        </w:rPr>
        <w:t>Indicadores principales:</w:t>
      </w:r>
    </w:p>
    <w:p w:rsidR="00490A73" w:rsidRPr="00490A73" w:rsidRDefault="00490A73" w:rsidP="00611ECE">
      <w:pPr>
        <w:pStyle w:val="Prrafodelista"/>
        <w:numPr>
          <w:ilvl w:val="0"/>
          <w:numId w:val="18"/>
        </w:numPr>
        <w:spacing w:after="0" w:line="360" w:lineRule="auto"/>
        <w:ind w:left="426" w:hanging="284"/>
        <w:jc w:val="both"/>
        <w:rPr>
          <w:rFonts w:cstheme="minorHAnsi"/>
          <w:lang w:val="es-MX"/>
        </w:rPr>
      </w:pPr>
      <w:r w:rsidRPr="00490A73">
        <w:rPr>
          <w:rFonts w:cstheme="minorHAnsi"/>
          <w:lang w:val="es-MX"/>
        </w:rPr>
        <w:t xml:space="preserve">El valor Actual Neto VAN para el presente proyecto es </w:t>
      </w:r>
      <w:r w:rsidR="00980C69">
        <w:rPr>
          <w:rFonts w:cstheme="minorHAnsi"/>
          <w:lang w:val="es-MX"/>
        </w:rPr>
        <w:t>U</w:t>
      </w:r>
      <w:r w:rsidRPr="00490A73">
        <w:rPr>
          <w:rFonts w:cstheme="minorHAnsi"/>
          <w:lang w:val="es-MX"/>
        </w:rPr>
        <w:t>$</w:t>
      </w:r>
      <w:r w:rsidR="00980C69">
        <w:rPr>
          <w:rFonts w:cstheme="minorHAnsi"/>
          <w:lang w:val="es-MX"/>
        </w:rPr>
        <w:t>D</w:t>
      </w:r>
      <w:r w:rsidRPr="00490A73">
        <w:rPr>
          <w:rFonts w:cstheme="minorHAnsi"/>
          <w:lang w:val="es-MX"/>
        </w:rPr>
        <w:t xml:space="preserve"> </w:t>
      </w:r>
      <w:r w:rsidRPr="00490A73">
        <w:rPr>
          <w:rFonts w:eastAsia="Times New Roman" w:cstheme="minorHAnsi"/>
          <w:bCs/>
          <w:lang w:val="es-MX" w:eastAsia="es-MX"/>
        </w:rPr>
        <w:t>166</w:t>
      </w:r>
      <w:r w:rsidRPr="00490A73">
        <w:rPr>
          <w:rFonts w:cstheme="minorHAnsi"/>
          <w:lang w:val="es-MX"/>
        </w:rPr>
        <w:t xml:space="preserve">,684.22 lo que significa que una vez culminado el proyecto se obtendrá un incremento de </w:t>
      </w:r>
      <w:r w:rsidR="00980C69">
        <w:rPr>
          <w:rFonts w:cstheme="minorHAnsi"/>
          <w:lang w:val="es-MX"/>
        </w:rPr>
        <w:t>U</w:t>
      </w:r>
      <w:r w:rsidRPr="00490A73">
        <w:rPr>
          <w:rFonts w:cstheme="minorHAnsi"/>
          <w:lang w:val="es-MX"/>
        </w:rPr>
        <w:t>$</w:t>
      </w:r>
      <w:r w:rsidR="00980C69">
        <w:rPr>
          <w:rFonts w:cstheme="minorHAnsi"/>
          <w:lang w:val="es-MX"/>
        </w:rPr>
        <w:t xml:space="preserve">D </w:t>
      </w:r>
      <w:r w:rsidRPr="00490A73">
        <w:rPr>
          <w:rFonts w:eastAsia="Times New Roman" w:cstheme="minorHAnsi"/>
          <w:bCs/>
          <w:lang w:val="es-MX" w:eastAsia="es-MX"/>
        </w:rPr>
        <w:t>166</w:t>
      </w:r>
      <w:r w:rsidRPr="00490A73">
        <w:rPr>
          <w:rFonts w:cstheme="minorHAnsi"/>
          <w:lang w:val="es-MX"/>
        </w:rPr>
        <w:t>,684.22 dólares adicional al capital invertido.</w:t>
      </w:r>
      <w:r w:rsidRPr="00490A73">
        <w:rPr>
          <w:rFonts w:eastAsia="Times New Roman" w:cstheme="minorHAnsi"/>
          <w:bCs/>
          <w:lang w:val="es-MX" w:eastAsia="es-MX"/>
        </w:rPr>
        <w:t xml:space="preserve"> </w:t>
      </w:r>
    </w:p>
    <w:p w:rsidR="00490A73" w:rsidRPr="00490A73" w:rsidRDefault="00490A73" w:rsidP="00490A73">
      <w:pPr>
        <w:pStyle w:val="Prrafodelista"/>
        <w:spacing w:after="0" w:line="360" w:lineRule="auto"/>
        <w:ind w:left="360"/>
        <w:jc w:val="both"/>
        <w:rPr>
          <w:rFonts w:cstheme="minorHAnsi"/>
          <w:lang w:val="es-MX"/>
        </w:rPr>
      </w:pPr>
    </w:p>
    <w:p w:rsidR="00490A73" w:rsidRPr="00490A73" w:rsidRDefault="00490A73" w:rsidP="00611ECE">
      <w:pPr>
        <w:pStyle w:val="Prrafodelista"/>
        <w:numPr>
          <w:ilvl w:val="0"/>
          <w:numId w:val="18"/>
        </w:numPr>
        <w:spacing w:after="0" w:line="360" w:lineRule="auto"/>
        <w:ind w:left="426" w:hanging="284"/>
        <w:jc w:val="both"/>
        <w:rPr>
          <w:rFonts w:cstheme="minorHAnsi"/>
          <w:lang w:val="es-MX"/>
        </w:rPr>
      </w:pPr>
      <w:r w:rsidRPr="00490A73">
        <w:rPr>
          <w:rFonts w:cstheme="minorHAnsi"/>
          <w:lang w:val="es-MX"/>
        </w:rPr>
        <w:t>La tasa Interna de Retorno TIR para el presente Plan de Negocio es 5% que es mayor  a la tasa anual de descuento 0%.</w:t>
      </w:r>
    </w:p>
    <w:p w:rsidR="00490A73" w:rsidRPr="00490A73" w:rsidRDefault="00490A73" w:rsidP="00490A73">
      <w:pPr>
        <w:pStyle w:val="Prrafodelista"/>
        <w:spacing w:after="0" w:line="360" w:lineRule="auto"/>
        <w:ind w:left="360"/>
        <w:jc w:val="both"/>
        <w:rPr>
          <w:rFonts w:cstheme="minorHAnsi"/>
          <w:b/>
          <w:lang w:val="es-MX"/>
        </w:rPr>
      </w:pPr>
    </w:p>
    <w:p w:rsidR="00490A73" w:rsidRPr="00490A73" w:rsidRDefault="00490A73" w:rsidP="00490A73">
      <w:pPr>
        <w:pStyle w:val="Prrafodelista"/>
        <w:spacing w:after="0" w:line="360" w:lineRule="auto"/>
        <w:ind w:left="360"/>
        <w:jc w:val="both"/>
        <w:rPr>
          <w:rFonts w:cstheme="minorHAnsi"/>
          <w:b/>
          <w:lang w:val="es-MX"/>
        </w:rPr>
      </w:pPr>
      <w:r w:rsidRPr="00490A73">
        <w:rPr>
          <w:rFonts w:cstheme="minorHAnsi"/>
          <w:b/>
          <w:lang w:val="es-MX"/>
        </w:rPr>
        <w:t>Calculo de punto de equilibrio</w:t>
      </w:r>
    </w:p>
    <w:p w:rsidR="00490A73" w:rsidRPr="00490A73" w:rsidRDefault="00490A73" w:rsidP="00490A73">
      <w:pPr>
        <w:pStyle w:val="Prrafodelista"/>
        <w:spacing w:after="0" w:line="360" w:lineRule="auto"/>
        <w:ind w:left="360"/>
        <w:jc w:val="both"/>
        <w:rPr>
          <w:rFonts w:cstheme="minorHAnsi"/>
          <w:lang w:val="es-MX"/>
        </w:rPr>
      </w:pPr>
      <w:r w:rsidRPr="00490A73">
        <w:rPr>
          <w:rFonts w:cstheme="minorHAnsi"/>
          <w:noProof/>
          <w:lang w:eastAsia="es-PE"/>
        </w:rPr>
        <w:drawing>
          <wp:anchor distT="0" distB="0" distL="114300" distR="114300" simplePos="0" relativeHeight="251701760" behindDoc="1" locked="0" layoutInCell="1" allowOverlap="1" wp14:anchorId="229C3B5C" wp14:editId="5E9E0AC4">
            <wp:simplePos x="0" y="0"/>
            <wp:positionH relativeFrom="column">
              <wp:posOffset>-146685</wp:posOffset>
            </wp:positionH>
            <wp:positionV relativeFrom="paragraph">
              <wp:posOffset>60325</wp:posOffset>
            </wp:positionV>
            <wp:extent cx="5876925" cy="1700999"/>
            <wp:effectExtent l="0" t="0" r="0" b="0"/>
            <wp:wrapNone/>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77651" cy="170120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0A73" w:rsidRPr="00490A73" w:rsidRDefault="00490A73" w:rsidP="00490A73">
      <w:pPr>
        <w:pStyle w:val="Prrafodelista"/>
        <w:spacing w:after="0" w:line="360" w:lineRule="auto"/>
        <w:ind w:left="360"/>
        <w:jc w:val="both"/>
        <w:rPr>
          <w:rFonts w:cstheme="minorHAnsi"/>
          <w:lang w:val="es-MX"/>
        </w:rPr>
      </w:pPr>
    </w:p>
    <w:p w:rsidR="00490A73" w:rsidRPr="00490A73" w:rsidRDefault="00490A73" w:rsidP="00490A73">
      <w:pPr>
        <w:pStyle w:val="Prrafodelista"/>
        <w:spacing w:after="0" w:line="360" w:lineRule="auto"/>
        <w:ind w:left="360"/>
        <w:jc w:val="both"/>
        <w:rPr>
          <w:rFonts w:cstheme="minorHAnsi"/>
          <w:lang w:val="es-MX"/>
        </w:rPr>
      </w:pPr>
    </w:p>
    <w:p w:rsidR="00490A73" w:rsidRPr="00490A73" w:rsidRDefault="00490A73" w:rsidP="00490A73">
      <w:pPr>
        <w:pStyle w:val="Prrafodelista"/>
        <w:spacing w:after="0" w:line="360" w:lineRule="auto"/>
        <w:ind w:left="360"/>
        <w:jc w:val="both"/>
        <w:rPr>
          <w:rFonts w:cstheme="minorHAnsi"/>
          <w:lang w:val="es-MX"/>
        </w:rPr>
      </w:pPr>
    </w:p>
    <w:p w:rsidR="00490A73" w:rsidRPr="00490A73" w:rsidRDefault="00490A73" w:rsidP="00490A73">
      <w:pPr>
        <w:pStyle w:val="Prrafodelista"/>
        <w:spacing w:after="0" w:line="360" w:lineRule="auto"/>
        <w:ind w:left="360"/>
        <w:jc w:val="both"/>
        <w:rPr>
          <w:rFonts w:cstheme="minorHAnsi"/>
          <w:lang w:val="es-MX"/>
        </w:rPr>
      </w:pPr>
    </w:p>
    <w:p w:rsidR="00490A73" w:rsidRPr="00490A73" w:rsidRDefault="00490A73" w:rsidP="00490A73">
      <w:pPr>
        <w:pStyle w:val="Prrafodelista"/>
        <w:spacing w:after="0" w:line="360" w:lineRule="auto"/>
        <w:ind w:left="360"/>
        <w:jc w:val="both"/>
        <w:rPr>
          <w:rFonts w:cstheme="minorHAnsi"/>
          <w:lang w:val="es-MX"/>
        </w:rPr>
      </w:pPr>
    </w:p>
    <w:p w:rsidR="00490A73" w:rsidRPr="00490A73" w:rsidRDefault="00490A73" w:rsidP="00490A73">
      <w:pPr>
        <w:pStyle w:val="Prrafodelista"/>
        <w:spacing w:after="0" w:line="360" w:lineRule="auto"/>
        <w:ind w:left="360"/>
        <w:jc w:val="both"/>
        <w:rPr>
          <w:rFonts w:cstheme="minorHAnsi"/>
          <w:lang w:val="es-MX"/>
        </w:rPr>
      </w:pPr>
    </w:p>
    <w:p w:rsidR="00490A73" w:rsidRPr="00490A73" w:rsidRDefault="00490A73" w:rsidP="00980C69">
      <w:pPr>
        <w:pStyle w:val="Prrafodelista"/>
        <w:numPr>
          <w:ilvl w:val="0"/>
          <w:numId w:val="18"/>
        </w:numPr>
        <w:spacing w:after="0" w:line="360" w:lineRule="auto"/>
        <w:jc w:val="both"/>
        <w:rPr>
          <w:rFonts w:cstheme="minorHAnsi"/>
          <w:lang w:val="es-MX"/>
        </w:rPr>
      </w:pPr>
      <w:r w:rsidRPr="00490A73">
        <w:rPr>
          <w:rFonts w:cstheme="minorHAnsi"/>
          <w:lang w:val="es-MX"/>
        </w:rPr>
        <w:t xml:space="preserve">El punto de equilibrio se logra con la venta de 980 (productos o servicios). </w:t>
      </w:r>
    </w:p>
    <w:p w:rsidR="00490A73" w:rsidRPr="00490A73" w:rsidRDefault="00490A73" w:rsidP="00490A73">
      <w:pPr>
        <w:pStyle w:val="Prrafodelista"/>
        <w:spacing w:after="0" w:line="360" w:lineRule="auto"/>
        <w:ind w:left="360"/>
        <w:jc w:val="both"/>
        <w:rPr>
          <w:rFonts w:cstheme="minorHAnsi"/>
          <w:lang w:val="es-MX"/>
        </w:rPr>
      </w:pPr>
      <w:r w:rsidRPr="00980C69">
        <w:rPr>
          <w:rFonts w:cstheme="minorHAnsi"/>
          <w:b/>
          <w:lang w:val="es-MX"/>
        </w:rPr>
        <w:t>Pe</w:t>
      </w:r>
      <w:r w:rsidRPr="00490A73">
        <w:rPr>
          <w:rFonts w:cstheme="minorHAnsi"/>
          <w:lang w:val="es-MX"/>
        </w:rPr>
        <w:t xml:space="preserve"> </w:t>
      </w:r>
      <w:r w:rsidR="00980C69">
        <w:rPr>
          <w:rFonts w:cstheme="minorHAnsi"/>
          <w:lang w:val="es-MX"/>
        </w:rPr>
        <w:t>= U</w:t>
      </w:r>
      <w:r w:rsidRPr="00490A73">
        <w:rPr>
          <w:rFonts w:cstheme="minorHAnsi"/>
          <w:lang w:val="es-MX"/>
        </w:rPr>
        <w:t>$</w:t>
      </w:r>
      <w:r w:rsidR="00980C69">
        <w:rPr>
          <w:rFonts w:cstheme="minorHAnsi"/>
          <w:lang w:val="es-MX"/>
        </w:rPr>
        <w:t>D</w:t>
      </w:r>
      <w:r w:rsidRPr="00490A73">
        <w:rPr>
          <w:rFonts w:cstheme="minorHAnsi"/>
          <w:lang w:val="es-MX"/>
        </w:rPr>
        <w:t xml:space="preserve"> 467,081.31       </w:t>
      </w:r>
    </w:p>
    <w:p w:rsidR="00490A73" w:rsidRPr="00490A73" w:rsidRDefault="00980C69" w:rsidP="00980C69">
      <w:pPr>
        <w:pStyle w:val="Prrafodelista"/>
        <w:numPr>
          <w:ilvl w:val="0"/>
          <w:numId w:val="18"/>
        </w:numPr>
        <w:spacing w:after="0" w:line="360" w:lineRule="auto"/>
        <w:jc w:val="both"/>
        <w:rPr>
          <w:rFonts w:cstheme="minorHAnsi"/>
          <w:lang w:val="es-MX"/>
        </w:rPr>
      </w:pPr>
      <w:r>
        <w:rPr>
          <w:rFonts w:cstheme="minorHAnsi"/>
          <w:lang w:val="es-MX"/>
        </w:rPr>
        <w:t>El punto de equilibrio</w:t>
      </w:r>
      <w:r w:rsidR="00490A73" w:rsidRPr="00490A73">
        <w:rPr>
          <w:rFonts w:cstheme="minorHAnsi"/>
          <w:lang w:val="es-MX"/>
        </w:rPr>
        <w:t xml:space="preserve"> se logra cuando se venda de </w:t>
      </w:r>
      <w:r>
        <w:rPr>
          <w:rFonts w:cstheme="minorHAnsi"/>
          <w:lang w:val="es-MX"/>
        </w:rPr>
        <w:t>U</w:t>
      </w:r>
      <w:r w:rsidR="00490A73" w:rsidRPr="00490A73">
        <w:rPr>
          <w:rFonts w:cstheme="minorHAnsi"/>
          <w:lang w:val="es-MX"/>
        </w:rPr>
        <w:t>$</w:t>
      </w:r>
      <w:r>
        <w:rPr>
          <w:rFonts w:cstheme="minorHAnsi"/>
          <w:lang w:val="es-MX"/>
        </w:rPr>
        <w:t>D</w:t>
      </w:r>
      <w:r w:rsidR="00490A73" w:rsidRPr="00490A73">
        <w:rPr>
          <w:rFonts w:cstheme="minorHAnsi"/>
          <w:lang w:val="es-MX"/>
        </w:rPr>
        <w:t xml:space="preserve"> 467,080.43 dólares </w:t>
      </w:r>
    </w:p>
    <w:p w:rsidR="00490A73" w:rsidRPr="00490A73" w:rsidRDefault="00490A73" w:rsidP="00490A73">
      <w:pPr>
        <w:pStyle w:val="Prrafodelista"/>
        <w:spacing w:after="0" w:line="360" w:lineRule="auto"/>
        <w:ind w:left="360"/>
        <w:jc w:val="both"/>
        <w:rPr>
          <w:rFonts w:cstheme="minorHAnsi"/>
          <w:lang w:val="es-MX"/>
        </w:rPr>
      </w:pPr>
      <w:r w:rsidRPr="00490A73">
        <w:rPr>
          <w:rFonts w:cstheme="minorHAnsi"/>
          <w:lang w:val="es-MX"/>
        </w:rPr>
        <w:t xml:space="preserve">  El punto de equilibrio de la empresa se</w:t>
      </w:r>
      <w:r w:rsidR="001A28BA">
        <w:rPr>
          <w:rFonts w:cstheme="minorHAnsi"/>
          <w:lang w:val="es-MX"/>
        </w:rPr>
        <w:t xml:space="preserve"> </w:t>
      </w:r>
      <w:r w:rsidRPr="00490A73">
        <w:rPr>
          <w:rFonts w:cstheme="minorHAnsi"/>
          <w:lang w:val="es-MX"/>
        </w:rPr>
        <w:t>logra al 08 mes del segundo año de funcionamiento.</w:t>
      </w:r>
    </w:p>
    <w:p w:rsidR="00490A73" w:rsidRPr="006E51A4" w:rsidRDefault="006E51A4" w:rsidP="006E51A4">
      <w:pPr>
        <w:spacing w:line="360" w:lineRule="auto"/>
        <w:jc w:val="center"/>
        <w:rPr>
          <w:rFonts w:cstheme="minorHAnsi"/>
          <w:lang w:val="es-MX"/>
        </w:rPr>
      </w:pPr>
      <w:r w:rsidRPr="00490A73">
        <w:rPr>
          <w:noProof/>
        </w:rPr>
        <w:drawing>
          <wp:inline distT="0" distB="0" distL="0" distR="0" wp14:anchorId="03899542" wp14:editId="502FB9BA">
            <wp:extent cx="4629150" cy="2466975"/>
            <wp:effectExtent l="0" t="0" r="19050" b="9525"/>
            <wp:docPr id="74" name="Gráfico 7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490A73" w:rsidRPr="006E51A4">
        <w:rPr>
          <w:rFonts w:cstheme="minorHAnsi"/>
          <w:lang w:val="es-MX"/>
        </w:rPr>
        <w:br w:type="page"/>
      </w:r>
    </w:p>
    <w:p w:rsidR="00490A73" w:rsidRPr="00490A73" w:rsidRDefault="00490A73" w:rsidP="00490A73">
      <w:pPr>
        <w:pStyle w:val="Prrafodelista"/>
        <w:spacing w:after="0" w:line="360" w:lineRule="auto"/>
        <w:ind w:left="360"/>
        <w:jc w:val="both"/>
        <w:rPr>
          <w:rFonts w:cstheme="minorHAnsi"/>
          <w:lang w:val="es-MX"/>
        </w:rPr>
      </w:pPr>
    </w:p>
    <w:p w:rsidR="00490A73" w:rsidRPr="00490A73" w:rsidRDefault="00490A73" w:rsidP="00D87969">
      <w:pPr>
        <w:pStyle w:val="Prrafodelista"/>
        <w:spacing w:after="0" w:line="240" w:lineRule="auto"/>
        <w:ind w:left="360"/>
        <w:jc w:val="both"/>
        <w:rPr>
          <w:rFonts w:cstheme="minorHAnsi"/>
          <w:b/>
          <w:lang w:val="es-MX"/>
        </w:rPr>
      </w:pPr>
      <w:r w:rsidRPr="00490A73">
        <w:rPr>
          <w:rFonts w:cstheme="minorHAnsi"/>
          <w:b/>
          <w:lang w:val="es-MX"/>
        </w:rPr>
        <w:t>ANALISIS DE SENSIBILIDAD RESPECTO A LAS CANTIDADES PRODUCIDAS Y LA RE</w:t>
      </w:r>
      <w:r w:rsidR="00D87969">
        <w:rPr>
          <w:rFonts w:cstheme="minorHAnsi"/>
          <w:b/>
          <w:lang w:val="es-MX"/>
        </w:rPr>
        <w:t>NT</w:t>
      </w:r>
      <w:r w:rsidRPr="00490A73">
        <w:rPr>
          <w:rFonts w:cstheme="minorHAnsi"/>
          <w:b/>
          <w:lang w:val="es-MX"/>
        </w:rPr>
        <w:t>ABILIDAD DEL NEGOCIO.</w:t>
      </w:r>
    </w:p>
    <w:tbl>
      <w:tblPr>
        <w:tblW w:w="9902" w:type="dxa"/>
        <w:tblCellMar>
          <w:left w:w="70" w:type="dxa"/>
          <w:right w:w="70" w:type="dxa"/>
        </w:tblCellMar>
        <w:tblLook w:val="04A0" w:firstRow="1" w:lastRow="0" w:firstColumn="1" w:lastColumn="0" w:noHBand="0" w:noVBand="1"/>
      </w:tblPr>
      <w:tblGrid>
        <w:gridCol w:w="434"/>
        <w:gridCol w:w="1300"/>
        <w:gridCol w:w="930"/>
        <w:gridCol w:w="1180"/>
        <w:gridCol w:w="1327"/>
        <w:gridCol w:w="753"/>
        <w:gridCol w:w="1338"/>
        <w:gridCol w:w="1480"/>
        <w:gridCol w:w="726"/>
        <w:gridCol w:w="434"/>
      </w:tblGrid>
      <w:tr w:rsidR="004312A6" w:rsidRPr="004312A6" w:rsidTr="004312A6">
        <w:trPr>
          <w:trHeight w:val="324"/>
        </w:trPr>
        <w:tc>
          <w:tcPr>
            <w:tcW w:w="434" w:type="dxa"/>
            <w:tcBorders>
              <w:top w:val="nil"/>
              <w:left w:val="nil"/>
              <w:bottom w:val="nil"/>
              <w:right w:val="nil"/>
            </w:tcBorders>
            <w:shd w:val="clear" w:color="auto" w:fill="auto"/>
            <w:noWrap/>
            <w:vAlign w:val="bottom"/>
            <w:hideMark/>
          </w:tcPr>
          <w:p w:rsidR="00490A73" w:rsidRPr="004312A6" w:rsidRDefault="00490A73" w:rsidP="00D87969">
            <w:pPr>
              <w:rPr>
                <w:rFonts w:asciiTheme="minorHAnsi" w:hAnsiTheme="minorHAnsi" w:cstheme="minorHAnsi"/>
                <w:sz w:val="18"/>
                <w:szCs w:val="18"/>
                <w:lang w:val="es-MX" w:eastAsia="es-MX"/>
              </w:rPr>
            </w:pP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90A73" w:rsidRPr="004312A6" w:rsidRDefault="00490A73" w:rsidP="00D87969">
            <w:pPr>
              <w:jc w:val="center"/>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Capacitación </w:t>
            </w:r>
          </w:p>
        </w:tc>
        <w:tc>
          <w:tcPr>
            <w:tcW w:w="930" w:type="dxa"/>
            <w:tcBorders>
              <w:top w:val="single" w:sz="4" w:space="0" w:color="auto"/>
              <w:left w:val="nil"/>
              <w:bottom w:val="single" w:sz="4" w:space="0" w:color="auto"/>
              <w:right w:val="single" w:sz="4" w:space="0" w:color="auto"/>
            </w:tcBorders>
            <w:shd w:val="clear" w:color="auto" w:fill="auto"/>
            <w:vAlign w:val="center"/>
            <w:hideMark/>
          </w:tcPr>
          <w:p w:rsidR="00490A73" w:rsidRPr="004312A6" w:rsidRDefault="00490A73" w:rsidP="00D87969">
            <w:pPr>
              <w:jc w:val="center"/>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Asesoría</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490A73" w:rsidRPr="004312A6" w:rsidRDefault="00490A73" w:rsidP="00D87969">
            <w:pPr>
              <w:jc w:val="center"/>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Venta de Materiales</w:t>
            </w:r>
          </w:p>
        </w:tc>
        <w:tc>
          <w:tcPr>
            <w:tcW w:w="1327" w:type="dxa"/>
            <w:tcBorders>
              <w:top w:val="single" w:sz="4" w:space="0" w:color="auto"/>
              <w:left w:val="nil"/>
              <w:bottom w:val="single" w:sz="4" w:space="0" w:color="auto"/>
              <w:right w:val="single" w:sz="4" w:space="0" w:color="auto"/>
            </w:tcBorders>
            <w:shd w:val="clear" w:color="auto" w:fill="auto"/>
            <w:vAlign w:val="center"/>
            <w:hideMark/>
          </w:tcPr>
          <w:p w:rsidR="00490A73" w:rsidRPr="004312A6" w:rsidRDefault="00490A73" w:rsidP="00D87969">
            <w:pPr>
              <w:jc w:val="center"/>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Extra Recepción de Pasantías</w:t>
            </w:r>
          </w:p>
        </w:tc>
        <w:tc>
          <w:tcPr>
            <w:tcW w:w="753" w:type="dxa"/>
            <w:tcBorders>
              <w:top w:val="single" w:sz="4" w:space="0" w:color="auto"/>
              <w:left w:val="nil"/>
              <w:bottom w:val="single" w:sz="4" w:space="0" w:color="auto"/>
              <w:right w:val="single" w:sz="4" w:space="0" w:color="auto"/>
            </w:tcBorders>
            <w:shd w:val="clear" w:color="auto" w:fill="auto"/>
            <w:vAlign w:val="center"/>
            <w:hideMark/>
          </w:tcPr>
          <w:p w:rsidR="00490A73" w:rsidRPr="004312A6" w:rsidRDefault="00490A73" w:rsidP="00D87969">
            <w:pPr>
              <w:jc w:val="center"/>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Otro Ingresos</w:t>
            </w:r>
          </w:p>
        </w:tc>
        <w:tc>
          <w:tcPr>
            <w:tcW w:w="1338" w:type="dxa"/>
            <w:tcBorders>
              <w:top w:val="single" w:sz="4" w:space="0" w:color="auto"/>
              <w:left w:val="nil"/>
              <w:bottom w:val="single" w:sz="4" w:space="0" w:color="auto"/>
              <w:right w:val="single" w:sz="4" w:space="0" w:color="auto"/>
            </w:tcBorders>
            <w:shd w:val="clear" w:color="auto" w:fill="auto"/>
            <w:vAlign w:val="center"/>
            <w:hideMark/>
          </w:tcPr>
          <w:p w:rsidR="00490A73" w:rsidRPr="004312A6" w:rsidRDefault="00490A73" w:rsidP="00D87969">
            <w:pPr>
              <w:jc w:val="center"/>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INGRESO</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490A73" w:rsidRPr="004312A6" w:rsidRDefault="00490A73" w:rsidP="00D87969">
            <w:pPr>
              <w:jc w:val="center"/>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COSTO TOTAL</w:t>
            </w:r>
          </w:p>
        </w:tc>
        <w:tc>
          <w:tcPr>
            <w:tcW w:w="1160" w:type="dxa"/>
            <w:gridSpan w:val="2"/>
            <w:tcBorders>
              <w:top w:val="single" w:sz="4" w:space="0" w:color="auto"/>
              <w:left w:val="nil"/>
              <w:bottom w:val="single" w:sz="4" w:space="0" w:color="auto"/>
              <w:right w:val="single" w:sz="4" w:space="0" w:color="auto"/>
            </w:tcBorders>
            <w:shd w:val="clear" w:color="auto" w:fill="auto"/>
            <w:vAlign w:val="center"/>
            <w:hideMark/>
          </w:tcPr>
          <w:p w:rsidR="00490A73" w:rsidRPr="004312A6" w:rsidRDefault="00490A73" w:rsidP="00D87969">
            <w:pPr>
              <w:jc w:val="center"/>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Rentabilidad</w:t>
            </w:r>
          </w:p>
        </w:tc>
      </w:tr>
      <w:tr w:rsidR="004312A6" w:rsidRPr="004312A6" w:rsidTr="004312A6">
        <w:trPr>
          <w:trHeight w:val="118"/>
        </w:trPr>
        <w:tc>
          <w:tcPr>
            <w:tcW w:w="434" w:type="dxa"/>
            <w:tcBorders>
              <w:top w:val="nil"/>
              <w:left w:val="nil"/>
              <w:bottom w:val="nil"/>
              <w:right w:val="nil"/>
            </w:tcBorders>
            <w:shd w:val="clear" w:color="auto" w:fill="auto"/>
            <w:noWrap/>
            <w:vAlign w:val="bottom"/>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6%</w:t>
            </w:r>
          </w:p>
        </w:tc>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278.08</w:t>
            </w:r>
          </w:p>
        </w:tc>
        <w:tc>
          <w:tcPr>
            <w:tcW w:w="93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278.08</w:t>
            </w:r>
          </w:p>
        </w:tc>
        <w:tc>
          <w:tcPr>
            <w:tcW w:w="118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278.08</w:t>
            </w:r>
          </w:p>
        </w:tc>
        <w:tc>
          <w:tcPr>
            <w:tcW w:w="1327"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61.62</w:t>
            </w:r>
          </w:p>
        </w:tc>
        <w:tc>
          <w:tcPr>
            <w:tcW w:w="753"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0.79</w:t>
            </w:r>
          </w:p>
        </w:tc>
        <w:tc>
          <w:tcPr>
            <w:tcW w:w="1338"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425,455.00 </w:t>
            </w:r>
          </w:p>
        </w:tc>
        <w:tc>
          <w:tcPr>
            <w:tcW w:w="148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        437,068.66 </w:t>
            </w:r>
          </w:p>
        </w:tc>
        <w:tc>
          <w:tcPr>
            <w:tcW w:w="1160" w:type="dxa"/>
            <w:gridSpan w:val="2"/>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-11,614</w:t>
            </w:r>
          </w:p>
        </w:tc>
      </w:tr>
      <w:tr w:rsidR="004312A6" w:rsidRPr="004312A6" w:rsidTr="004312A6">
        <w:trPr>
          <w:trHeight w:val="177"/>
        </w:trPr>
        <w:tc>
          <w:tcPr>
            <w:tcW w:w="434" w:type="dxa"/>
            <w:tcBorders>
              <w:top w:val="nil"/>
              <w:left w:val="nil"/>
              <w:bottom w:val="nil"/>
              <w:right w:val="nil"/>
            </w:tcBorders>
            <w:shd w:val="clear" w:color="auto" w:fill="auto"/>
            <w:noWrap/>
            <w:vAlign w:val="bottom"/>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5%</w:t>
            </w:r>
          </w:p>
        </w:tc>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299.20</w:t>
            </w:r>
          </w:p>
        </w:tc>
        <w:tc>
          <w:tcPr>
            <w:tcW w:w="93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299.20</w:t>
            </w:r>
          </w:p>
        </w:tc>
        <w:tc>
          <w:tcPr>
            <w:tcW w:w="118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299.20</w:t>
            </w:r>
          </w:p>
        </w:tc>
        <w:tc>
          <w:tcPr>
            <w:tcW w:w="1327"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66.30</w:t>
            </w:r>
          </w:p>
        </w:tc>
        <w:tc>
          <w:tcPr>
            <w:tcW w:w="753"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0.85</w:t>
            </w:r>
          </w:p>
        </w:tc>
        <w:tc>
          <w:tcPr>
            <w:tcW w:w="1338"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457,769.00 </w:t>
            </w:r>
          </w:p>
        </w:tc>
        <w:tc>
          <w:tcPr>
            <w:tcW w:w="148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        460,760.88 </w:t>
            </w:r>
          </w:p>
        </w:tc>
        <w:tc>
          <w:tcPr>
            <w:tcW w:w="1160" w:type="dxa"/>
            <w:gridSpan w:val="2"/>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-2,992</w:t>
            </w:r>
          </w:p>
        </w:tc>
      </w:tr>
      <w:tr w:rsidR="004312A6" w:rsidRPr="004312A6" w:rsidTr="004312A6">
        <w:trPr>
          <w:trHeight w:val="81"/>
        </w:trPr>
        <w:tc>
          <w:tcPr>
            <w:tcW w:w="434" w:type="dxa"/>
            <w:tcBorders>
              <w:top w:val="nil"/>
              <w:left w:val="nil"/>
              <w:bottom w:val="nil"/>
              <w:right w:val="nil"/>
            </w:tcBorders>
            <w:shd w:val="clear" w:color="auto" w:fill="auto"/>
            <w:noWrap/>
            <w:vAlign w:val="bottom"/>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4%</w:t>
            </w:r>
          </w:p>
        </w:tc>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316.80</w:t>
            </w:r>
          </w:p>
        </w:tc>
        <w:tc>
          <w:tcPr>
            <w:tcW w:w="93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316.80</w:t>
            </w:r>
          </w:p>
        </w:tc>
        <w:tc>
          <w:tcPr>
            <w:tcW w:w="118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316.80</w:t>
            </w:r>
          </w:p>
        </w:tc>
        <w:tc>
          <w:tcPr>
            <w:tcW w:w="1327"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70.20</w:t>
            </w:r>
          </w:p>
        </w:tc>
        <w:tc>
          <w:tcPr>
            <w:tcW w:w="753"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0.90</w:t>
            </w:r>
          </w:p>
        </w:tc>
        <w:tc>
          <w:tcPr>
            <w:tcW w:w="1338"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484,696.00 </w:t>
            </w:r>
          </w:p>
        </w:tc>
        <w:tc>
          <w:tcPr>
            <w:tcW w:w="148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        480,504.40 </w:t>
            </w:r>
          </w:p>
        </w:tc>
        <w:tc>
          <w:tcPr>
            <w:tcW w:w="1160" w:type="dxa"/>
            <w:gridSpan w:val="2"/>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4,192</w:t>
            </w:r>
          </w:p>
        </w:tc>
      </w:tr>
      <w:tr w:rsidR="004312A6" w:rsidRPr="004312A6" w:rsidTr="004312A6">
        <w:trPr>
          <w:trHeight w:val="141"/>
        </w:trPr>
        <w:tc>
          <w:tcPr>
            <w:tcW w:w="434" w:type="dxa"/>
            <w:tcBorders>
              <w:top w:val="nil"/>
              <w:left w:val="nil"/>
              <w:bottom w:val="nil"/>
              <w:right w:val="nil"/>
            </w:tcBorders>
            <w:shd w:val="clear" w:color="auto" w:fill="auto"/>
            <w:noWrap/>
            <w:vAlign w:val="bottom"/>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3%</w:t>
            </w:r>
          </w:p>
        </w:tc>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330.88</w:t>
            </w:r>
          </w:p>
        </w:tc>
        <w:tc>
          <w:tcPr>
            <w:tcW w:w="93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330.88</w:t>
            </w:r>
          </w:p>
        </w:tc>
        <w:tc>
          <w:tcPr>
            <w:tcW w:w="118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330.88</w:t>
            </w:r>
          </w:p>
        </w:tc>
        <w:tc>
          <w:tcPr>
            <w:tcW w:w="1327"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73.32</w:t>
            </w:r>
          </w:p>
        </w:tc>
        <w:tc>
          <w:tcPr>
            <w:tcW w:w="753"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0.94</w:t>
            </w:r>
          </w:p>
        </w:tc>
        <w:tc>
          <w:tcPr>
            <w:tcW w:w="1338"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506,238.00 </w:t>
            </w:r>
          </w:p>
        </w:tc>
        <w:tc>
          <w:tcPr>
            <w:tcW w:w="148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        496,299.22 </w:t>
            </w:r>
          </w:p>
        </w:tc>
        <w:tc>
          <w:tcPr>
            <w:tcW w:w="1160" w:type="dxa"/>
            <w:gridSpan w:val="2"/>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9,939</w:t>
            </w:r>
          </w:p>
        </w:tc>
      </w:tr>
      <w:tr w:rsidR="004312A6" w:rsidRPr="004312A6" w:rsidTr="004312A6">
        <w:trPr>
          <w:trHeight w:val="70"/>
        </w:trPr>
        <w:tc>
          <w:tcPr>
            <w:tcW w:w="434" w:type="dxa"/>
            <w:tcBorders>
              <w:top w:val="nil"/>
              <w:left w:val="nil"/>
              <w:bottom w:val="nil"/>
              <w:right w:val="nil"/>
            </w:tcBorders>
            <w:shd w:val="clear" w:color="auto" w:fill="auto"/>
            <w:noWrap/>
            <w:vAlign w:val="bottom"/>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2%</w:t>
            </w:r>
          </w:p>
        </w:tc>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341.44</w:t>
            </w:r>
          </w:p>
        </w:tc>
        <w:tc>
          <w:tcPr>
            <w:tcW w:w="93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341.44</w:t>
            </w:r>
          </w:p>
        </w:tc>
        <w:tc>
          <w:tcPr>
            <w:tcW w:w="118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341.44</w:t>
            </w:r>
          </w:p>
        </w:tc>
        <w:tc>
          <w:tcPr>
            <w:tcW w:w="1327"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75.66</w:t>
            </w:r>
          </w:p>
        </w:tc>
        <w:tc>
          <w:tcPr>
            <w:tcW w:w="753"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0.97</w:t>
            </w:r>
          </w:p>
        </w:tc>
        <w:tc>
          <w:tcPr>
            <w:tcW w:w="1338"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522,395.00 </w:t>
            </w:r>
          </w:p>
        </w:tc>
        <w:tc>
          <w:tcPr>
            <w:tcW w:w="148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        508,145.33 </w:t>
            </w:r>
          </w:p>
        </w:tc>
        <w:tc>
          <w:tcPr>
            <w:tcW w:w="1160" w:type="dxa"/>
            <w:gridSpan w:val="2"/>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14,250</w:t>
            </w:r>
          </w:p>
        </w:tc>
      </w:tr>
      <w:tr w:rsidR="004312A6" w:rsidRPr="004312A6" w:rsidTr="004312A6">
        <w:trPr>
          <w:trHeight w:val="70"/>
        </w:trPr>
        <w:tc>
          <w:tcPr>
            <w:tcW w:w="434" w:type="dxa"/>
            <w:tcBorders>
              <w:top w:val="nil"/>
              <w:left w:val="nil"/>
              <w:bottom w:val="nil"/>
              <w:right w:val="nil"/>
            </w:tcBorders>
            <w:shd w:val="clear" w:color="auto" w:fill="auto"/>
            <w:noWrap/>
            <w:vAlign w:val="bottom"/>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1%</w:t>
            </w:r>
          </w:p>
        </w:tc>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348.48</w:t>
            </w:r>
          </w:p>
        </w:tc>
        <w:tc>
          <w:tcPr>
            <w:tcW w:w="93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348.48</w:t>
            </w:r>
          </w:p>
        </w:tc>
        <w:tc>
          <w:tcPr>
            <w:tcW w:w="118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348.48</w:t>
            </w:r>
          </w:p>
        </w:tc>
        <w:tc>
          <w:tcPr>
            <w:tcW w:w="1327"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77.22</w:t>
            </w:r>
          </w:p>
        </w:tc>
        <w:tc>
          <w:tcPr>
            <w:tcW w:w="753"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0.99</w:t>
            </w:r>
          </w:p>
        </w:tc>
        <w:tc>
          <w:tcPr>
            <w:tcW w:w="1338"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533,166.00 </w:t>
            </w:r>
          </w:p>
        </w:tc>
        <w:tc>
          <w:tcPr>
            <w:tcW w:w="148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        516,042.74 </w:t>
            </w:r>
          </w:p>
        </w:tc>
        <w:tc>
          <w:tcPr>
            <w:tcW w:w="1160" w:type="dxa"/>
            <w:gridSpan w:val="2"/>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17,123</w:t>
            </w:r>
          </w:p>
        </w:tc>
      </w:tr>
      <w:tr w:rsidR="004312A6" w:rsidRPr="004312A6" w:rsidTr="004312A6">
        <w:trPr>
          <w:trHeight w:val="70"/>
        </w:trPr>
        <w:tc>
          <w:tcPr>
            <w:tcW w:w="434" w:type="dxa"/>
            <w:tcBorders>
              <w:top w:val="nil"/>
              <w:left w:val="nil"/>
              <w:bottom w:val="nil"/>
              <w:right w:val="nil"/>
            </w:tcBorders>
            <w:shd w:val="clear" w:color="auto" w:fill="auto"/>
            <w:noWrap/>
            <w:vAlign w:val="bottom"/>
            <w:hideMark/>
          </w:tcPr>
          <w:p w:rsidR="00490A73" w:rsidRPr="004312A6" w:rsidRDefault="00490A73" w:rsidP="00D87969">
            <w:pPr>
              <w:jc w:val="center"/>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0</w:t>
            </w:r>
          </w:p>
        </w:tc>
        <w:tc>
          <w:tcPr>
            <w:tcW w:w="1300" w:type="dxa"/>
            <w:tcBorders>
              <w:top w:val="nil"/>
              <w:left w:val="single" w:sz="4" w:space="0" w:color="auto"/>
              <w:bottom w:val="single" w:sz="4" w:space="0" w:color="auto"/>
              <w:right w:val="single" w:sz="4" w:space="0" w:color="auto"/>
            </w:tcBorders>
            <w:shd w:val="clear" w:color="000000" w:fill="FFFF00"/>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             352     </w:t>
            </w:r>
          </w:p>
        </w:tc>
        <w:tc>
          <w:tcPr>
            <w:tcW w:w="930" w:type="dxa"/>
            <w:tcBorders>
              <w:top w:val="nil"/>
              <w:left w:val="nil"/>
              <w:bottom w:val="single" w:sz="4" w:space="0" w:color="auto"/>
              <w:right w:val="single" w:sz="4" w:space="0" w:color="auto"/>
            </w:tcBorders>
            <w:shd w:val="clear" w:color="000000" w:fill="FFFF00"/>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          352     </w:t>
            </w:r>
          </w:p>
        </w:tc>
        <w:tc>
          <w:tcPr>
            <w:tcW w:w="1180" w:type="dxa"/>
            <w:tcBorders>
              <w:top w:val="nil"/>
              <w:left w:val="nil"/>
              <w:bottom w:val="single" w:sz="4" w:space="0" w:color="auto"/>
              <w:right w:val="single" w:sz="4" w:space="0" w:color="auto"/>
            </w:tcBorders>
            <w:shd w:val="clear" w:color="000000" w:fill="FFFF00"/>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            352     </w:t>
            </w:r>
          </w:p>
        </w:tc>
        <w:tc>
          <w:tcPr>
            <w:tcW w:w="1327" w:type="dxa"/>
            <w:tcBorders>
              <w:top w:val="nil"/>
              <w:left w:val="nil"/>
              <w:bottom w:val="single" w:sz="4" w:space="0" w:color="auto"/>
              <w:right w:val="single" w:sz="4" w:space="0" w:color="auto"/>
            </w:tcBorders>
            <w:shd w:val="clear" w:color="000000" w:fill="FFFF00"/>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            78     </w:t>
            </w:r>
          </w:p>
        </w:tc>
        <w:tc>
          <w:tcPr>
            <w:tcW w:w="753" w:type="dxa"/>
            <w:tcBorders>
              <w:top w:val="nil"/>
              <w:left w:val="nil"/>
              <w:bottom w:val="single" w:sz="4" w:space="0" w:color="auto"/>
              <w:right w:val="single" w:sz="4" w:space="0" w:color="auto"/>
            </w:tcBorders>
            <w:shd w:val="clear" w:color="000000" w:fill="FFFF00"/>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1.00</w:t>
            </w:r>
          </w:p>
        </w:tc>
        <w:tc>
          <w:tcPr>
            <w:tcW w:w="1338" w:type="dxa"/>
            <w:tcBorders>
              <w:top w:val="nil"/>
              <w:left w:val="nil"/>
              <w:bottom w:val="single" w:sz="4" w:space="0" w:color="auto"/>
              <w:right w:val="single" w:sz="4" w:space="0" w:color="auto"/>
            </w:tcBorders>
            <w:shd w:val="clear" w:color="000000" w:fill="FFFF00"/>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538,551.00 </w:t>
            </w:r>
          </w:p>
        </w:tc>
        <w:tc>
          <w:tcPr>
            <w:tcW w:w="1480" w:type="dxa"/>
            <w:tcBorders>
              <w:top w:val="nil"/>
              <w:left w:val="nil"/>
              <w:bottom w:val="single" w:sz="4" w:space="0" w:color="auto"/>
              <w:right w:val="single" w:sz="4" w:space="0" w:color="auto"/>
            </w:tcBorders>
            <w:shd w:val="clear" w:color="000000" w:fill="FFFF00"/>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        519,991.44 </w:t>
            </w:r>
          </w:p>
        </w:tc>
        <w:tc>
          <w:tcPr>
            <w:tcW w:w="1160" w:type="dxa"/>
            <w:gridSpan w:val="2"/>
            <w:tcBorders>
              <w:top w:val="nil"/>
              <w:left w:val="nil"/>
              <w:bottom w:val="single" w:sz="4" w:space="0" w:color="auto"/>
              <w:right w:val="single" w:sz="4" w:space="0" w:color="auto"/>
            </w:tcBorders>
            <w:shd w:val="clear" w:color="000000" w:fill="FFFF00"/>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18,560</w:t>
            </w:r>
          </w:p>
        </w:tc>
      </w:tr>
      <w:tr w:rsidR="004312A6" w:rsidRPr="004312A6" w:rsidTr="004312A6">
        <w:trPr>
          <w:trHeight w:val="77"/>
        </w:trPr>
        <w:tc>
          <w:tcPr>
            <w:tcW w:w="434" w:type="dxa"/>
            <w:tcBorders>
              <w:top w:val="nil"/>
              <w:left w:val="nil"/>
              <w:bottom w:val="nil"/>
              <w:right w:val="nil"/>
            </w:tcBorders>
            <w:shd w:val="clear" w:color="auto" w:fill="auto"/>
            <w:noWrap/>
            <w:vAlign w:val="bottom"/>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1%</w:t>
            </w:r>
          </w:p>
        </w:tc>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    355.52     </w:t>
            </w:r>
          </w:p>
        </w:tc>
        <w:tc>
          <w:tcPr>
            <w:tcW w:w="93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       355.52     </w:t>
            </w:r>
          </w:p>
        </w:tc>
        <w:tc>
          <w:tcPr>
            <w:tcW w:w="118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   355.52     </w:t>
            </w:r>
          </w:p>
        </w:tc>
        <w:tc>
          <w:tcPr>
            <w:tcW w:w="1327"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   78.78     </w:t>
            </w:r>
          </w:p>
        </w:tc>
        <w:tc>
          <w:tcPr>
            <w:tcW w:w="753"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1.01</w:t>
            </w:r>
          </w:p>
        </w:tc>
        <w:tc>
          <w:tcPr>
            <w:tcW w:w="1338"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543,937.00 </w:t>
            </w:r>
          </w:p>
        </w:tc>
        <w:tc>
          <w:tcPr>
            <w:tcW w:w="148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        523,940.14 </w:t>
            </w:r>
          </w:p>
        </w:tc>
        <w:tc>
          <w:tcPr>
            <w:tcW w:w="1160" w:type="dxa"/>
            <w:gridSpan w:val="2"/>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19,997</w:t>
            </w:r>
          </w:p>
        </w:tc>
      </w:tr>
      <w:tr w:rsidR="004312A6" w:rsidRPr="004312A6" w:rsidTr="004312A6">
        <w:trPr>
          <w:trHeight w:val="70"/>
        </w:trPr>
        <w:tc>
          <w:tcPr>
            <w:tcW w:w="434" w:type="dxa"/>
            <w:tcBorders>
              <w:top w:val="nil"/>
              <w:left w:val="nil"/>
              <w:bottom w:val="nil"/>
              <w:right w:val="nil"/>
            </w:tcBorders>
            <w:shd w:val="clear" w:color="auto" w:fill="auto"/>
            <w:noWrap/>
            <w:vAlign w:val="bottom"/>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2%</w:t>
            </w:r>
          </w:p>
        </w:tc>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    362.63     </w:t>
            </w:r>
          </w:p>
        </w:tc>
        <w:tc>
          <w:tcPr>
            <w:tcW w:w="93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       362.63     </w:t>
            </w:r>
          </w:p>
        </w:tc>
        <w:tc>
          <w:tcPr>
            <w:tcW w:w="118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   362.63     </w:t>
            </w:r>
          </w:p>
        </w:tc>
        <w:tc>
          <w:tcPr>
            <w:tcW w:w="1327"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   80.36     </w:t>
            </w:r>
          </w:p>
        </w:tc>
        <w:tc>
          <w:tcPr>
            <w:tcW w:w="753"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1.03</w:t>
            </w:r>
          </w:p>
        </w:tc>
        <w:tc>
          <w:tcPr>
            <w:tcW w:w="1338"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554,815.00 </w:t>
            </w:r>
          </w:p>
        </w:tc>
        <w:tc>
          <w:tcPr>
            <w:tcW w:w="148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        531,916.53 </w:t>
            </w:r>
          </w:p>
        </w:tc>
        <w:tc>
          <w:tcPr>
            <w:tcW w:w="1160" w:type="dxa"/>
            <w:gridSpan w:val="2"/>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22,898</w:t>
            </w:r>
          </w:p>
        </w:tc>
      </w:tr>
      <w:tr w:rsidR="004312A6" w:rsidRPr="004312A6" w:rsidTr="004312A6">
        <w:trPr>
          <w:trHeight w:val="70"/>
        </w:trPr>
        <w:tc>
          <w:tcPr>
            <w:tcW w:w="434" w:type="dxa"/>
            <w:tcBorders>
              <w:top w:val="nil"/>
              <w:left w:val="nil"/>
              <w:bottom w:val="nil"/>
              <w:right w:val="nil"/>
            </w:tcBorders>
            <w:shd w:val="clear" w:color="auto" w:fill="auto"/>
            <w:noWrap/>
            <w:vAlign w:val="bottom"/>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3%</w:t>
            </w:r>
          </w:p>
        </w:tc>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    373.51     </w:t>
            </w:r>
          </w:p>
        </w:tc>
        <w:tc>
          <w:tcPr>
            <w:tcW w:w="93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       373.51     </w:t>
            </w:r>
          </w:p>
        </w:tc>
        <w:tc>
          <w:tcPr>
            <w:tcW w:w="118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   373.51     </w:t>
            </w:r>
          </w:p>
        </w:tc>
        <w:tc>
          <w:tcPr>
            <w:tcW w:w="1327"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   82.77     </w:t>
            </w:r>
          </w:p>
        </w:tc>
        <w:tc>
          <w:tcPr>
            <w:tcW w:w="753"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1.06</w:t>
            </w:r>
          </w:p>
        </w:tc>
        <w:tc>
          <w:tcPr>
            <w:tcW w:w="1338"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571,460.00 </w:t>
            </w:r>
          </w:p>
        </w:tc>
        <w:tc>
          <w:tcPr>
            <w:tcW w:w="148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        544,120.39 </w:t>
            </w:r>
          </w:p>
        </w:tc>
        <w:tc>
          <w:tcPr>
            <w:tcW w:w="1160" w:type="dxa"/>
            <w:gridSpan w:val="2"/>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27,340</w:t>
            </w:r>
          </w:p>
        </w:tc>
      </w:tr>
      <w:tr w:rsidR="004312A6" w:rsidRPr="004312A6" w:rsidTr="004312A6">
        <w:trPr>
          <w:trHeight w:val="70"/>
        </w:trPr>
        <w:tc>
          <w:tcPr>
            <w:tcW w:w="434" w:type="dxa"/>
            <w:tcBorders>
              <w:top w:val="nil"/>
              <w:left w:val="nil"/>
              <w:bottom w:val="nil"/>
              <w:right w:val="nil"/>
            </w:tcBorders>
            <w:shd w:val="clear" w:color="auto" w:fill="auto"/>
            <w:noWrap/>
            <w:vAlign w:val="bottom"/>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4%</w:t>
            </w:r>
          </w:p>
        </w:tc>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    388.45     </w:t>
            </w:r>
          </w:p>
        </w:tc>
        <w:tc>
          <w:tcPr>
            <w:tcW w:w="93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       388.45     </w:t>
            </w:r>
          </w:p>
        </w:tc>
        <w:tc>
          <w:tcPr>
            <w:tcW w:w="118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   388.45     </w:t>
            </w:r>
          </w:p>
        </w:tc>
        <w:tc>
          <w:tcPr>
            <w:tcW w:w="1327"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   86.08     </w:t>
            </w:r>
          </w:p>
        </w:tc>
        <w:tc>
          <w:tcPr>
            <w:tcW w:w="753"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1.10</w:t>
            </w:r>
          </w:p>
        </w:tc>
        <w:tc>
          <w:tcPr>
            <w:tcW w:w="1338"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594,318.00 </w:t>
            </w:r>
          </w:p>
        </w:tc>
        <w:tc>
          <w:tcPr>
            <w:tcW w:w="148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        560,880.36 </w:t>
            </w:r>
          </w:p>
        </w:tc>
        <w:tc>
          <w:tcPr>
            <w:tcW w:w="1160" w:type="dxa"/>
            <w:gridSpan w:val="2"/>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33,438</w:t>
            </w:r>
          </w:p>
        </w:tc>
      </w:tr>
      <w:tr w:rsidR="004312A6" w:rsidRPr="004312A6" w:rsidTr="004312A6">
        <w:trPr>
          <w:trHeight w:val="70"/>
        </w:trPr>
        <w:tc>
          <w:tcPr>
            <w:tcW w:w="434" w:type="dxa"/>
            <w:tcBorders>
              <w:top w:val="nil"/>
              <w:left w:val="nil"/>
              <w:bottom w:val="nil"/>
              <w:right w:val="nil"/>
            </w:tcBorders>
            <w:shd w:val="clear" w:color="auto" w:fill="auto"/>
            <w:noWrap/>
            <w:vAlign w:val="bottom"/>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5%</w:t>
            </w:r>
          </w:p>
        </w:tc>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    407.87     </w:t>
            </w:r>
          </w:p>
        </w:tc>
        <w:tc>
          <w:tcPr>
            <w:tcW w:w="93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       407.87     </w:t>
            </w:r>
          </w:p>
        </w:tc>
        <w:tc>
          <w:tcPr>
            <w:tcW w:w="118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   407.87     </w:t>
            </w:r>
          </w:p>
        </w:tc>
        <w:tc>
          <w:tcPr>
            <w:tcW w:w="1327"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   90.38     </w:t>
            </w:r>
          </w:p>
        </w:tc>
        <w:tc>
          <w:tcPr>
            <w:tcW w:w="753"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1.16</w:t>
            </w:r>
          </w:p>
        </w:tc>
        <w:tc>
          <w:tcPr>
            <w:tcW w:w="1338"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624,034.00 </w:t>
            </w:r>
          </w:p>
        </w:tc>
        <w:tc>
          <w:tcPr>
            <w:tcW w:w="148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        582,668.33 </w:t>
            </w:r>
          </w:p>
        </w:tc>
        <w:tc>
          <w:tcPr>
            <w:tcW w:w="1160" w:type="dxa"/>
            <w:gridSpan w:val="2"/>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41,366</w:t>
            </w:r>
          </w:p>
        </w:tc>
      </w:tr>
      <w:tr w:rsidR="004312A6" w:rsidRPr="004312A6" w:rsidTr="004312A6">
        <w:trPr>
          <w:trHeight w:val="99"/>
        </w:trPr>
        <w:tc>
          <w:tcPr>
            <w:tcW w:w="434" w:type="dxa"/>
            <w:tcBorders>
              <w:top w:val="nil"/>
              <w:left w:val="nil"/>
              <w:bottom w:val="nil"/>
              <w:right w:val="nil"/>
            </w:tcBorders>
            <w:shd w:val="clear" w:color="auto" w:fill="auto"/>
            <w:noWrap/>
            <w:vAlign w:val="bottom"/>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6%</w:t>
            </w:r>
          </w:p>
        </w:tc>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    432.34     </w:t>
            </w:r>
          </w:p>
        </w:tc>
        <w:tc>
          <w:tcPr>
            <w:tcW w:w="93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       432.34     </w:t>
            </w:r>
          </w:p>
        </w:tc>
        <w:tc>
          <w:tcPr>
            <w:tcW w:w="118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   432.34     </w:t>
            </w:r>
          </w:p>
        </w:tc>
        <w:tc>
          <w:tcPr>
            <w:tcW w:w="1327"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   95.80     </w:t>
            </w:r>
          </w:p>
        </w:tc>
        <w:tc>
          <w:tcPr>
            <w:tcW w:w="753"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1.23</w:t>
            </w:r>
          </w:p>
        </w:tc>
        <w:tc>
          <w:tcPr>
            <w:tcW w:w="1338"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661,476.00 </w:t>
            </w:r>
          </w:p>
        </w:tc>
        <w:tc>
          <w:tcPr>
            <w:tcW w:w="148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        610,121.17 </w:t>
            </w:r>
          </w:p>
        </w:tc>
        <w:tc>
          <w:tcPr>
            <w:tcW w:w="1160" w:type="dxa"/>
            <w:gridSpan w:val="2"/>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51,355</w:t>
            </w:r>
          </w:p>
        </w:tc>
      </w:tr>
      <w:tr w:rsidR="004312A6" w:rsidRPr="004312A6" w:rsidTr="004312A6">
        <w:trPr>
          <w:trHeight w:val="345"/>
        </w:trPr>
        <w:tc>
          <w:tcPr>
            <w:tcW w:w="434" w:type="dxa"/>
            <w:tcBorders>
              <w:top w:val="nil"/>
              <w:left w:val="nil"/>
              <w:bottom w:val="nil"/>
              <w:right w:val="nil"/>
            </w:tcBorders>
            <w:shd w:val="clear" w:color="auto" w:fill="auto"/>
            <w:noWrap/>
            <w:vAlign w:val="bottom"/>
            <w:hideMark/>
          </w:tcPr>
          <w:p w:rsidR="00490A73" w:rsidRPr="004312A6" w:rsidRDefault="00490A73" w:rsidP="00D87969">
            <w:pPr>
              <w:rPr>
                <w:rFonts w:asciiTheme="minorHAnsi" w:hAnsiTheme="minorHAnsi" w:cstheme="minorHAnsi"/>
                <w:sz w:val="18"/>
                <w:szCs w:val="18"/>
                <w:lang w:val="es-MX" w:eastAsia="es-MX"/>
              </w:rPr>
            </w:pPr>
          </w:p>
        </w:tc>
        <w:tc>
          <w:tcPr>
            <w:tcW w:w="1300" w:type="dxa"/>
            <w:tcBorders>
              <w:top w:val="nil"/>
              <w:left w:val="nil"/>
              <w:bottom w:val="nil"/>
              <w:right w:val="nil"/>
            </w:tcBorders>
            <w:shd w:val="clear" w:color="auto" w:fill="auto"/>
            <w:noWrap/>
            <w:vAlign w:val="bottom"/>
            <w:hideMark/>
          </w:tcPr>
          <w:p w:rsidR="00490A73" w:rsidRPr="004312A6" w:rsidRDefault="00490A73" w:rsidP="00D87969">
            <w:pPr>
              <w:rPr>
                <w:rFonts w:asciiTheme="minorHAnsi" w:hAnsiTheme="minorHAnsi" w:cstheme="minorHAnsi"/>
                <w:b/>
                <w:bCs/>
                <w:i/>
                <w:iCs/>
                <w:sz w:val="18"/>
                <w:szCs w:val="18"/>
                <w:u w:val="single"/>
                <w:lang w:val="es-MX" w:eastAsia="es-MX"/>
              </w:rPr>
            </w:pPr>
            <w:r w:rsidRPr="004312A6">
              <w:rPr>
                <w:rFonts w:asciiTheme="minorHAnsi" w:hAnsiTheme="minorHAnsi" w:cstheme="minorHAnsi"/>
                <w:b/>
                <w:bCs/>
                <w:i/>
                <w:iCs/>
                <w:sz w:val="18"/>
                <w:szCs w:val="18"/>
                <w:u w:val="single"/>
                <w:lang w:val="es-MX" w:eastAsia="es-MX"/>
              </w:rPr>
              <w:t xml:space="preserve"> Analisis:  </w:t>
            </w:r>
          </w:p>
        </w:tc>
        <w:tc>
          <w:tcPr>
            <w:tcW w:w="930" w:type="dxa"/>
            <w:tcBorders>
              <w:top w:val="nil"/>
              <w:left w:val="nil"/>
              <w:bottom w:val="nil"/>
              <w:right w:val="nil"/>
            </w:tcBorders>
            <w:shd w:val="clear" w:color="auto" w:fill="auto"/>
            <w:noWrap/>
            <w:vAlign w:val="bottom"/>
            <w:hideMark/>
          </w:tcPr>
          <w:p w:rsidR="00490A73" w:rsidRPr="004312A6" w:rsidRDefault="00490A73" w:rsidP="00D87969">
            <w:pPr>
              <w:rPr>
                <w:rFonts w:asciiTheme="minorHAnsi" w:hAnsiTheme="minorHAnsi" w:cstheme="minorHAnsi"/>
                <w:sz w:val="18"/>
                <w:szCs w:val="18"/>
                <w:lang w:val="es-MX" w:eastAsia="es-MX"/>
              </w:rPr>
            </w:pPr>
          </w:p>
        </w:tc>
        <w:tc>
          <w:tcPr>
            <w:tcW w:w="1180" w:type="dxa"/>
            <w:tcBorders>
              <w:top w:val="nil"/>
              <w:left w:val="nil"/>
              <w:bottom w:val="nil"/>
              <w:right w:val="nil"/>
            </w:tcBorders>
            <w:shd w:val="clear" w:color="auto" w:fill="auto"/>
            <w:noWrap/>
            <w:vAlign w:val="bottom"/>
            <w:hideMark/>
          </w:tcPr>
          <w:p w:rsidR="00490A73" w:rsidRPr="004312A6" w:rsidRDefault="00490A73" w:rsidP="00D87969">
            <w:pPr>
              <w:rPr>
                <w:rFonts w:asciiTheme="minorHAnsi" w:hAnsiTheme="minorHAnsi" w:cstheme="minorHAnsi"/>
                <w:sz w:val="18"/>
                <w:szCs w:val="18"/>
                <w:lang w:val="es-MX" w:eastAsia="es-MX"/>
              </w:rPr>
            </w:pPr>
          </w:p>
        </w:tc>
        <w:tc>
          <w:tcPr>
            <w:tcW w:w="1327" w:type="dxa"/>
            <w:tcBorders>
              <w:top w:val="nil"/>
              <w:left w:val="nil"/>
              <w:bottom w:val="nil"/>
              <w:right w:val="nil"/>
            </w:tcBorders>
            <w:shd w:val="clear" w:color="auto" w:fill="auto"/>
            <w:noWrap/>
            <w:vAlign w:val="bottom"/>
            <w:hideMark/>
          </w:tcPr>
          <w:p w:rsidR="00490A73" w:rsidRPr="004312A6" w:rsidRDefault="00490A73" w:rsidP="00D87969">
            <w:pPr>
              <w:rPr>
                <w:rFonts w:asciiTheme="minorHAnsi" w:hAnsiTheme="minorHAnsi" w:cstheme="minorHAnsi"/>
                <w:sz w:val="18"/>
                <w:szCs w:val="18"/>
                <w:lang w:val="es-MX" w:eastAsia="es-MX"/>
              </w:rPr>
            </w:pPr>
          </w:p>
        </w:tc>
        <w:tc>
          <w:tcPr>
            <w:tcW w:w="753" w:type="dxa"/>
            <w:tcBorders>
              <w:top w:val="nil"/>
              <w:left w:val="nil"/>
              <w:bottom w:val="nil"/>
              <w:right w:val="nil"/>
            </w:tcBorders>
            <w:shd w:val="clear" w:color="auto" w:fill="auto"/>
            <w:noWrap/>
            <w:vAlign w:val="bottom"/>
            <w:hideMark/>
          </w:tcPr>
          <w:p w:rsidR="00490A73" w:rsidRPr="004312A6" w:rsidRDefault="00490A73" w:rsidP="00D87969">
            <w:pPr>
              <w:rPr>
                <w:rFonts w:asciiTheme="minorHAnsi" w:hAnsiTheme="minorHAnsi" w:cstheme="minorHAnsi"/>
                <w:sz w:val="18"/>
                <w:szCs w:val="18"/>
                <w:lang w:val="es-MX" w:eastAsia="es-MX"/>
              </w:rPr>
            </w:pPr>
          </w:p>
        </w:tc>
        <w:tc>
          <w:tcPr>
            <w:tcW w:w="1338" w:type="dxa"/>
            <w:tcBorders>
              <w:top w:val="nil"/>
              <w:left w:val="nil"/>
              <w:bottom w:val="nil"/>
              <w:right w:val="nil"/>
            </w:tcBorders>
            <w:shd w:val="clear" w:color="auto" w:fill="auto"/>
            <w:noWrap/>
            <w:vAlign w:val="bottom"/>
            <w:hideMark/>
          </w:tcPr>
          <w:p w:rsidR="00490A73" w:rsidRPr="004312A6" w:rsidRDefault="00490A73" w:rsidP="00D87969">
            <w:pPr>
              <w:jc w:val="center"/>
              <w:rPr>
                <w:rFonts w:asciiTheme="minorHAnsi" w:hAnsiTheme="minorHAnsi" w:cstheme="minorHAnsi"/>
                <w:sz w:val="18"/>
                <w:szCs w:val="18"/>
                <w:lang w:val="es-MX" w:eastAsia="es-MX"/>
              </w:rPr>
            </w:pPr>
          </w:p>
        </w:tc>
        <w:tc>
          <w:tcPr>
            <w:tcW w:w="1480" w:type="dxa"/>
            <w:tcBorders>
              <w:top w:val="nil"/>
              <w:left w:val="nil"/>
              <w:bottom w:val="nil"/>
              <w:right w:val="nil"/>
            </w:tcBorders>
            <w:shd w:val="clear" w:color="auto" w:fill="auto"/>
            <w:noWrap/>
            <w:vAlign w:val="bottom"/>
            <w:hideMark/>
          </w:tcPr>
          <w:p w:rsidR="00490A73" w:rsidRPr="004312A6" w:rsidRDefault="00490A73" w:rsidP="00D87969">
            <w:pPr>
              <w:rPr>
                <w:rFonts w:asciiTheme="minorHAnsi" w:hAnsiTheme="minorHAnsi" w:cstheme="minorHAnsi"/>
                <w:sz w:val="18"/>
                <w:szCs w:val="18"/>
                <w:lang w:val="es-MX" w:eastAsia="es-MX"/>
              </w:rPr>
            </w:pPr>
          </w:p>
        </w:tc>
        <w:tc>
          <w:tcPr>
            <w:tcW w:w="1160" w:type="dxa"/>
            <w:gridSpan w:val="2"/>
            <w:tcBorders>
              <w:top w:val="nil"/>
              <w:left w:val="nil"/>
              <w:bottom w:val="nil"/>
              <w:right w:val="nil"/>
            </w:tcBorders>
            <w:shd w:val="clear" w:color="auto" w:fill="auto"/>
            <w:noWrap/>
            <w:vAlign w:val="bottom"/>
            <w:hideMark/>
          </w:tcPr>
          <w:p w:rsidR="00490A73" w:rsidRPr="004312A6" w:rsidRDefault="00490A73" w:rsidP="00D87969">
            <w:pPr>
              <w:rPr>
                <w:rFonts w:asciiTheme="minorHAnsi" w:hAnsiTheme="minorHAnsi" w:cstheme="minorHAnsi"/>
                <w:sz w:val="18"/>
                <w:szCs w:val="18"/>
                <w:lang w:val="es-MX" w:eastAsia="es-MX"/>
              </w:rPr>
            </w:pPr>
          </w:p>
        </w:tc>
      </w:tr>
      <w:tr w:rsidR="004312A6" w:rsidRPr="004312A6" w:rsidTr="00FA6868">
        <w:trPr>
          <w:gridAfter w:val="1"/>
          <w:wAfter w:w="434" w:type="dxa"/>
          <w:trHeight w:val="255"/>
        </w:trPr>
        <w:tc>
          <w:tcPr>
            <w:tcW w:w="9468" w:type="dxa"/>
            <w:gridSpan w:val="9"/>
            <w:tcBorders>
              <w:top w:val="nil"/>
              <w:left w:val="nil"/>
              <w:bottom w:val="nil"/>
              <w:right w:val="nil"/>
            </w:tcBorders>
            <w:shd w:val="clear" w:color="auto" w:fill="auto"/>
            <w:vAlign w:val="bottom"/>
            <w:hideMark/>
          </w:tcPr>
          <w:p w:rsidR="004312A6" w:rsidRPr="004312A6" w:rsidRDefault="004312A6" w:rsidP="00D87969">
            <w:pPr>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Según el análisis de sensibilidad respecto a la cantidad producida este no debe de reducir a menos del 4% de la cantidad promedio de producción caso contrario se incurre en perdida de la rentabilidad   en el negocio.</w:t>
            </w:r>
          </w:p>
        </w:tc>
      </w:tr>
    </w:tbl>
    <w:p w:rsidR="00490A73" w:rsidRPr="00490A73" w:rsidRDefault="00490A73" w:rsidP="00D87969">
      <w:pPr>
        <w:pStyle w:val="Prrafodelista"/>
        <w:spacing w:after="0" w:line="240" w:lineRule="auto"/>
        <w:ind w:left="360"/>
        <w:jc w:val="both"/>
        <w:rPr>
          <w:rFonts w:cstheme="minorHAnsi"/>
          <w:lang w:val="es-MX"/>
        </w:rPr>
      </w:pPr>
    </w:p>
    <w:p w:rsidR="00490A73" w:rsidRPr="00490A73" w:rsidRDefault="00490A73" w:rsidP="00D87969">
      <w:pPr>
        <w:pStyle w:val="Prrafodelista"/>
        <w:spacing w:after="0" w:line="240" w:lineRule="auto"/>
        <w:ind w:left="360"/>
        <w:rPr>
          <w:rFonts w:cstheme="minorHAnsi"/>
          <w:b/>
          <w:lang w:val="es-MX"/>
        </w:rPr>
      </w:pPr>
      <w:r w:rsidRPr="00490A73">
        <w:rPr>
          <w:rFonts w:cstheme="minorHAnsi"/>
          <w:b/>
          <w:lang w:val="es-MX"/>
        </w:rPr>
        <w:t>ANALISIS DE SENSIBILIDAD RESPECTO AL PRECIO DE VENTA Y LA RE</w:t>
      </w:r>
      <w:r w:rsidR="00D87969">
        <w:rPr>
          <w:rFonts w:cstheme="minorHAnsi"/>
          <w:b/>
          <w:lang w:val="es-MX"/>
        </w:rPr>
        <w:t>NT</w:t>
      </w:r>
      <w:r w:rsidRPr="00490A73">
        <w:rPr>
          <w:rFonts w:cstheme="minorHAnsi"/>
          <w:b/>
          <w:lang w:val="es-MX"/>
        </w:rPr>
        <w:t>ABILIDAD DEL NEGOCIO.</w:t>
      </w:r>
    </w:p>
    <w:tbl>
      <w:tblPr>
        <w:tblW w:w="9153" w:type="dxa"/>
        <w:tblInd w:w="55" w:type="dxa"/>
        <w:tblCellMar>
          <w:left w:w="70" w:type="dxa"/>
          <w:right w:w="70" w:type="dxa"/>
        </w:tblCellMar>
        <w:tblLook w:val="04A0" w:firstRow="1" w:lastRow="0" w:firstColumn="1" w:lastColumn="0" w:noHBand="0" w:noVBand="1"/>
      </w:tblPr>
      <w:tblGrid>
        <w:gridCol w:w="552"/>
        <w:gridCol w:w="1220"/>
        <w:gridCol w:w="852"/>
        <w:gridCol w:w="973"/>
        <w:gridCol w:w="1200"/>
        <w:gridCol w:w="753"/>
        <w:gridCol w:w="1280"/>
        <w:gridCol w:w="1180"/>
        <w:gridCol w:w="1143"/>
      </w:tblGrid>
      <w:tr w:rsidR="00490A73" w:rsidRPr="004312A6" w:rsidTr="004312A6">
        <w:trPr>
          <w:trHeight w:val="395"/>
        </w:trPr>
        <w:tc>
          <w:tcPr>
            <w:tcW w:w="552" w:type="dxa"/>
            <w:tcBorders>
              <w:top w:val="nil"/>
              <w:left w:val="nil"/>
              <w:bottom w:val="nil"/>
              <w:right w:val="nil"/>
            </w:tcBorders>
            <w:shd w:val="clear" w:color="auto" w:fill="auto"/>
            <w:noWrap/>
            <w:vAlign w:val="bottom"/>
            <w:hideMark/>
          </w:tcPr>
          <w:p w:rsidR="00490A73" w:rsidRPr="004312A6" w:rsidRDefault="00490A73" w:rsidP="00D87969">
            <w:pPr>
              <w:rPr>
                <w:rFonts w:asciiTheme="minorHAnsi" w:hAnsiTheme="minorHAnsi" w:cstheme="minorHAnsi"/>
                <w:sz w:val="18"/>
                <w:szCs w:val="18"/>
                <w:lang w:val="es-MX" w:eastAsia="es-MX"/>
              </w:rPr>
            </w:pPr>
          </w:p>
        </w:tc>
        <w:tc>
          <w:tcPr>
            <w:tcW w:w="12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90A73" w:rsidRPr="004312A6" w:rsidRDefault="00490A73" w:rsidP="00D87969">
            <w:pPr>
              <w:jc w:val="center"/>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Capacitación </w:t>
            </w:r>
          </w:p>
        </w:tc>
        <w:tc>
          <w:tcPr>
            <w:tcW w:w="852" w:type="dxa"/>
            <w:tcBorders>
              <w:top w:val="single" w:sz="4" w:space="0" w:color="auto"/>
              <w:left w:val="nil"/>
              <w:bottom w:val="single" w:sz="4" w:space="0" w:color="auto"/>
              <w:right w:val="single" w:sz="4" w:space="0" w:color="auto"/>
            </w:tcBorders>
            <w:shd w:val="clear" w:color="auto" w:fill="auto"/>
            <w:vAlign w:val="center"/>
            <w:hideMark/>
          </w:tcPr>
          <w:p w:rsidR="00490A73" w:rsidRPr="004312A6" w:rsidRDefault="00490A73" w:rsidP="00D87969">
            <w:pPr>
              <w:jc w:val="center"/>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Asesoría</w:t>
            </w:r>
          </w:p>
        </w:tc>
        <w:tc>
          <w:tcPr>
            <w:tcW w:w="973" w:type="dxa"/>
            <w:tcBorders>
              <w:top w:val="single" w:sz="4" w:space="0" w:color="auto"/>
              <w:left w:val="nil"/>
              <w:bottom w:val="single" w:sz="4" w:space="0" w:color="auto"/>
              <w:right w:val="single" w:sz="4" w:space="0" w:color="auto"/>
            </w:tcBorders>
            <w:shd w:val="clear" w:color="auto" w:fill="auto"/>
            <w:vAlign w:val="center"/>
            <w:hideMark/>
          </w:tcPr>
          <w:p w:rsidR="00490A73" w:rsidRPr="004312A6" w:rsidRDefault="00490A73" w:rsidP="00D87969">
            <w:pPr>
              <w:jc w:val="center"/>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Venta de Materiales</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490A73" w:rsidRPr="004312A6" w:rsidRDefault="00490A73" w:rsidP="00D87969">
            <w:pPr>
              <w:jc w:val="center"/>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Extra Recepción de Pasantías</w:t>
            </w:r>
          </w:p>
        </w:tc>
        <w:tc>
          <w:tcPr>
            <w:tcW w:w="753" w:type="dxa"/>
            <w:tcBorders>
              <w:top w:val="single" w:sz="4" w:space="0" w:color="auto"/>
              <w:left w:val="nil"/>
              <w:bottom w:val="single" w:sz="4" w:space="0" w:color="auto"/>
              <w:right w:val="single" w:sz="4" w:space="0" w:color="auto"/>
            </w:tcBorders>
            <w:shd w:val="clear" w:color="auto" w:fill="auto"/>
            <w:vAlign w:val="center"/>
            <w:hideMark/>
          </w:tcPr>
          <w:p w:rsidR="00490A73" w:rsidRPr="004312A6" w:rsidRDefault="00490A73" w:rsidP="00D87969">
            <w:pPr>
              <w:jc w:val="center"/>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Otro Ingresos</w:t>
            </w:r>
          </w:p>
        </w:tc>
        <w:tc>
          <w:tcPr>
            <w:tcW w:w="1280" w:type="dxa"/>
            <w:tcBorders>
              <w:top w:val="single" w:sz="4" w:space="0" w:color="auto"/>
              <w:left w:val="nil"/>
              <w:bottom w:val="single" w:sz="4" w:space="0" w:color="auto"/>
              <w:right w:val="single" w:sz="4" w:space="0" w:color="auto"/>
            </w:tcBorders>
            <w:shd w:val="clear" w:color="auto" w:fill="auto"/>
            <w:vAlign w:val="center"/>
            <w:hideMark/>
          </w:tcPr>
          <w:p w:rsidR="00490A73" w:rsidRPr="004312A6" w:rsidRDefault="00490A73" w:rsidP="00D87969">
            <w:pPr>
              <w:jc w:val="center"/>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INGRESO</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490A73" w:rsidRPr="004312A6" w:rsidRDefault="00490A73" w:rsidP="00D87969">
            <w:pPr>
              <w:jc w:val="center"/>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COSTO TOTAL</w:t>
            </w:r>
          </w:p>
        </w:tc>
        <w:tc>
          <w:tcPr>
            <w:tcW w:w="1143" w:type="dxa"/>
            <w:tcBorders>
              <w:top w:val="single" w:sz="4" w:space="0" w:color="auto"/>
              <w:left w:val="nil"/>
              <w:bottom w:val="single" w:sz="4" w:space="0" w:color="auto"/>
              <w:right w:val="single" w:sz="4" w:space="0" w:color="auto"/>
            </w:tcBorders>
            <w:shd w:val="clear" w:color="auto" w:fill="auto"/>
            <w:vAlign w:val="center"/>
            <w:hideMark/>
          </w:tcPr>
          <w:p w:rsidR="00490A73" w:rsidRPr="004312A6" w:rsidRDefault="00490A73" w:rsidP="00D87969">
            <w:pPr>
              <w:jc w:val="center"/>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Rentabilidad</w:t>
            </w:r>
          </w:p>
        </w:tc>
      </w:tr>
      <w:tr w:rsidR="00490A73" w:rsidRPr="004312A6" w:rsidTr="004312A6">
        <w:trPr>
          <w:trHeight w:val="70"/>
        </w:trPr>
        <w:tc>
          <w:tcPr>
            <w:tcW w:w="552" w:type="dxa"/>
            <w:tcBorders>
              <w:top w:val="nil"/>
              <w:left w:val="nil"/>
              <w:bottom w:val="nil"/>
              <w:right w:val="nil"/>
            </w:tcBorders>
            <w:shd w:val="clear" w:color="auto" w:fill="auto"/>
            <w:noWrap/>
            <w:vAlign w:val="bottom"/>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6%</w:t>
            </w:r>
          </w:p>
        </w:tc>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42.37</w:t>
            </w:r>
          </w:p>
        </w:tc>
        <w:tc>
          <w:tcPr>
            <w:tcW w:w="852"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331.87</w:t>
            </w:r>
          </w:p>
        </w:tc>
        <w:tc>
          <w:tcPr>
            <w:tcW w:w="973"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1033.84</w:t>
            </w:r>
          </w:p>
        </w:tc>
        <w:tc>
          <w:tcPr>
            <w:tcW w:w="120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47.07</w:t>
            </w:r>
          </w:p>
        </w:tc>
        <w:tc>
          <w:tcPr>
            <w:tcW w:w="753"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7720.14</w:t>
            </w:r>
          </w:p>
        </w:tc>
        <w:tc>
          <w:tcPr>
            <w:tcW w:w="128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center"/>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507,035.00 </w:t>
            </w:r>
          </w:p>
        </w:tc>
        <w:tc>
          <w:tcPr>
            <w:tcW w:w="1180" w:type="dxa"/>
            <w:tcBorders>
              <w:top w:val="nil"/>
              <w:left w:val="nil"/>
              <w:bottom w:val="single" w:sz="4" w:space="0" w:color="auto"/>
              <w:right w:val="single" w:sz="4" w:space="0" w:color="auto"/>
            </w:tcBorders>
            <w:shd w:val="clear" w:color="auto" w:fill="auto"/>
            <w:noWrap/>
            <w:vAlign w:val="bottom"/>
            <w:hideMark/>
          </w:tcPr>
          <w:p w:rsidR="00490A73" w:rsidRPr="004312A6" w:rsidRDefault="00490A73" w:rsidP="00D87969">
            <w:pPr>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  519,991.44 </w:t>
            </w:r>
          </w:p>
        </w:tc>
        <w:tc>
          <w:tcPr>
            <w:tcW w:w="1143" w:type="dxa"/>
            <w:tcBorders>
              <w:top w:val="nil"/>
              <w:left w:val="nil"/>
              <w:bottom w:val="single" w:sz="4" w:space="0" w:color="auto"/>
              <w:right w:val="single" w:sz="4" w:space="0" w:color="auto"/>
            </w:tcBorders>
            <w:shd w:val="clear" w:color="auto" w:fill="auto"/>
            <w:noWrap/>
            <w:vAlign w:val="bottom"/>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-12,956</w:t>
            </w:r>
          </w:p>
        </w:tc>
      </w:tr>
      <w:tr w:rsidR="00490A73" w:rsidRPr="004312A6" w:rsidTr="004312A6">
        <w:trPr>
          <w:trHeight w:val="70"/>
        </w:trPr>
        <w:tc>
          <w:tcPr>
            <w:tcW w:w="552" w:type="dxa"/>
            <w:tcBorders>
              <w:top w:val="nil"/>
              <w:left w:val="nil"/>
              <w:bottom w:val="nil"/>
              <w:right w:val="nil"/>
            </w:tcBorders>
            <w:shd w:val="clear" w:color="auto" w:fill="auto"/>
            <w:noWrap/>
            <w:vAlign w:val="bottom"/>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5%</w:t>
            </w:r>
          </w:p>
        </w:tc>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42.79</w:t>
            </w:r>
          </w:p>
        </w:tc>
        <w:tc>
          <w:tcPr>
            <w:tcW w:w="852"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335.22</w:t>
            </w:r>
          </w:p>
        </w:tc>
        <w:tc>
          <w:tcPr>
            <w:tcW w:w="973"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1044.28</w:t>
            </w:r>
          </w:p>
        </w:tc>
        <w:tc>
          <w:tcPr>
            <w:tcW w:w="120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47.55</w:t>
            </w:r>
          </w:p>
        </w:tc>
        <w:tc>
          <w:tcPr>
            <w:tcW w:w="753"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7798.12</w:t>
            </w:r>
          </w:p>
        </w:tc>
        <w:tc>
          <w:tcPr>
            <w:tcW w:w="128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center"/>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512,157.00 </w:t>
            </w:r>
          </w:p>
        </w:tc>
        <w:tc>
          <w:tcPr>
            <w:tcW w:w="1180" w:type="dxa"/>
            <w:tcBorders>
              <w:top w:val="nil"/>
              <w:left w:val="nil"/>
              <w:bottom w:val="single" w:sz="4" w:space="0" w:color="auto"/>
              <w:right w:val="single" w:sz="4" w:space="0" w:color="auto"/>
            </w:tcBorders>
            <w:shd w:val="clear" w:color="auto" w:fill="auto"/>
            <w:noWrap/>
            <w:vAlign w:val="bottom"/>
            <w:hideMark/>
          </w:tcPr>
          <w:p w:rsidR="00490A73" w:rsidRPr="004312A6" w:rsidRDefault="00490A73" w:rsidP="00D87969">
            <w:pPr>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  519,991.44 </w:t>
            </w:r>
          </w:p>
        </w:tc>
        <w:tc>
          <w:tcPr>
            <w:tcW w:w="1143" w:type="dxa"/>
            <w:tcBorders>
              <w:top w:val="nil"/>
              <w:left w:val="nil"/>
              <w:bottom w:val="single" w:sz="4" w:space="0" w:color="auto"/>
              <w:right w:val="single" w:sz="4" w:space="0" w:color="auto"/>
            </w:tcBorders>
            <w:shd w:val="clear" w:color="auto" w:fill="auto"/>
            <w:noWrap/>
            <w:vAlign w:val="bottom"/>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-7,834</w:t>
            </w:r>
          </w:p>
        </w:tc>
      </w:tr>
      <w:tr w:rsidR="00490A73" w:rsidRPr="004312A6" w:rsidTr="004312A6">
        <w:trPr>
          <w:trHeight w:val="300"/>
        </w:trPr>
        <w:tc>
          <w:tcPr>
            <w:tcW w:w="552" w:type="dxa"/>
            <w:tcBorders>
              <w:top w:val="nil"/>
              <w:left w:val="nil"/>
              <w:bottom w:val="nil"/>
              <w:right w:val="nil"/>
            </w:tcBorders>
            <w:shd w:val="clear" w:color="auto" w:fill="auto"/>
            <w:noWrap/>
            <w:vAlign w:val="bottom"/>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4%</w:t>
            </w:r>
          </w:p>
        </w:tc>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43.23</w:t>
            </w:r>
          </w:p>
        </w:tc>
        <w:tc>
          <w:tcPr>
            <w:tcW w:w="852"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338.61</w:t>
            </w:r>
          </w:p>
        </w:tc>
        <w:tc>
          <w:tcPr>
            <w:tcW w:w="973"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1054.83</w:t>
            </w:r>
          </w:p>
        </w:tc>
        <w:tc>
          <w:tcPr>
            <w:tcW w:w="120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48.03</w:t>
            </w:r>
          </w:p>
        </w:tc>
        <w:tc>
          <w:tcPr>
            <w:tcW w:w="753"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7876.89</w:t>
            </w:r>
          </w:p>
        </w:tc>
        <w:tc>
          <w:tcPr>
            <w:tcW w:w="128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center"/>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517,330.00 </w:t>
            </w:r>
          </w:p>
        </w:tc>
        <w:tc>
          <w:tcPr>
            <w:tcW w:w="1180" w:type="dxa"/>
            <w:tcBorders>
              <w:top w:val="nil"/>
              <w:left w:val="nil"/>
              <w:bottom w:val="single" w:sz="4" w:space="0" w:color="auto"/>
              <w:right w:val="single" w:sz="4" w:space="0" w:color="auto"/>
            </w:tcBorders>
            <w:shd w:val="clear" w:color="auto" w:fill="auto"/>
            <w:noWrap/>
            <w:vAlign w:val="bottom"/>
            <w:hideMark/>
          </w:tcPr>
          <w:p w:rsidR="00490A73" w:rsidRPr="004312A6" w:rsidRDefault="00490A73" w:rsidP="00D87969">
            <w:pPr>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  519,991.44 </w:t>
            </w:r>
          </w:p>
        </w:tc>
        <w:tc>
          <w:tcPr>
            <w:tcW w:w="1143" w:type="dxa"/>
            <w:tcBorders>
              <w:top w:val="nil"/>
              <w:left w:val="nil"/>
              <w:bottom w:val="single" w:sz="4" w:space="0" w:color="auto"/>
              <w:right w:val="single" w:sz="4" w:space="0" w:color="auto"/>
            </w:tcBorders>
            <w:shd w:val="clear" w:color="auto" w:fill="auto"/>
            <w:noWrap/>
            <w:vAlign w:val="bottom"/>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-2,661</w:t>
            </w:r>
          </w:p>
        </w:tc>
      </w:tr>
      <w:tr w:rsidR="00490A73" w:rsidRPr="004312A6" w:rsidTr="004312A6">
        <w:trPr>
          <w:trHeight w:val="300"/>
        </w:trPr>
        <w:tc>
          <w:tcPr>
            <w:tcW w:w="552" w:type="dxa"/>
            <w:tcBorders>
              <w:top w:val="nil"/>
              <w:left w:val="nil"/>
              <w:bottom w:val="nil"/>
              <w:right w:val="nil"/>
            </w:tcBorders>
            <w:shd w:val="clear" w:color="auto" w:fill="auto"/>
            <w:noWrap/>
            <w:vAlign w:val="bottom"/>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3%</w:t>
            </w:r>
          </w:p>
        </w:tc>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43.66</w:t>
            </w:r>
          </w:p>
        </w:tc>
        <w:tc>
          <w:tcPr>
            <w:tcW w:w="852"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342.03</w:t>
            </w:r>
          </w:p>
        </w:tc>
        <w:tc>
          <w:tcPr>
            <w:tcW w:w="973"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1065.49</w:t>
            </w:r>
          </w:p>
        </w:tc>
        <w:tc>
          <w:tcPr>
            <w:tcW w:w="120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48.51</w:t>
            </w:r>
          </w:p>
        </w:tc>
        <w:tc>
          <w:tcPr>
            <w:tcW w:w="753"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7956.45</w:t>
            </w:r>
          </w:p>
        </w:tc>
        <w:tc>
          <w:tcPr>
            <w:tcW w:w="128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center"/>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522,556.00 </w:t>
            </w:r>
          </w:p>
        </w:tc>
        <w:tc>
          <w:tcPr>
            <w:tcW w:w="1180" w:type="dxa"/>
            <w:tcBorders>
              <w:top w:val="nil"/>
              <w:left w:val="nil"/>
              <w:bottom w:val="single" w:sz="4" w:space="0" w:color="auto"/>
              <w:right w:val="single" w:sz="4" w:space="0" w:color="auto"/>
            </w:tcBorders>
            <w:shd w:val="clear" w:color="auto" w:fill="auto"/>
            <w:noWrap/>
            <w:vAlign w:val="bottom"/>
            <w:hideMark/>
          </w:tcPr>
          <w:p w:rsidR="00490A73" w:rsidRPr="004312A6" w:rsidRDefault="00490A73" w:rsidP="00D87969">
            <w:pPr>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  519,991.44 </w:t>
            </w:r>
          </w:p>
        </w:tc>
        <w:tc>
          <w:tcPr>
            <w:tcW w:w="1143" w:type="dxa"/>
            <w:tcBorders>
              <w:top w:val="nil"/>
              <w:left w:val="nil"/>
              <w:bottom w:val="single" w:sz="4" w:space="0" w:color="auto"/>
              <w:right w:val="single" w:sz="4" w:space="0" w:color="auto"/>
            </w:tcBorders>
            <w:shd w:val="clear" w:color="auto" w:fill="auto"/>
            <w:noWrap/>
            <w:vAlign w:val="bottom"/>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2,565</w:t>
            </w:r>
          </w:p>
        </w:tc>
      </w:tr>
      <w:tr w:rsidR="00490A73" w:rsidRPr="004312A6" w:rsidTr="004312A6">
        <w:trPr>
          <w:trHeight w:val="300"/>
        </w:trPr>
        <w:tc>
          <w:tcPr>
            <w:tcW w:w="552" w:type="dxa"/>
            <w:tcBorders>
              <w:top w:val="nil"/>
              <w:left w:val="nil"/>
              <w:bottom w:val="nil"/>
              <w:right w:val="nil"/>
            </w:tcBorders>
            <w:shd w:val="clear" w:color="auto" w:fill="auto"/>
            <w:noWrap/>
            <w:vAlign w:val="bottom"/>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2%</w:t>
            </w:r>
          </w:p>
        </w:tc>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44.10</w:t>
            </w:r>
          </w:p>
        </w:tc>
        <w:tc>
          <w:tcPr>
            <w:tcW w:w="852"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345.49</w:t>
            </w:r>
          </w:p>
        </w:tc>
        <w:tc>
          <w:tcPr>
            <w:tcW w:w="973"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1076.25</w:t>
            </w:r>
          </w:p>
        </w:tc>
        <w:tc>
          <w:tcPr>
            <w:tcW w:w="120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49.01</w:t>
            </w:r>
          </w:p>
        </w:tc>
        <w:tc>
          <w:tcPr>
            <w:tcW w:w="753"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8036.82</w:t>
            </w:r>
          </w:p>
        </w:tc>
        <w:tc>
          <w:tcPr>
            <w:tcW w:w="128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center"/>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527,834.00 </w:t>
            </w:r>
          </w:p>
        </w:tc>
        <w:tc>
          <w:tcPr>
            <w:tcW w:w="1180" w:type="dxa"/>
            <w:tcBorders>
              <w:top w:val="nil"/>
              <w:left w:val="nil"/>
              <w:bottom w:val="single" w:sz="4" w:space="0" w:color="auto"/>
              <w:right w:val="single" w:sz="4" w:space="0" w:color="auto"/>
            </w:tcBorders>
            <w:shd w:val="clear" w:color="auto" w:fill="auto"/>
            <w:noWrap/>
            <w:vAlign w:val="bottom"/>
            <w:hideMark/>
          </w:tcPr>
          <w:p w:rsidR="00490A73" w:rsidRPr="004312A6" w:rsidRDefault="00490A73" w:rsidP="00D87969">
            <w:pPr>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  519,991.44 </w:t>
            </w:r>
          </w:p>
        </w:tc>
        <w:tc>
          <w:tcPr>
            <w:tcW w:w="1143" w:type="dxa"/>
            <w:tcBorders>
              <w:top w:val="nil"/>
              <w:left w:val="nil"/>
              <w:bottom w:val="single" w:sz="4" w:space="0" w:color="auto"/>
              <w:right w:val="single" w:sz="4" w:space="0" w:color="auto"/>
            </w:tcBorders>
            <w:shd w:val="clear" w:color="auto" w:fill="auto"/>
            <w:noWrap/>
            <w:vAlign w:val="bottom"/>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7,843</w:t>
            </w:r>
          </w:p>
        </w:tc>
      </w:tr>
      <w:tr w:rsidR="00490A73" w:rsidRPr="004312A6" w:rsidTr="004312A6">
        <w:trPr>
          <w:trHeight w:val="300"/>
        </w:trPr>
        <w:tc>
          <w:tcPr>
            <w:tcW w:w="552" w:type="dxa"/>
            <w:tcBorders>
              <w:top w:val="nil"/>
              <w:left w:val="nil"/>
              <w:bottom w:val="nil"/>
              <w:right w:val="nil"/>
            </w:tcBorders>
            <w:shd w:val="clear" w:color="auto" w:fill="auto"/>
            <w:noWrap/>
            <w:vAlign w:val="bottom"/>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1%</w:t>
            </w:r>
          </w:p>
        </w:tc>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44.55</w:t>
            </w:r>
          </w:p>
        </w:tc>
        <w:tc>
          <w:tcPr>
            <w:tcW w:w="852"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348.98</w:t>
            </w:r>
          </w:p>
        </w:tc>
        <w:tc>
          <w:tcPr>
            <w:tcW w:w="973"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1087.12</w:t>
            </w:r>
          </w:p>
        </w:tc>
        <w:tc>
          <w:tcPr>
            <w:tcW w:w="120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49.50</w:t>
            </w:r>
          </w:p>
        </w:tc>
        <w:tc>
          <w:tcPr>
            <w:tcW w:w="753"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8118.00</w:t>
            </w:r>
          </w:p>
        </w:tc>
        <w:tc>
          <w:tcPr>
            <w:tcW w:w="128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center"/>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533,166.00 </w:t>
            </w:r>
          </w:p>
        </w:tc>
        <w:tc>
          <w:tcPr>
            <w:tcW w:w="1180" w:type="dxa"/>
            <w:tcBorders>
              <w:top w:val="nil"/>
              <w:left w:val="nil"/>
              <w:bottom w:val="single" w:sz="4" w:space="0" w:color="auto"/>
              <w:right w:val="single" w:sz="4" w:space="0" w:color="auto"/>
            </w:tcBorders>
            <w:shd w:val="clear" w:color="auto" w:fill="auto"/>
            <w:noWrap/>
            <w:vAlign w:val="bottom"/>
            <w:hideMark/>
          </w:tcPr>
          <w:p w:rsidR="00490A73" w:rsidRPr="004312A6" w:rsidRDefault="00490A73" w:rsidP="00D87969">
            <w:pPr>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  519,991.44 </w:t>
            </w:r>
          </w:p>
        </w:tc>
        <w:tc>
          <w:tcPr>
            <w:tcW w:w="1143" w:type="dxa"/>
            <w:tcBorders>
              <w:top w:val="nil"/>
              <w:left w:val="nil"/>
              <w:bottom w:val="single" w:sz="4" w:space="0" w:color="auto"/>
              <w:right w:val="single" w:sz="4" w:space="0" w:color="auto"/>
            </w:tcBorders>
            <w:shd w:val="clear" w:color="auto" w:fill="auto"/>
            <w:noWrap/>
            <w:vAlign w:val="bottom"/>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13,175</w:t>
            </w:r>
          </w:p>
        </w:tc>
      </w:tr>
      <w:tr w:rsidR="00490A73" w:rsidRPr="004312A6" w:rsidTr="004312A6">
        <w:trPr>
          <w:trHeight w:val="300"/>
        </w:trPr>
        <w:tc>
          <w:tcPr>
            <w:tcW w:w="552" w:type="dxa"/>
            <w:tcBorders>
              <w:top w:val="nil"/>
              <w:left w:val="nil"/>
              <w:bottom w:val="nil"/>
              <w:right w:val="nil"/>
            </w:tcBorders>
            <w:shd w:val="clear" w:color="auto" w:fill="auto"/>
            <w:noWrap/>
            <w:vAlign w:val="bottom"/>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0%</w:t>
            </w:r>
          </w:p>
        </w:tc>
        <w:tc>
          <w:tcPr>
            <w:tcW w:w="1220" w:type="dxa"/>
            <w:tcBorders>
              <w:top w:val="nil"/>
              <w:left w:val="single" w:sz="4" w:space="0" w:color="auto"/>
              <w:bottom w:val="single" w:sz="4" w:space="0" w:color="auto"/>
              <w:right w:val="single" w:sz="4" w:space="0" w:color="auto"/>
            </w:tcBorders>
            <w:shd w:val="clear" w:color="000000" w:fill="FFFF00"/>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45.00</w:t>
            </w:r>
          </w:p>
        </w:tc>
        <w:tc>
          <w:tcPr>
            <w:tcW w:w="852" w:type="dxa"/>
            <w:tcBorders>
              <w:top w:val="nil"/>
              <w:left w:val="nil"/>
              <w:bottom w:val="single" w:sz="4" w:space="0" w:color="auto"/>
              <w:right w:val="single" w:sz="4" w:space="0" w:color="auto"/>
            </w:tcBorders>
            <w:shd w:val="clear" w:color="000000" w:fill="FFFF00"/>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352.50</w:t>
            </w:r>
          </w:p>
        </w:tc>
        <w:tc>
          <w:tcPr>
            <w:tcW w:w="973" w:type="dxa"/>
            <w:tcBorders>
              <w:top w:val="nil"/>
              <w:left w:val="nil"/>
              <w:bottom w:val="single" w:sz="4" w:space="0" w:color="auto"/>
              <w:right w:val="single" w:sz="4" w:space="0" w:color="auto"/>
            </w:tcBorders>
            <w:shd w:val="clear" w:color="000000" w:fill="FFFF00"/>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1098.10</w:t>
            </w:r>
          </w:p>
        </w:tc>
        <w:tc>
          <w:tcPr>
            <w:tcW w:w="1200" w:type="dxa"/>
            <w:tcBorders>
              <w:top w:val="nil"/>
              <w:left w:val="nil"/>
              <w:bottom w:val="single" w:sz="4" w:space="0" w:color="auto"/>
              <w:right w:val="single" w:sz="4" w:space="0" w:color="auto"/>
            </w:tcBorders>
            <w:shd w:val="clear" w:color="000000" w:fill="FFFF00"/>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50.00</w:t>
            </w:r>
          </w:p>
        </w:tc>
        <w:tc>
          <w:tcPr>
            <w:tcW w:w="753" w:type="dxa"/>
            <w:tcBorders>
              <w:top w:val="nil"/>
              <w:left w:val="nil"/>
              <w:bottom w:val="single" w:sz="4" w:space="0" w:color="auto"/>
              <w:right w:val="single" w:sz="4" w:space="0" w:color="auto"/>
            </w:tcBorders>
            <w:shd w:val="clear" w:color="000000" w:fill="FFFF00"/>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8200.00</w:t>
            </w:r>
          </w:p>
        </w:tc>
        <w:tc>
          <w:tcPr>
            <w:tcW w:w="1280" w:type="dxa"/>
            <w:tcBorders>
              <w:top w:val="nil"/>
              <w:left w:val="nil"/>
              <w:bottom w:val="single" w:sz="4" w:space="0" w:color="auto"/>
              <w:right w:val="single" w:sz="4" w:space="0" w:color="auto"/>
            </w:tcBorders>
            <w:shd w:val="clear" w:color="000000" w:fill="FFFF00"/>
            <w:noWrap/>
            <w:vAlign w:val="center"/>
            <w:hideMark/>
          </w:tcPr>
          <w:p w:rsidR="00490A73" w:rsidRPr="004312A6" w:rsidRDefault="00490A73" w:rsidP="00D87969">
            <w:pPr>
              <w:jc w:val="center"/>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538,551.00 </w:t>
            </w:r>
          </w:p>
        </w:tc>
        <w:tc>
          <w:tcPr>
            <w:tcW w:w="1180" w:type="dxa"/>
            <w:tcBorders>
              <w:top w:val="nil"/>
              <w:left w:val="nil"/>
              <w:bottom w:val="single" w:sz="4" w:space="0" w:color="auto"/>
              <w:right w:val="single" w:sz="4" w:space="0" w:color="auto"/>
            </w:tcBorders>
            <w:shd w:val="clear" w:color="000000" w:fill="FFFF00"/>
            <w:noWrap/>
            <w:vAlign w:val="bottom"/>
            <w:hideMark/>
          </w:tcPr>
          <w:p w:rsidR="00490A73" w:rsidRPr="004312A6" w:rsidRDefault="00490A73" w:rsidP="00D87969">
            <w:pPr>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  519,991.44 </w:t>
            </w:r>
          </w:p>
        </w:tc>
        <w:tc>
          <w:tcPr>
            <w:tcW w:w="1143" w:type="dxa"/>
            <w:tcBorders>
              <w:top w:val="nil"/>
              <w:left w:val="nil"/>
              <w:bottom w:val="single" w:sz="4" w:space="0" w:color="auto"/>
              <w:right w:val="single" w:sz="4" w:space="0" w:color="auto"/>
            </w:tcBorders>
            <w:shd w:val="clear" w:color="000000" w:fill="FFFF00"/>
            <w:noWrap/>
            <w:vAlign w:val="bottom"/>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18,560</w:t>
            </w:r>
          </w:p>
        </w:tc>
      </w:tr>
      <w:tr w:rsidR="00490A73" w:rsidRPr="004312A6" w:rsidTr="004312A6">
        <w:trPr>
          <w:trHeight w:val="300"/>
        </w:trPr>
        <w:tc>
          <w:tcPr>
            <w:tcW w:w="552" w:type="dxa"/>
            <w:tcBorders>
              <w:top w:val="nil"/>
              <w:left w:val="nil"/>
              <w:bottom w:val="nil"/>
              <w:right w:val="nil"/>
            </w:tcBorders>
            <w:shd w:val="clear" w:color="auto" w:fill="auto"/>
            <w:noWrap/>
            <w:vAlign w:val="bottom"/>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1%</w:t>
            </w:r>
          </w:p>
        </w:tc>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45.45</w:t>
            </w:r>
          </w:p>
        </w:tc>
        <w:tc>
          <w:tcPr>
            <w:tcW w:w="852"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356.03</w:t>
            </w:r>
          </w:p>
        </w:tc>
        <w:tc>
          <w:tcPr>
            <w:tcW w:w="973"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1109.08</w:t>
            </w:r>
          </w:p>
        </w:tc>
        <w:tc>
          <w:tcPr>
            <w:tcW w:w="120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50.50</w:t>
            </w:r>
          </w:p>
        </w:tc>
        <w:tc>
          <w:tcPr>
            <w:tcW w:w="753"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8282.00</w:t>
            </w:r>
          </w:p>
        </w:tc>
        <w:tc>
          <w:tcPr>
            <w:tcW w:w="128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center"/>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543,937.00 </w:t>
            </w:r>
          </w:p>
        </w:tc>
        <w:tc>
          <w:tcPr>
            <w:tcW w:w="1180" w:type="dxa"/>
            <w:tcBorders>
              <w:top w:val="nil"/>
              <w:left w:val="nil"/>
              <w:bottom w:val="single" w:sz="4" w:space="0" w:color="auto"/>
              <w:right w:val="single" w:sz="4" w:space="0" w:color="auto"/>
            </w:tcBorders>
            <w:shd w:val="clear" w:color="auto" w:fill="auto"/>
            <w:noWrap/>
            <w:vAlign w:val="bottom"/>
            <w:hideMark/>
          </w:tcPr>
          <w:p w:rsidR="00490A73" w:rsidRPr="004312A6" w:rsidRDefault="00490A73" w:rsidP="00D87969">
            <w:pPr>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  519,991.44 </w:t>
            </w:r>
          </w:p>
        </w:tc>
        <w:tc>
          <w:tcPr>
            <w:tcW w:w="1143" w:type="dxa"/>
            <w:tcBorders>
              <w:top w:val="nil"/>
              <w:left w:val="nil"/>
              <w:bottom w:val="single" w:sz="4" w:space="0" w:color="auto"/>
              <w:right w:val="single" w:sz="4" w:space="0" w:color="auto"/>
            </w:tcBorders>
            <w:shd w:val="clear" w:color="auto" w:fill="auto"/>
            <w:noWrap/>
            <w:vAlign w:val="bottom"/>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23,946</w:t>
            </w:r>
          </w:p>
        </w:tc>
      </w:tr>
      <w:tr w:rsidR="00490A73" w:rsidRPr="004312A6" w:rsidTr="004312A6">
        <w:trPr>
          <w:trHeight w:val="300"/>
        </w:trPr>
        <w:tc>
          <w:tcPr>
            <w:tcW w:w="552" w:type="dxa"/>
            <w:tcBorders>
              <w:top w:val="nil"/>
              <w:left w:val="nil"/>
              <w:bottom w:val="nil"/>
              <w:right w:val="nil"/>
            </w:tcBorders>
            <w:shd w:val="clear" w:color="auto" w:fill="auto"/>
            <w:noWrap/>
            <w:vAlign w:val="bottom"/>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2%</w:t>
            </w:r>
          </w:p>
        </w:tc>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45.91</w:t>
            </w:r>
          </w:p>
        </w:tc>
        <w:tc>
          <w:tcPr>
            <w:tcW w:w="852"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359.62</w:t>
            </w:r>
          </w:p>
        </w:tc>
        <w:tc>
          <w:tcPr>
            <w:tcW w:w="973"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1120.28</w:t>
            </w:r>
          </w:p>
        </w:tc>
        <w:tc>
          <w:tcPr>
            <w:tcW w:w="120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51.01</w:t>
            </w:r>
          </w:p>
        </w:tc>
        <w:tc>
          <w:tcPr>
            <w:tcW w:w="753"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8365.64</w:t>
            </w:r>
          </w:p>
        </w:tc>
        <w:tc>
          <w:tcPr>
            <w:tcW w:w="128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center"/>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549,430.00 </w:t>
            </w:r>
          </w:p>
        </w:tc>
        <w:tc>
          <w:tcPr>
            <w:tcW w:w="1180" w:type="dxa"/>
            <w:tcBorders>
              <w:top w:val="nil"/>
              <w:left w:val="nil"/>
              <w:bottom w:val="single" w:sz="4" w:space="0" w:color="auto"/>
              <w:right w:val="single" w:sz="4" w:space="0" w:color="auto"/>
            </w:tcBorders>
            <w:shd w:val="clear" w:color="auto" w:fill="auto"/>
            <w:noWrap/>
            <w:vAlign w:val="bottom"/>
            <w:hideMark/>
          </w:tcPr>
          <w:p w:rsidR="00490A73" w:rsidRPr="004312A6" w:rsidRDefault="00490A73" w:rsidP="00D87969">
            <w:pPr>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  519,991.44 </w:t>
            </w:r>
          </w:p>
        </w:tc>
        <w:tc>
          <w:tcPr>
            <w:tcW w:w="1143" w:type="dxa"/>
            <w:tcBorders>
              <w:top w:val="nil"/>
              <w:left w:val="nil"/>
              <w:bottom w:val="single" w:sz="4" w:space="0" w:color="auto"/>
              <w:right w:val="single" w:sz="4" w:space="0" w:color="auto"/>
            </w:tcBorders>
            <w:shd w:val="clear" w:color="auto" w:fill="auto"/>
            <w:noWrap/>
            <w:vAlign w:val="bottom"/>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29,439</w:t>
            </w:r>
          </w:p>
        </w:tc>
      </w:tr>
      <w:tr w:rsidR="00490A73" w:rsidRPr="004312A6" w:rsidTr="004312A6">
        <w:trPr>
          <w:trHeight w:val="300"/>
        </w:trPr>
        <w:tc>
          <w:tcPr>
            <w:tcW w:w="552" w:type="dxa"/>
            <w:tcBorders>
              <w:top w:val="nil"/>
              <w:left w:val="nil"/>
              <w:bottom w:val="nil"/>
              <w:right w:val="nil"/>
            </w:tcBorders>
            <w:shd w:val="clear" w:color="auto" w:fill="auto"/>
            <w:noWrap/>
            <w:vAlign w:val="bottom"/>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3%</w:t>
            </w:r>
          </w:p>
        </w:tc>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46.38</w:t>
            </w:r>
          </w:p>
        </w:tc>
        <w:tc>
          <w:tcPr>
            <w:tcW w:w="852"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363.29</w:t>
            </w:r>
          </w:p>
        </w:tc>
        <w:tc>
          <w:tcPr>
            <w:tcW w:w="973"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1131.71</w:t>
            </w:r>
          </w:p>
        </w:tc>
        <w:tc>
          <w:tcPr>
            <w:tcW w:w="120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51.53</w:t>
            </w:r>
          </w:p>
        </w:tc>
        <w:tc>
          <w:tcPr>
            <w:tcW w:w="753"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8450.97</w:t>
            </w:r>
          </w:p>
        </w:tc>
        <w:tc>
          <w:tcPr>
            <w:tcW w:w="128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center"/>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555,034.00 </w:t>
            </w:r>
          </w:p>
        </w:tc>
        <w:tc>
          <w:tcPr>
            <w:tcW w:w="1180" w:type="dxa"/>
            <w:tcBorders>
              <w:top w:val="nil"/>
              <w:left w:val="nil"/>
              <w:bottom w:val="single" w:sz="4" w:space="0" w:color="auto"/>
              <w:right w:val="single" w:sz="4" w:space="0" w:color="auto"/>
            </w:tcBorders>
            <w:shd w:val="clear" w:color="auto" w:fill="auto"/>
            <w:noWrap/>
            <w:vAlign w:val="bottom"/>
            <w:hideMark/>
          </w:tcPr>
          <w:p w:rsidR="00490A73" w:rsidRPr="004312A6" w:rsidRDefault="00490A73" w:rsidP="00D87969">
            <w:pPr>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  519,991.44 </w:t>
            </w:r>
          </w:p>
        </w:tc>
        <w:tc>
          <w:tcPr>
            <w:tcW w:w="1143" w:type="dxa"/>
            <w:tcBorders>
              <w:top w:val="nil"/>
              <w:left w:val="nil"/>
              <w:bottom w:val="single" w:sz="4" w:space="0" w:color="auto"/>
              <w:right w:val="single" w:sz="4" w:space="0" w:color="auto"/>
            </w:tcBorders>
            <w:shd w:val="clear" w:color="auto" w:fill="auto"/>
            <w:noWrap/>
            <w:vAlign w:val="bottom"/>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35,043</w:t>
            </w:r>
          </w:p>
        </w:tc>
      </w:tr>
      <w:tr w:rsidR="00490A73" w:rsidRPr="004312A6" w:rsidTr="004312A6">
        <w:trPr>
          <w:trHeight w:val="300"/>
        </w:trPr>
        <w:tc>
          <w:tcPr>
            <w:tcW w:w="552" w:type="dxa"/>
            <w:tcBorders>
              <w:top w:val="nil"/>
              <w:left w:val="nil"/>
              <w:bottom w:val="nil"/>
              <w:right w:val="nil"/>
            </w:tcBorders>
            <w:shd w:val="clear" w:color="auto" w:fill="auto"/>
            <w:noWrap/>
            <w:vAlign w:val="bottom"/>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4%</w:t>
            </w:r>
          </w:p>
        </w:tc>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46.86</w:t>
            </w:r>
          </w:p>
        </w:tc>
        <w:tc>
          <w:tcPr>
            <w:tcW w:w="852"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367.03</w:t>
            </w:r>
          </w:p>
        </w:tc>
        <w:tc>
          <w:tcPr>
            <w:tcW w:w="973"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1143.37</w:t>
            </w:r>
          </w:p>
        </w:tc>
        <w:tc>
          <w:tcPr>
            <w:tcW w:w="120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52.06</w:t>
            </w:r>
          </w:p>
        </w:tc>
        <w:tc>
          <w:tcPr>
            <w:tcW w:w="753"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8538.04</w:t>
            </w:r>
          </w:p>
        </w:tc>
        <w:tc>
          <w:tcPr>
            <w:tcW w:w="128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center"/>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560,753.00 </w:t>
            </w:r>
          </w:p>
        </w:tc>
        <w:tc>
          <w:tcPr>
            <w:tcW w:w="1180" w:type="dxa"/>
            <w:tcBorders>
              <w:top w:val="nil"/>
              <w:left w:val="nil"/>
              <w:bottom w:val="single" w:sz="4" w:space="0" w:color="auto"/>
              <w:right w:val="single" w:sz="4" w:space="0" w:color="auto"/>
            </w:tcBorders>
            <w:shd w:val="clear" w:color="auto" w:fill="auto"/>
            <w:noWrap/>
            <w:vAlign w:val="bottom"/>
            <w:hideMark/>
          </w:tcPr>
          <w:p w:rsidR="00490A73" w:rsidRPr="004312A6" w:rsidRDefault="00490A73" w:rsidP="00D87969">
            <w:pPr>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  519,991.44 </w:t>
            </w:r>
          </w:p>
        </w:tc>
        <w:tc>
          <w:tcPr>
            <w:tcW w:w="1143" w:type="dxa"/>
            <w:tcBorders>
              <w:top w:val="nil"/>
              <w:left w:val="nil"/>
              <w:bottom w:val="single" w:sz="4" w:space="0" w:color="auto"/>
              <w:right w:val="single" w:sz="4" w:space="0" w:color="auto"/>
            </w:tcBorders>
            <w:shd w:val="clear" w:color="auto" w:fill="auto"/>
            <w:noWrap/>
            <w:vAlign w:val="bottom"/>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40,762</w:t>
            </w:r>
          </w:p>
        </w:tc>
      </w:tr>
      <w:tr w:rsidR="00490A73" w:rsidRPr="004312A6" w:rsidTr="004312A6">
        <w:trPr>
          <w:trHeight w:val="300"/>
        </w:trPr>
        <w:tc>
          <w:tcPr>
            <w:tcW w:w="552" w:type="dxa"/>
            <w:tcBorders>
              <w:top w:val="nil"/>
              <w:left w:val="nil"/>
              <w:bottom w:val="nil"/>
              <w:right w:val="nil"/>
            </w:tcBorders>
            <w:shd w:val="clear" w:color="auto" w:fill="auto"/>
            <w:noWrap/>
            <w:vAlign w:val="bottom"/>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5%</w:t>
            </w:r>
          </w:p>
        </w:tc>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47.34</w:t>
            </w:r>
          </w:p>
        </w:tc>
        <w:tc>
          <w:tcPr>
            <w:tcW w:w="852"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370.85</w:t>
            </w:r>
          </w:p>
        </w:tc>
        <w:tc>
          <w:tcPr>
            <w:tcW w:w="973"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1155.27</w:t>
            </w:r>
          </w:p>
        </w:tc>
        <w:tc>
          <w:tcPr>
            <w:tcW w:w="120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52.60</w:t>
            </w:r>
          </w:p>
        </w:tc>
        <w:tc>
          <w:tcPr>
            <w:tcW w:w="753"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8626.90</w:t>
            </w:r>
          </w:p>
        </w:tc>
        <w:tc>
          <w:tcPr>
            <w:tcW w:w="128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center"/>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566,589.00 </w:t>
            </w:r>
          </w:p>
        </w:tc>
        <w:tc>
          <w:tcPr>
            <w:tcW w:w="1180" w:type="dxa"/>
            <w:tcBorders>
              <w:top w:val="nil"/>
              <w:left w:val="nil"/>
              <w:bottom w:val="single" w:sz="4" w:space="0" w:color="auto"/>
              <w:right w:val="single" w:sz="4" w:space="0" w:color="auto"/>
            </w:tcBorders>
            <w:shd w:val="clear" w:color="auto" w:fill="auto"/>
            <w:noWrap/>
            <w:vAlign w:val="bottom"/>
            <w:hideMark/>
          </w:tcPr>
          <w:p w:rsidR="00490A73" w:rsidRPr="004312A6" w:rsidRDefault="00490A73" w:rsidP="00D87969">
            <w:pPr>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  519,991.44 </w:t>
            </w:r>
          </w:p>
        </w:tc>
        <w:tc>
          <w:tcPr>
            <w:tcW w:w="1143" w:type="dxa"/>
            <w:tcBorders>
              <w:top w:val="nil"/>
              <w:left w:val="nil"/>
              <w:bottom w:val="single" w:sz="4" w:space="0" w:color="auto"/>
              <w:right w:val="single" w:sz="4" w:space="0" w:color="auto"/>
            </w:tcBorders>
            <w:shd w:val="clear" w:color="auto" w:fill="auto"/>
            <w:noWrap/>
            <w:vAlign w:val="bottom"/>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46,598</w:t>
            </w:r>
          </w:p>
        </w:tc>
      </w:tr>
      <w:tr w:rsidR="00490A73" w:rsidRPr="004312A6" w:rsidTr="004312A6">
        <w:trPr>
          <w:trHeight w:val="300"/>
        </w:trPr>
        <w:tc>
          <w:tcPr>
            <w:tcW w:w="552" w:type="dxa"/>
            <w:tcBorders>
              <w:top w:val="nil"/>
              <w:left w:val="nil"/>
              <w:bottom w:val="nil"/>
              <w:right w:val="nil"/>
            </w:tcBorders>
            <w:shd w:val="clear" w:color="auto" w:fill="auto"/>
            <w:noWrap/>
            <w:vAlign w:val="bottom"/>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6%</w:t>
            </w:r>
          </w:p>
        </w:tc>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47.84</w:t>
            </w:r>
          </w:p>
        </w:tc>
        <w:tc>
          <w:tcPr>
            <w:tcW w:w="852"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374.75</w:t>
            </w:r>
          </w:p>
        </w:tc>
        <w:tc>
          <w:tcPr>
            <w:tcW w:w="973"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1167.42</w:t>
            </w:r>
          </w:p>
        </w:tc>
        <w:tc>
          <w:tcPr>
            <w:tcW w:w="120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53.16</w:t>
            </w:r>
          </w:p>
        </w:tc>
        <w:tc>
          <w:tcPr>
            <w:tcW w:w="753"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8717.61</w:t>
            </w:r>
          </w:p>
        </w:tc>
        <w:tc>
          <w:tcPr>
            <w:tcW w:w="1280" w:type="dxa"/>
            <w:tcBorders>
              <w:top w:val="nil"/>
              <w:left w:val="nil"/>
              <w:bottom w:val="single" w:sz="4" w:space="0" w:color="auto"/>
              <w:right w:val="single" w:sz="4" w:space="0" w:color="auto"/>
            </w:tcBorders>
            <w:shd w:val="clear" w:color="auto" w:fill="auto"/>
            <w:noWrap/>
            <w:vAlign w:val="center"/>
            <w:hideMark/>
          </w:tcPr>
          <w:p w:rsidR="00490A73" w:rsidRPr="004312A6" w:rsidRDefault="00490A73" w:rsidP="00D87969">
            <w:pPr>
              <w:jc w:val="center"/>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572,547.00 </w:t>
            </w:r>
          </w:p>
        </w:tc>
        <w:tc>
          <w:tcPr>
            <w:tcW w:w="1180" w:type="dxa"/>
            <w:tcBorders>
              <w:top w:val="nil"/>
              <w:left w:val="nil"/>
              <w:bottom w:val="single" w:sz="4" w:space="0" w:color="auto"/>
              <w:right w:val="single" w:sz="4" w:space="0" w:color="auto"/>
            </w:tcBorders>
            <w:shd w:val="clear" w:color="auto" w:fill="auto"/>
            <w:noWrap/>
            <w:vAlign w:val="bottom"/>
            <w:hideMark/>
          </w:tcPr>
          <w:p w:rsidR="00490A73" w:rsidRPr="004312A6" w:rsidRDefault="00490A73" w:rsidP="00D87969">
            <w:pPr>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 xml:space="preserve">  519,991.44 </w:t>
            </w:r>
          </w:p>
        </w:tc>
        <w:tc>
          <w:tcPr>
            <w:tcW w:w="1143" w:type="dxa"/>
            <w:tcBorders>
              <w:top w:val="nil"/>
              <w:left w:val="nil"/>
              <w:bottom w:val="single" w:sz="4" w:space="0" w:color="auto"/>
              <w:right w:val="single" w:sz="4" w:space="0" w:color="auto"/>
            </w:tcBorders>
            <w:shd w:val="clear" w:color="auto" w:fill="auto"/>
            <w:noWrap/>
            <w:vAlign w:val="bottom"/>
            <w:hideMark/>
          </w:tcPr>
          <w:p w:rsidR="00490A73" w:rsidRPr="004312A6" w:rsidRDefault="00490A73" w:rsidP="00D87969">
            <w:pPr>
              <w:jc w:val="right"/>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52,556</w:t>
            </w:r>
          </w:p>
        </w:tc>
      </w:tr>
      <w:tr w:rsidR="00490A73" w:rsidRPr="004312A6" w:rsidTr="004312A6">
        <w:trPr>
          <w:trHeight w:val="345"/>
        </w:trPr>
        <w:tc>
          <w:tcPr>
            <w:tcW w:w="552" w:type="dxa"/>
            <w:tcBorders>
              <w:top w:val="nil"/>
              <w:left w:val="nil"/>
              <w:bottom w:val="nil"/>
              <w:right w:val="nil"/>
            </w:tcBorders>
            <w:shd w:val="clear" w:color="auto" w:fill="auto"/>
            <w:noWrap/>
            <w:vAlign w:val="bottom"/>
            <w:hideMark/>
          </w:tcPr>
          <w:p w:rsidR="00490A73" w:rsidRPr="004312A6" w:rsidRDefault="00490A73" w:rsidP="00D87969">
            <w:pPr>
              <w:rPr>
                <w:rFonts w:asciiTheme="minorHAnsi" w:hAnsiTheme="minorHAnsi" w:cstheme="minorHAnsi"/>
                <w:sz w:val="18"/>
                <w:szCs w:val="18"/>
                <w:lang w:val="es-MX" w:eastAsia="es-MX"/>
              </w:rPr>
            </w:pPr>
          </w:p>
        </w:tc>
        <w:tc>
          <w:tcPr>
            <w:tcW w:w="1220" w:type="dxa"/>
            <w:tcBorders>
              <w:top w:val="nil"/>
              <w:left w:val="nil"/>
              <w:bottom w:val="nil"/>
              <w:right w:val="nil"/>
            </w:tcBorders>
            <w:shd w:val="clear" w:color="auto" w:fill="auto"/>
            <w:noWrap/>
            <w:vAlign w:val="bottom"/>
            <w:hideMark/>
          </w:tcPr>
          <w:p w:rsidR="00D87969" w:rsidRPr="004312A6" w:rsidRDefault="00490A73" w:rsidP="00D87969">
            <w:pPr>
              <w:rPr>
                <w:rFonts w:asciiTheme="minorHAnsi" w:hAnsiTheme="minorHAnsi" w:cstheme="minorHAnsi"/>
                <w:b/>
                <w:bCs/>
                <w:i/>
                <w:iCs/>
                <w:sz w:val="18"/>
                <w:szCs w:val="18"/>
                <w:u w:val="single"/>
                <w:lang w:val="es-MX" w:eastAsia="es-MX"/>
              </w:rPr>
            </w:pPr>
            <w:r w:rsidRPr="004312A6">
              <w:rPr>
                <w:rFonts w:asciiTheme="minorHAnsi" w:hAnsiTheme="minorHAnsi" w:cstheme="minorHAnsi"/>
                <w:b/>
                <w:bCs/>
                <w:i/>
                <w:iCs/>
                <w:sz w:val="18"/>
                <w:szCs w:val="18"/>
                <w:u w:val="single"/>
                <w:lang w:val="es-MX" w:eastAsia="es-MX"/>
              </w:rPr>
              <w:t xml:space="preserve"> </w:t>
            </w:r>
          </w:p>
          <w:p w:rsidR="00490A73" w:rsidRPr="004312A6" w:rsidRDefault="00490A73" w:rsidP="00D87969">
            <w:pPr>
              <w:rPr>
                <w:rFonts w:asciiTheme="minorHAnsi" w:hAnsiTheme="minorHAnsi" w:cstheme="minorHAnsi"/>
                <w:b/>
                <w:bCs/>
                <w:i/>
                <w:iCs/>
                <w:sz w:val="18"/>
                <w:szCs w:val="18"/>
                <w:u w:val="single"/>
                <w:lang w:val="es-MX" w:eastAsia="es-MX"/>
              </w:rPr>
            </w:pPr>
            <w:r w:rsidRPr="004312A6">
              <w:rPr>
                <w:rFonts w:asciiTheme="minorHAnsi" w:hAnsiTheme="minorHAnsi" w:cstheme="minorHAnsi"/>
                <w:b/>
                <w:bCs/>
                <w:i/>
                <w:iCs/>
                <w:sz w:val="18"/>
                <w:szCs w:val="18"/>
                <w:u w:val="single"/>
                <w:lang w:val="es-MX" w:eastAsia="es-MX"/>
              </w:rPr>
              <w:t xml:space="preserve">Analisis:  </w:t>
            </w:r>
          </w:p>
        </w:tc>
        <w:tc>
          <w:tcPr>
            <w:tcW w:w="852" w:type="dxa"/>
            <w:tcBorders>
              <w:top w:val="nil"/>
              <w:left w:val="nil"/>
              <w:bottom w:val="nil"/>
              <w:right w:val="nil"/>
            </w:tcBorders>
            <w:shd w:val="clear" w:color="auto" w:fill="auto"/>
            <w:noWrap/>
            <w:vAlign w:val="bottom"/>
            <w:hideMark/>
          </w:tcPr>
          <w:p w:rsidR="00490A73" w:rsidRPr="004312A6" w:rsidRDefault="00490A73" w:rsidP="00D87969">
            <w:pPr>
              <w:rPr>
                <w:rFonts w:asciiTheme="minorHAnsi" w:hAnsiTheme="minorHAnsi" w:cstheme="minorHAnsi"/>
                <w:sz w:val="18"/>
                <w:szCs w:val="18"/>
                <w:lang w:val="es-MX" w:eastAsia="es-MX"/>
              </w:rPr>
            </w:pPr>
          </w:p>
        </w:tc>
        <w:tc>
          <w:tcPr>
            <w:tcW w:w="973" w:type="dxa"/>
            <w:tcBorders>
              <w:top w:val="nil"/>
              <w:left w:val="nil"/>
              <w:bottom w:val="nil"/>
              <w:right w:val="nil"/>
            </w:tcBorders>
            <w:shd w:val="clear" w:color="auto" w:fill="auto"/>
            <w:noWrap/>
            <w:vAlign w:val="bottom"/>
            <w:hideMark/>
          </w:tcPr>
          <w:p w:rsidR="00490A73" w:rsidRPr="004312A6" w:rsidRDefault="00490A73" w:rsidP="00D87969">
            <w:pPr>
              <w:rPr>
                <w:rFonts w:asciiTheme="minorHAnsi" w:hAnsiTheme="minorHAnsi" w:cstheme="minorHAnsi"/>
                <w:sz w:val="18"/>
                <w:szCs w:val="18"/>
                <w:lang w:val="es-MX" w:eastAsia="es-MX"/>
              </w:rPr>
            </w:pPr>
          </w:p>
        </w:tc>
        <w:tc>
          <w:tcPr>
            <w:tcW w:w="1200" w:type="dxa"/>
            <w:tcBorders>
              <w:top w:val="nil"/>
              <w:left w:val="nil"/>
              <w:bottom w:val="nil"/>
              <w:right w:val="nil"/>
            </w:tcBorders>
            <w:shd w:val="clear" w:color="auto" w:fill="auto"/>
            <w:noWrap/>
            <w:vAlign w:val="bottom"/>
            <w:hideMark/>
          </w:tcPr>
          <w:p w:rsidR="00490A73" w:rsidRPr="004312A6" w:rsidRDefault="00490A73" w:rsidP="00D87969">
            <w:pPr>
              <w:rPr>
                <w:rFonts w:asciiTheme="minorHAnsi" w:hAnsiTheme="minorHAnsi" w:cstheme="minorHAnsi"/>
                <w:sz w:val="18"/>
                <w:szCs w:val="18"/>
                <w:lang w:val="es-MX" w:eastAsia="es-MX"/>
              </w:rPr>
            </w:pPr>
          </w:p>
        </w:tc>
        <w:tc>
          <w:tcPr>
            <w:tcW w:w="753" w:type="dxa"/>
            <w:tcBorders>
              <w:top w:val="nil"/>
              <w:left w:val="nil"/>
              <w:bottom w:val="nil"/>
              <w:right w:val="nil"/>
            </w:tcBorders>
            <w:shd w:val="clear" w:color="auto" w:fill="auto"/>
            <w:noWrap/>
            <w:vAlign w:val="bottom"/>
            <w:hideMark/>
          </w:tcPr>
          <w:p w:rsidR="00490A73" w:rsidRPr="004312A6" w:rsidRDefault="00490A73" w:rsidP="00D87969">
            <w:pPr>
              <w:rPr>
                <w:rFonts w:asciiTheme="minorHAnsi" w:hAnsiTheme="minorHAnsi" w:cstheme="minorHAnsi"/>
                <w:sz w:val="18"/>
                <w:szCs w:val="18"/>
                <w:lang w:val="es-MX" w:eastAsia="es-MX"/>
              </w:rPr>
            </w:pPr>
          </w:p>
        </w:tc>
        <w:tc>
          <w:tcPr>
            <w:tcW w:w="1280" w:type="dxa"/>
            <w:tcBorders>
              <w:top w:val="nil"/>
              <w:left w:val="nil"/>
              <w:bottom w:val="nil"/>
              <w:right w:val="nil"/>
            </w:tcBorders>
            <w:shd w:val="clear" w:color="auto" w:fill="auto"/>
            <w:noWrap/>
            <w:vAlign w:val="bottom"/>
            <w:hideMark/>
          </w:tcPr>
          <w:p w:rsidR="00490A73" w:rsidRPr="004312A6" w:rsidRDefault="00490A73" w:rsidP="00D87969">
            <w:pPr>
              <w:jc w:val="center"/>
              <w:rPr>
                <w:rFonts w:asciiTheme="minorHAnsi" w:hAnsiTheme="minorHAnsi" w:cstheme="minorHAnsi"/>
                <w:sz w:val="18"/>
                <w:szCs w:val="18"/>
                <w:lang w:val="es-MX" w:eastAsia="es-MX"/>
              </w:rPr>
            </w:pPr>
          </w:p>
        </w:tc>
        <w:tc>
          <w:tcPr>
            <w:tcW w:w="1180" w:type="dxa"/>
            <w:tcBorders>
              <w:top w:val="nil"/>
              <w:left w:val="nil"/>
              <w:bottom w:val="nil"/>
              <w:right w:val="nil"/>
            </w:tcBorders>
            <w:shd w:val="clear" w:color="auto" w:fill="auto"/>
            <w:noWrap/>
            <w:vAlign w:val="bottom"/>
            <w:hideMark/>
          </w:tcPr>
          <w:p w:rsidR="00490A73" w:rsidRPr="004312A6" w:rsidRDefault="00490A73" w:rsidP="00D87969">
            <w:pPr>
              <w:rPr>
                <w:rFonts w:asciiTheme="minorHAnsi" w:hAnsiTheme="minorHAnsi" w:cstheme="minorHAnsi"/>
                <w:sz w:val="18"/>
                <w:szCs w:val="18"/>
                <w:lang w:val="es-MX" w:eastAsia="es-MX"/>
              </w:rPr>
            </w:pPr>
          </w:p>
        </w:tc>
        <w:tc>
          <w:tcPr>
            <w:tcW w:w="1143" w:type="dxa"/>
            <w:tcBorders>
              <w:top w:val="nil"/>
              <w:left w:val="nil"/>
              <w:bottom w:val="nil"/>
              <w:right w:val="nil"/>
            </w:tcBorders>
            <w:shd w:val="clear" w:color="auto" w:fill="auto"/>
            <w:noWrap/>
            <w:vAlign w:val="bottom"/>
            <w:hideMark/>
          </w:tcPr>
          <w:p w:rsidR="00490A73" w:rsidRPr="004312A6" w:rsidRDefault="00490A73" w:rsidP="00D87969">
            <w:pPr>
              <w:rPr>
                <w:rFonts w:asciiTheme="minorHAnsi" w:hAnsiTheme="minorHAnsi" w:cstheme="minorHAnsi"/>
                <w:sz w:val="18"/>
                <w:szCs w:val="18"/>
                <w:lang w:val="es-MX" w:eastAsia="es-MX"/>
              </w:rPr>
            </w:pPr>
          </w:p>
        </w:tc>
      </w:tr>
      <w:tr w:rsidR="00490A73" w:rsidRPr="004312A6" w:rsidTr="00FA6868">
        <w:trPr>
          <w:trHeight w:val="450"/>
        </w:trPr>
        <w:tc>
          <w:tcPr>
            <w:tcW w:w="552" w:type="dxa"/>
            <w:tcBorders>
              <w:top w:val="nil"/>
              <w:left w:val="nil"/>
              <w:bottom w:val="nil"/>
              <w:right w:val="nil"/>
            </w:tcBorders>
            <w:shd w:val="clear" w:color="auto" w:fill="auto"/>
            <w:noWrap/>
            <w:vAlign w:val="bottom"/>
            <w:hideMark/>
          </w:tcPr>
          <w:p w:rsidR="00490A73" w:rsidRPr="004312A6" w:rsidRDefault="00490A73" w:rsidP="00490A73">
            <w:pPr>
              <w:spacing w:line="360" w:lineRule="auto"/>
              <w:rPr>
                <w:rFonts w:asciiTheme="minorHAnsi" w:hAnsiTheme="minorHAnsi" w:cstheme="minorHAnsi"/>
                <w:sz w:val="18"/>
                <w:szCs w:val="18"/>
                <w:lang w:val="es-MX" w:eastAsia="es-MX"/>
              </w:rPr>
            </w:pPr>
          </w:p>
        </w:tc>
        <w:tc>
          <w:tcPr>
            <w:tcW w:w="8601" w:type="dxa"/>
            <w:gridSpan w:val="8"/>
            <w:tcBorders>
              <w:top w:val="nil"/>
              <w:left w:val="nil"/>
              <w:bottom w:val="nil"/>
              <w:right w:val="nil"/>
            </w:tcBorders>
            <w:shd w:val="clear" w:color="auto" w:fill="auto"/>
            <w:vAlign w:val="bottom"/>
            <w:hideMark/>
          </w:tcPr>
          <w:p w:rsidR="00490A73" w:rsidRPr="004312A6" w:rsidRDefault="00490A73" w:rsidP="00490A73">
            <w:pPr>
              <w:spacing w:line="360" w:lineRule="auto"/>
              <w:rPr>
                <w:rFonts w:asciiTheme="minorHAnsi" w:hAnsiTheme="minorHAnsi" w:cstheme="minorHAnsi"/>
                <w:sz w:val="18"/>
                <w:szCs w:val="18"/>
                <w:lang w:val="es-MX" w:eastAsia="es-MX"/>
              </w:rPr>
            </w:pPr>
            <w:r w:rsidRPr="004312A6">
              <w:rPr>
                <w:rFonts w:asciiTheme="minorHAnsi" w:hAnsiTheme="minorHAnsi" w:cstheme="minorHAnsi"/>
                <w:sz w:val="18"/>
                <w:szCs w:val="18"/>
                <w:lang w:val="es-MX" w:eastAsia="es-MX"/>
              </w:rPr>
              <w:t>Durante el proceso de operación no se debe reducir el precio de venta MENOR AL 3%  por los servicios prestados, debido a que se al nivel de rentabilidad, que se busca con el negocio.</w:t>
            </w:r>
          </w:p>
        </w:tc>
      </w:tr>
    </w:tbl>
    <w:p w:rsidR="005122A4" w:rsidRPr="00B82C3A" w:rsidRDefault="005122A4" w:rsidP="00CF1414">
      <w:pPr>
        <w:pStyle w:val="Prrafodelista"/>
        <w:spacing w:after="0" w:line="360" w:lineRule="auto"/>
        <w:jc w:val="both"/>
        <w:rPr>
          <w:rFonts w:cstheme="minorHAnsi"/>
          <w:b/>
        </w:rPr>
      </w:pPr>
    </w:p>
    <w:p w:rsidR="006E7320" w:rsidRPr="00B82C3A" w:rsidRDefault="006E7320" w:rsidP="00CF1414">
      <w:pPr>
        <w:pStyle w:val="Prrafodelista"/>
        <w:spacing w:after="0" w:line="360" w:lineRule="auto"/>
        <w:jc w:val="both"/>
        <w:rPr>
          <w:rFonts w:cstheme="minorHAnsi"/>
          <w:b/>
        </w:rPr>
      </w:pPr>
    </w:p>
    <w:p w:rsidR="000C6FF7" w:rsidRPr="00B82C3A" w:rsidRDefault="000C6FF7" w:rsidP="00CF1414">
      <w:pPr>
        <w:pStyle w:val="Prrafodelista"/>
        <w:spacing w:after="0" w:line="360" w:lineRule="auto"/>
        <w:jc w:val="both"/>
        <w:rPr>
          <w:rFonts w:cstheme="minorHAnsi"/>
          <w:b/>
        </w:rPr>
        <w:sectPr w:rsidR="000C6FF7" w:rsidRPr="00B82C3A" w:rsidSect="00931BB6">
          <w:pgSz w:w="11907" w:h="16840" w:code="9"/>
          <w:pgMar w:top="1418" w:right="1701" w:bottom="1418" w:left="1701" w:header="709" w:footer="709" w:gutter="0"/>
          <w:cols w:space="708"/>
          <w:docGrid w:linePitch="360"/>
        </w:sectPr>
      </w:pPr>
    </w:p>
    <w:p w:rsidR="001B490F" w:rsidRPr="00B82C3A" w:rsidRDefault="001B490F" w:rsidP="00CF1414">
      <w:pPr>
        <w:pStyle w:val="Prrafodelista"/>
        <w:numPr>
          <w:ilvl w:val="0"/>
          <w:numId w:val="19"/>
        </w:numPr>
        <w:spacing w:after="0" w:line="360" w:lineRule="auto"/>
        <w:jc w:val="both"/>
        <w:rPr>
          <w:rFonts w:cstheme="minorHAnsi"/>
          <w:b/>
        </w:rPr>
      </w:pPr>
      <w:r w:rsidRPr="00B82C3A">
        <w:rPr>
          <w:rFonts w:cstheme="minorHAnsi"/>
          <w:b/>
        </w:rPr>
        <w:lastRenderedPageBreak/>
        <w:t xml:space="preserve">FASES CRÍTICAS </w:t>
      </w:r>
      <w:r w:rsidR="009332A7" w:rsidRPr="00B82C3A">
        <w:rPr>
          <w:rFonts w:cstheme="minorHAnsi"/>
          <w:b/>
        </w:rPr>
        <w:t>D</w:t>
      </w:r>
      <w:r w:rsidRPr="00B82C3A">
        <w:rPr>
          <w:rFonts w:cstheme="minorHAnsi"/>
          <w:b/>
        </w:rPr>
        <w:t>E IMPLEMENTACIÓN</w:t>
      </w:r>
    </w:p>
    <w:p w:rsidR="001B490F" w:rsidRPr="00B82C3A" w:rsidRDefault="001B490F" w:rsidP="00CF1414">
      <w:pPr>
        <w:pStyle w:val="Prrafodelista"/>
        <w:numPr>
          <w:ilvl w:val="1"/>
          <w:numId w:val="19"/>
        </w:numPr>
        <w:spacing w:after="0" w:line="360" w:lineRule="auto"/>
        <w:jc w:val="both"/>
        <w:rPr>
          <w:rFonts w:cstheme="minorHAnsi"/>
          <w:b/>
        </w:rPr>
      </w:pPr>
      <w:r w:rsidRPr="00B82C3A">
        <w:rPr>
          <w:rFonts w:cstheme="minorHAnsi"/>
          <w:b/>
        </w:rPr>
        <w:t>Estrategia de entrada al mercado.</w:t>
      </w:r>
    </w:p>
    <w:p w:rsidR="009332A7" w:rsidRDefault="000E7253" w:rsidP="00CF1414">
      <w:pPr>
        <w:spacing w:line="360" w:lineRule="auto"/>
        <w:jc w:val="both"/>
        <w:rPr>
          <w:rFonts w:asciiTheme="minorHAnsi" w:hAnsiTheme="minorHAnsi" w:cstheme="minorHAnsi"/>
          <w:sz w:val="22"/>
          <w:szCs w:val="22"/>
        </w:rPr>
      </w:pPr>
      <w:r>
        <w:rPr>
          <w:rFonts w:asciiTheme="minorHAnsi" w:hAnsiTheme="minorHAnsi" w:cstheme="minorHAnsi"/>
          <w:sz w:val="22"/>
          <w:szCs w:val="22"/>
        </w:rPr>
        <w:t>Durante la ejecución del Plan de negocio, s</w:t>
      </w:r>
      <w:r w:rsidR="009332A7" w:rsidRPr="00B82C3A">
        <w:rPr>
          <w:rFonts w:asciiTheme="minorHAnsi" w:hAnsiTheme="minorHAnsi" w:cstheme="minorHAnsi"/>
          <w:sz w:val="22"/>
          <w:szCs w:val="22"/>
        </w:rPr>
        <w:t>e pondrá especial énfasis l</w:t>
      </w:r>
      <w:r w:rsidR="00C1578E" w:rsidRPr="00B82C3A">
        <w:rPr>
          <w:rFonts w:asciiTheme="minorHAnsi" w:hAnsiTheme="minorHAnsi" w:cstheme="minorHAnsi"/>
          <w:sz w:val="22"/>
          <w:szCs w:val="22"/>
        </w:rPr>
        <w:t xml:space="preserve">a experiencia desarrollada por CBC, </w:t>
      </w:r>
      <w:r w:rsidR="009332A7" w:rsidRPr="00B82C3A">
        <w:rPr>
          <w:rFonts w:asciiTheme="minorHAnsi" w:hAnsiTheme="minorHAnsi" w:cstheme="minorHAnsi"/>
          <w:sz w:val="22"/>
          <w:szCs w:val="22"/>
        </w:rPr>
        <w:t xml:space="preserve">pues ya se cuenta con </w:t>
      </w:r>
      <w:r w:rsidR="00C1578E" w:rsidRPr="00B82C3A">
        <w:rPr>
          <w:rFonts w:asciiTheme="minorHAnsi" w:hAnsiTheme="minorHAnsi" w:cstheme="minorHAnsi"/>
          <w:sz w:val="22"/>
          <w:szCs w:val="22"/>
        </w:rPr>
        <w:t xml:space="preserve">un conjunto de técnicos y productores líderes </w:t>
      </w:r>
      <w:r w:rsidR="009332A7" w:rsidRPr="00B82C3A">
        <w:rPr>
          <w:rFonts w:asciiTheme="minorHAnsi" w:hAnsiTheme="minorHAnsi" w:cstheme="minorHAnsi"/>
          <w:sz w:val="22"/>
          <w:szCs w:val="22"/>
        </w:rPr>
        <w:t xml:space="preserve">que </w:t>
      </w:r>
      <w:r w:rsidR="00C1578E" w:rsidRPr="00B82C3A">
        <w:rPr>
          <w:rFonts w:asciiTheme="minorHAnsi" w:hAnsiTheme="minorHAnsi" w:cstheme="minorHAnsi"/>
          <w:sz w:val="22"/>
          <w:szCs w:val="22"/>
        </w:rPr>
        <w:t>han acumulado conocimiento</w:t>
      </w:r>
      <w:r w:rsidR="009332A7" w:rsidRPr="00B82C3A">
        <w:rPr>
          <w:rFonts w:asciiTheme="minorHAnsi" w:hAnsiTheme="minorHAnsi" w:cstheme="minorHAnsi"/>
          <w:sz w:val="22"/>
          <w:szCs w:val="22"/>
        </w:rPr>
        <w:t>s, validados en la práctica, ellos</w:t>
      </w:r>
      <w:r w:rsidR="00C1578E" w:rsidRPr="00B82C3A">
        <w:rPr>
          <w:rFonts w:asciiTheme="minorHAnsi" w:hAnsiTheme="minorHAnsi" w:cstheme="minorHAnsi"/>
          <w:sz w:val="22"/>
          <w:szCs w:val="22"/>
        </w:rPr>
        <w:t xml:space="preserve"> constituyen la base para organizar una oferta de servicios de asistencia técnica en construcción y manejo agrícola de invernaderos. </w:t>
      </w:r>
    </w:p>
    <w:p w:rsidR="00D0653C" w:rsidRDefault="00D0653C" w:rsidP="002543F3">
      <w:pPr>
        <w:jc w:val="center"/>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6F9CCAE0" wp14:editId="6D1FDA79">
            <wp:extent cx="4015740" cy="2229979"/>
            <wp:effectExtent l="0" t="0" r="381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a:extLst>
                        <a:ext uri="{BEBA8EAE-BF5A-486C-A8C5-ECC9F3942E4B}">
                          <a14:imgProps xmlns:a14="http://schemas.microsoft.com/office/drawing/2010/main">
                            <a14:imgLayer r:embed="rId24">
                              <a14:imgEffect>
                                <a14:brightnessContrast bright="20000" contrast="-20000"/>
                              </a14:imgEffect>
                            </a14:imgLayer>
                          </a14:imgProps>
                        </a:ext>
                        <a:ext uri="{28A0092B-C50C-407E-A947-70E740481C1C}">
                          <a14:useLocalDpi xmlns:a14="http://schemas.microsoft.com/office/drawing/2010/main" val="0"/>
                        </a:ext>
                      </a:extLst>
                    </a:blip>
                    <a:srcRect b="22459"/>
                    <a:stretch/>
                  </pic:blipFill>
                  <pic:spPr bwMode="auto">
                    <a:xfrm>
                      <a:off x="0" y="0"/>
                      <a:ext cx="4041113" cy="2244069"/>
                    </a:xfrm>
                    <a:prstGeom prst="rect">
                      <a:avLst/>
                    </a:prstGeom>
                    <a:noFill/>
                    <a:ln>
                      <a:noFill/>
                    </a:ln>
                    <a:extLst>
                      <a:ext uri="{53640926-AAD7-44D8-BBD7-CCE9431645EC}">
                        <a14:shadowObscured xmlns:a14="http://schemas.microsoft.com/office/drawing/2010/main"/>
                      </a:ext>
                    </a:extLst>
                  </pic:spPr>
                </pic:pic>
              </a:graphicData>
            </a:graphic>
          </wp:inline>
        </w:drawing>
      </w:r>
    </w:p>
    <w:p w:rsidR="00D0653C" w:rsidRDefault="00D0653C" w:rsidP="002543F3">
      <w:pPr>
        <w:jc w:val="center"/>
        <w:rPr>
          <w:rFonts w:asciiTheme="minorHAnsi" w:hAnsiTheme="minorHAnsi" w:cstheme="minorHAnsi"/>
          <w:i/>
          <w:sz w:val="20"/>
          <w:szCs w:val="20"/>
        </w:rPr>
      </w:pPr>
      <w:r>
        <w:rPr>
          <w:rFonts w:asciiTheme="minorHAnsi" w:hAnsiTheme="minorHAnsi" w:cstheme="minorHAnsi"/>
          <w:i/>
          <w:sz w:val="20"/>
          <w:szCs w:val="20"/>
        </w:rPr>
        <w:t xml:space="preserve">Producción de Hortalizas en la comunidad de </w:t>
      </w:r>
      <w:r w:rsidR="002543F3">
        <w:rPr>
          <w:rFonts w:asciiTheme="minorHAnsi" w:hAnsiTheme="minorHAnsi" w:cstheme="minorHAnsi"/>
          <w:i/>
          <w:sz w:val="20"/>
          <w:szCs w:val="20"/>
        </w:rPr>
        <w:t>Ccorimarca, Proyecto Qorichacra, ejecutado por el CBC</w:t>
      </w:r>
      <w:r>
        <w:rPr>
          <w:rFonts w:asciiTheme="minorHAnsi" w:hAnsiTheme="minorHAnsi" w:cstheme="minorHAnsi"/>
          <w:i/>
          <w:sz w:val="20"/>
          <w:szCs w:val="20"/>
        </w:rPr>
        <w:t>.</w:t>
      </w:r>
    </w:p>
    <w:p w:rsidR="002543F3" w:rsidRPr="00D0653C" w:rsidRDefault="002543F3" w:rsidP="002543F3">
      <w:pPr>
        <w:jc w:val="center"/>
        <w:rPr>
          <w:rFonts w:asciiTheme="minorHAnsi" w:hAnsiTheme="minorHAnsi" w:cstheme="minorHAnsi"/>
          <w:i/>
          <w:sz w:val="20"/>
          <w:szCs w:val="20"/>
        </w:rPr>
      </w:pPr>
    </w:p>
    <w:p w:rsidR="000E7253" w:rsidRDefault="00C1578E" w:rsidP="00CF1414">
      <w:pPr>
        <w:spacing w:line="360" w:lineRule="auto"/>
        <w:jc w:val="both"/>
        <w:rPr>
          <w:rFonts w:asciiTheme="minorHAnsi" w:hAnsiTheme="minorHAnsi" w:cstheme="minorHAnsi"/>
          <w:sz w:val="22"/>
          <w:szCs w:val="22"/>
        </w:rPr>
      </w:pPr>
      <w:r w:rsidRPr="00B82C3A">
        <w:rPr>
          <w:rFonts w:asciiTheme="minorHAnsi" w:hAnsiTheme="minorHAnsi" w:cstheme="minorHAnsi"/>
          <w:sz w:val="22"/>
          <w:szCs w:val="22"/>
        </w:rPr>
        <w:t xml:space="preserve">Esta oferta de servicios deberá </w:t>
      </w:r>
      <w:r w:rsidR="009332A7" w:rsidRPr="00B82C3A">
        <w:rPr>
          <w:rFonts w:asciiTheme="minorHAnsi" w:hAnsiTheme="minorHAnsi" w:cstheme="minorHAnsi"/>
          <w:sz w:val="22"/>
          <w:szCs w:val="22"/>
        </w:rPr>
        <w:t>especializarse durante un periodo de tiempo</w:t>
      </w:r>
      <w:r w:rsidR="003133C2" w:rsidRPr="00B82C3A">
        <w:rPr>
          <w:rFonts w:asciiTheme="minorHAnsi" w:hAnsiTheme="minorHAnsi" w:cstheme="minorHAnsi"/>
          <w:sz w:val="22"/>
          <w:szCs w:val="22"/>
        </w:rPr>
        <w:t xml:space="preserve"> </w:t>
      </w:r>
      <w:r w:rsidR="000E7253">
        <w:rPr>
          <w:rFonts w:asciiTheme="minorHAnsi" w:hAnsiTheme="minorHAnsi" w:cstheme="minorHAnsi"/>
          <w:sz w:val="22"/>
          <w:szCs w:val="22"/>
        </w:rPr>
        <w:t xml:space="preserve">de 03 meses (primer hito) por empresas especializadas en los temas de construcción de invernaderos con uso eficiente de energía solar, sostenibilidad climática, Buenas prácticas agrícolas y gestión comercial; </w:t>
      </w:r>
      <w:r w:rsidR="003133C2" w:rsidRPr="00B82C3A">
        <w:rPr>
          <w:rFonts w:asciiTheme="minorHAnsi" w:hAnsiTheme="minorHAnsi" w:cstheme="minorHAnsi"/>
          <w:sz w:val="22"/>
          <w:szCs w:val="22"/>
        </w:rPr>
        <w:t xml:space="preserve">para </w:t>
      </w:r>
      <w:r w:rsidR="000E7253">
        <w:rPr>
          <w:rFonts w:asciiTheme="minorHAnsi" w:hAnsiTheme="minorHAnsi" w:cstheme="minorHAnsi"/>
          <w:sz w:val="22"/>
          <w:szCs w:val="22"/>
        </w:rPr>
        <w:t xml:space="preserve">luego </w:t>
      </w:r>
      <w:r w:rsidR="003133C2" w:rsidRPr="00B82C3A">
        <w:rPr>
          <w:rFonts w:asciiTheme="minorHAnsi" w:hAnsiTheme="minorHAnsi" w:cstheme="minorHAnsi"/>
          <w:sz w:val="22"/>
          <w:szCs w:val="22"/>
        </w:rPr>
        <w:t>ofertar sus servicios a la</w:t>
      </w:r>
      <w:r w:rsidRPr="00B82C3A">
        <w:rPr>
          <w:rFonts w:asciiTheme="minorHAnsi" w:hAnsiTheme="minorHAnsi" w:cstheme="minorHAnsi"/>
          <w:sz w:val="22"/>
          <w:szCs w:val="22"/>
        </w:rPr>
        <w:t xml:space="preserve"> demanda latente por esta</w:t>
      </w:r>
      <w:r w:rsidR="003133C2" w:rsidRPr="00B82C3A">
        <w:rPr>
          <w:rFonts w:asciiTheme="minorHAnsi" w:hAnsiTheme="minorHAnsi" w:cstheme="minorHAnsi"/>
          <w:sz w:val="22"/>
          <w:szCs w:val="22"/>
        </w:rPr>
        <w:t>s innovaciones tecnológicas.</w:t>
      </w:r>
      <w:r w:rsidRPr="00B82C3A">
        <w:rPr>
          <w:rFonts w:asciiTheme="minorHAnsi" w:hAnsiTheme="minorHAnsi" w:cstheme="minorHAnsi"/>
          <w:sz w:val="22"/>
          <w:szCs w:val="22"/>
        </w:rPr>
        <w:t xml:space="preserve"> </w:t>
      </w:r>
      <w:r w:rsidR="000E7253">
        <w:rPr>
          <w:rFonts w:asciiTheme="minorHAnsi" w:hAnsiTheme="minorHAnsi" w:cstheme="minorHAnsi"/>
          <w:sz w:val="22"/>
          <w:szCs w:val="22"/>
        </w:rPr>
        <w:t>En este mismo plazo los proveedores de asistencia técnica capacitados construirán invernaderos demostrativos de producción agrícola de fresas, flores y hortalizas.</w:t>
      </w:r>
    </w:p>
    <w:p w:rsidR="000E7253" w:rsidRDefault="00D0653C" w:rsidP="00CC1D33">
      <w:pPr>
        <w:spacing w:line="360" w:lineRule="auto"/>
        <w:jc w:val="center"/>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54782722">
            <wp:extent cx="4048125" cy="15064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a:extLst>
                        <a:ext uri="{BEBA8EAE-BF5A-486C-A8C5-ECC9F3942E4B}">
                          <a14:imgProps xmlns:a14="http://schemas.microsoft.com/office/drawing/2010/main">
                            <a14:imgLayer r:embed="rId26">
                              <a14:imgEffect>
                                <a14:brightnessContrast bright="20000"/>
                              </a14:imgEffect>
                            </a14:imgLayer>
                          </a14:imgProps>
                        </a:ext>
                        <a:ext uri="{28A0092B-C50C-407E-A947-70E740481C1C}">
                          <a14:useLocalDpi xmlns:a14="http://schemas.microsoft.com/office/drawing/2010/main" val="0"/>
                        </a:ext>
                      </a:extLst>
                    </a:blip>
                    <a:srcRect t="6431" b="18186"/>
                    <a:stretch/>
                  </pic:blipFill>
                  <pic:spPr bwMode="auto">
                    <a:xfrm>
                      <a:off x="0" y="0"/>
                      <a:ext cx="4068102" cy="1513879"/>
                    </a:xfrm>
                    <a:prstGeom prst="rect">
                      <a:avLst/>
                    </a:prstGeom>
                    <a:noFill/>
                    <a:ln>
                      <a:noFill/>
                    </a:ln>
                    <a:extLst>
                      <a:ext uri="{53640926-AAD7-44D8-BBD7-CCE9431645EC}">
                        <a14:shadowObscured xmlns:a14="http://schemas.microsoft.com/office/drawing/2010/main"/>
                      </a:ext>
                    </a:extLst>
                  </pic:spPr>
                </pic:pic>
              </a:graphicData>
            </a:graphic>
          </wp:inline>
        </w:drawing>
      </w:r>
    </w:p>
    <w:p w:rsidR="00D0653C" w:rsidRPr="00D0653C" w:rsidRDefault="00D0653C" w:rsidP="00D0653C">
      <w:pPr>
        <w:spacing w:line="360" w:lineRule="auto"/>
        <w:jc w:val="center"/>
        <w:rPr>
          <w:rFonts w:asciiTheme="minorHAnsi" w:hAnsiTheme="minorHAnsi" w:cstheme="minorHAnsi"/>
          <w:i/>
          <w:sz w:val="20"/>
          <w:szCs w:val="20"/>
        </w:rPr>
      </w:pPr>
      <w:r>
        <w:rPr>
          <w:rFonts w:asciiTheme="minorHAnsi" w:hAnsiTheme="minorHAnsi" w:cstheme="minorHAnsi"/>
          <w:i/>
          <w:sz w:val="20"/>
          <w:szCs w:val="20"/>
        </w:rPr>
        <w:t>Invernadero en la Comunidad de Huillcapata, Proyecto Qorichacra.</w:t>
      </w:r>
    </w:p>
    <w:p w:rsidR="003133C2" w:rsidRDefault="00C1578E" w:rsidP="00CF1414">
      <w:pPr>
        <w:spacing w:line="360" w:lineRule="auto"/>
        <w:jc w:val="both"/>
        <w:rPr>
          <w:rFonts w:asciiTheme="minorHAnsi" w:hAnsiTheme="minorHAnsi" w:cstheme="minorHAnsi"/>
          <w:sz w:val="22"/>
          <w:szCs w:val="22"/>
        </w:rPr>
      </w:pPr>
      <w:r w:rsidRPr="00B82C3A">
        <w:rPr>
          <w:rFonts w:asciiTheme="minorHAnsi" w:hAnsiTheme="minorHAnsi" w:cstheme="minorHAnsi"/>
          <w:sz w:val="22"/>
          <w:szCs w:val="22"/>
        </w:rPr>
        <w:t>Para desarrollar e</w:t>
      </w:r>
      <w:r w:rsidR="000E7253">
        <w:rPr>
          <w:rFonts w:asciiTheme="minorHAnsi" w:hAnsiTheme="minorHAnsi" w:cstheme="minorHAnsi"/>
          <w:sz w:val="22"/>
          <w:szCs w:val="22"/>
        </w:rPr>
        <w:t>l</w:t>
      </w:r>
      <w:r w:rsidRPr="00B82C3A">
        <w:rPr>
          <w:rFonts w:asciiTheme="minorHAnsi" w:hAnsiTheme="minorHAnsi" w:cstheme="minorHAnsi"/>
          <w:sz w:val="22"/>
          <w:szCs w:val="22"/>
        </w:rPr>
        <w:t xml:space="preserve"> mercado, </w:t>
      </w:r>
      <w:r w:rsidR="003133C2" w:rsidRPr="00B82C3A">
        <w:rPr>
          <w:rFonts w:asciiTheme="minorHAnsi" w:hAnsiTheme="minorHAnsi" w:cstheme="minorHAnsi"/>
          <w:sz w:val="22"/>
          <w:szCs w:val="22"/>
        </w:rPr>
        <w:t>se necesitará efectivizar la demanda</w:t>
      </w:r>
      <w:r w:rsidRPr="00B82C3A">
        <w:rPr>
          <w:rFonts w:asciiTheme="minorHAnsi" w:hAnsiTheme="minorHAnsi" w:cstheme="minorHAnsi"/>
          <w:sz w:val="22"/>
          <w:szCs w:val="22"/>
        </w:rPr>
        <w:t xml:space="preserve"> a través de la difusión a instituciones de promoción pública y privada, a empresas y a pequeños productores organizados, de los resultados obtenidos a la fecha en las zonas donde CBC </w:t>
      </w:r>
      <w:r w:rsidR="000E7253">
        <w:rPr>
          <w:rFonts w:asciiTheme="minorHAnsi" w:hAnsiTheme="minorHAnsi" w:cstheme="minorHAnsi"/>
          <w:sz w:val="22"/>
          <w:szCs w:val="22"/>
        </w:rPr>
        <w:t>ha intervenido (hito 02) a los seis meses de ejecución del Plan de Negocio.</w:t>
      </w:r>
    </w:p>
    <w:p w:rsidR="00797692" w:rsidRDefault="00797692" w:rsidP="005715BD">
      <w:pPr>
        <w:jc w:val="center"/>
        <w:rPr>
          <w:rFonts w:asciiTheme="minorHAnsi" w:hAnsiTheme="minorHAnsi" w:cstheme="minorHAnsi"/>
          <w:sz w:val="22"/>
          <w:szCs w:val="22"/>
        </w:rPr>
      </w:pPr>
      <w:r>
        <w:rPr>
          <w:rFonts w:asciiTheme="minorHAnsi" w:hAnsiTheme="minorHAnsi" w:cstheme="minorHAnsi"/>
          <w:noProof/>
          <w:sz w:val="22"/>
          <w:szCs w:val="22"/>
        </w:rPr>
        <w:lastRenderedPageBreak/>
        <w:drawing>
          <wp:inline distT="0" distB="0" distL="0" distR="0" wp14:anchorId="655A9454">
            <wp:extent cx="2961665" cy="2218115"/>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74832" cy="2227976"/>
                    </a:xfrm>
                    <a:prstGeom prst="rect">
                      <a:avLst/>
                    </a:prstGeom>
                    <a:noFill/>
                  </pic:spPr>
                </pic:pic>
              </a:graphicData>
            </a:graphic>
          </wp:inline>
        </w:drawing>
      </w:r>
    </w:p>
    <w:p w:rsidR="002543F3" w:rsidRDefault="002543F3" w:rsidP="005715BD">
      <w:pPr>
        <w:jc w:val="center"/>
        <w:rPr>
          <w:rFonts w:asciiTheme="minorHAnsi" w:hAnsiTheme="minorHAnsi" w:cstheme="minorHAnsi"/>
          <w:i/>
          <w:sz w:val="20"/>
          <w:szCs w:val="20"/>
        </w:rPr>
      </w:pPr>
      <w:r>
        <w:rPr>
          <w:rFonts w:asciiTheme="minorHAnsi" w:hAnsiTheme="minorHAnsi" w:cstheme="minorHAnsi"/>
          <w:i/>
          <w:sz w:val="20"/>
          <w:szCs w:val="20"/>
        </w:rPr>
        <w:t>Producción de Rosas en</w:t>
      </w:r>
      <w:r w:rsidR="005715BD">
        <w:rPr>
          <w:rFonts w:asciiTheme="minorHAnsi" w:hAnsiTheme="minorHAnsi" w:cstheme="minorHAnsi"/>
          <w:i/>
          <w:sz w:val="20"/>
          <w:szCs w:val="20"/>
        </w:rPr>
        <w:t xml:space="preserve"> invernaderos, </w:t>
      </w:r>
      <w:r>
        <w:rPr>
          <w:rFonts w:asciiTheme="minorHAnsi" w:hAnsiTheme="minorHAnsi" w:cstheme="minorHAnsi"/>
          <w:i/>
          <w:sz w:val="20"/>
          <w:szCs w:val="20"/>
        </w:rPr>
        <w:t>comun</w:t>
      </w:r>
      <w:r w:rsidR="005715BD">
        <w:rPr>
          <w:rFonts w:asciiTheme="minorHAnsi" w:hAnsiTheme="minorHAnsi" w:cstheme="minorHAnsi"/>
          <w:i/>
          <w:sz w:val="20"/>
          <w:szCs w:val="20"/>
        </w:rPr>
        <w:t>idad de Corao, Programa APOMIPE ejecutado por el CBC</w:t>
      </w:r>
    </w:p>
    <w:p w:rsidR="005715BD" w:rsidRPr="002543F3" w:rsidRDefault="005715BD" w:rsidP="005715BD">
      <w:pPr>
        <w:jc w:val="center"/>
        <w:rPr>
          <w:rFonts w:asciiTheme="minorHAnsi" w:hAnsiTheme="minorHAnsi" w:cstheme="minorHAnsi"/>
          <w:i/>
          <w:sz w:val="20"/>
          <w:szCs w:val="20"/>
        </w:rPr>
      </w:pPr>
    </w:p>
    <w:p w:rsidR="003133C2" w:rsidRPr="00B82C3A" w:rsidRDefault="00C1578E" w:rsidP="00CF1414">
      <w:pPr>
        <w:spacing w:line="360" w:lineRule="auto"/>
        <w:jc w:val="both"/>
        <w:rPr>
          <w:rFonts w:asciiTheme="minorHAnsi" w:hAnsiTheme="minorHAnsi" w:cstheme="minorHAnsi"/>
          <w:sz w:val="22"/>
          <w:szCs w:val="22"/>
        </w:rPr>
      </w:pPr>
      <w:r w:rsidRPr="00B82C3A">
        <w:rPr>
          <w:rFonts w:asciiTheme="minorHAnsi" w:hAnsiTheme="minorHAnsi" w:cstheme="minorHAnsi"/>
          <w:sz w:val="22"/>
          <w:szCs w:val="22"/>
        </w:rPr>
        <w:t>Los servicios se darán, reforzando las capacidades de los especialistas técnicos actuales, apoyando su movilización hacia las nuevas zonas de intervención propuestas, y se complementará con visitas o pasantías a las comunidades donde el uso de invernaderos está validado</w:t>
      </w:r>
      <w:r w:rsidR="003133C2" w:rsidRPr="00B82C3A">
        <w:rPr>
          <w:rFonts w:asciiTheme="minorHAnsi" w:hAnsiTheme="minorHAnsi" w:cstheme="minorHAnsi"/>
          <w:sz w:val="22"/>
          <w:szCs w:val="22"/>
        </w:rPr>
        <w:t>.</w:t>
      </w:r>
      <w:r w:rsidR="000E7253">
        <w:rPr>
          <w:rFonts w:asciiTheme="minorHAnsi" w:hAnsiTheme="minorHAnsi" w:cstheme="minorHAnsi"/>
          <w:sz w:val="22"/>
          <w:szCs w:val="22"/>
        </w:rPr>
        <w:t xml:space="preserve"> A los seis meses de ejecución del plan de negocio los proveedores de asistencia técnica PAT deberán conformarse en una empresa que estará encaminada con la venta de servicios y productos según el flujo de caja.</w:t>
      </w:r>
    </w:p>
    <w:p w:rsidR="000E7253" w:rsidRDefault="00C1578E" w:rsidP="002D045B">
      <w:pPr>
        <w:spacing w:line="360" w:lineRule="auto"/>
        <w:jc w:val="both"/>
        <w:rPr>
          <w:rFonts w:asciiTheme="minorHAnsi" w:hAnsiTheme="minorHAnsi" w:cstheme="minorHAnsi"/>
          <w:sz w:val="22"/>
          <w:szCs w:val="22"/>
        </w:rPr>
      </w:pPr>
      <w:r w:rsidRPr="00B82C3A">
        <w:rPr>
          <w:rFonts w:asciiTheme="minorHAnsi" w:hAnsiTheme="minorHAnsi" w:cstheme="minorHAnsi"/>
          <w:sz w:val="22"/>
          <w:szCs w:val="22"/>
        </w:rPr>
        <w:t xml:space="preserve">En la medida que se fortalezca la organización de la oferta de asistencia técnica local </w:t>
      </w:r>
      <w:r w:rsidR="000E7253">
        <w:rPr>
          <w:rFonts w:asciiTheme="minorHAnsi" w:hAnsiTheme="minorHAnsi" w:cstheme="minorHAnsi"/>
          <w:sz w:val="22"/>
          <w:szCs w:val="22"/>
        </w:rPr>
        <w:t xml:space="preserve">PAT </w:t>
      </w:r>
      <w:r w:rsidRPr="00B82C3A">
        <w:rPr>
          <w:rFonts w:asciiTheme="minorHAnsi" w:hAnsiTheme="minorHAnsi" w:cstheme="minorHAnsi"/>
          <w:sz w:val="22"/>
          <w:szCs w:val="22"/>
        </w:rPr>
        <w:t>de los servicios de construcción y manejo agrícola de invernaderos con BPA, y se consolide una demanda efectiva, el mercado de estos servicios de AT podrá desarrollarse, fortalecerse y crecer en un mediano plazo hacia otras zonas del país a través de entidades como REMUR Cusco, Agro rural, otros.</w:t>
      </w:r>
      <w:r w:rsidR="000E7253">
        <w:rPr>
          <w:rFonts w:asciiTheme="minorHAnsi" w:hAnsiTheme="minorHAnsi" w:cstheme="minorHAnsi"/>
          <w:sz w:val="22"/>
          <w:szCs w:val="22"/>
        </w:rPr>
        <w:t xml:space="preserve"> </w:t>
      </w:r>
    </w:p>
    <w:p w:rsidR="00C1578E" w:rsidRDefault="000E7253" w:rsidP="002D045B">
      <w:pPr>
        <w:spacing w:line="360" w:lineRule="auto"/>
        <w:jc w:val="both"/>
        <w:rPr>
          <w:rFonts w:asciiTheme="minorHAnsi" w:hAnsiTheme="minorHAnsi" w:cstheme="minorHAnsi"/>
          <w:sz w:val="22"/>
          <w:szCs w:val="22"/>
        </w:rPr>
      </w:pPr>
      <w:r>
        <w:rPr>
          <w:rFonts w:asciiTheme="minorHAnsi" w:hAnsiTheme="minorHAnsi" w:cstheme="minorHAnsi"/>
          <w:sz w:val="22"/>
          <w:szCs w:val="22"/>
        </w:rPr>
        <w:t>Todo esto deberá alcanzarse a los 12 meses (hito 3) de ejecución del plan de Negocio en donde los PAT habrán cumplido con más del 50% (de 300 beneficiarios) de construcción de invernaderos con uso eficiente de energía solar en los distritos de Ccorca y Taray.</w:t>
      </w:r>
    </w:p>
    <w:p w:rsidR="000E7253" w:rsidRPr="00B82C3A" w:rsidRDefault="00015E69" w:rsidP="002D045B">
      <w:pPr>
        <w:spacing w:line="360" w:lineRule="auto"/>
        <w:jc w:val="both"/>
        <w:rPr>
          <w:rFonts w:asciiTheme="minorHAnsi" w:hAnsiTheme="minorHAnsi" w:cstheme="minorHAnsi"/>
          <w:sz w:val="22"/>
          <w:szCs w:val="22"/>
        </w:rPr>
      </w:pPr>
      <w:r>
        <w:rPr>
          <w:rFonts w:asciiTheme="minorHAnsi" w:hAnsiTheme="minorHAnsi" w:cstheme="minorHAnsi"/>
          <w:sz w:val="22"/>
          <w:szCs w:val="22"/>
        </w:rPr>
        <w:t>Finalmente a los 15 meses (hito 4) los PAT se encuentran fortalecidos como empresarios proveedores de servicios y tecnología energética y con alto índice de incremento de capital e ingresos económicos permanentes.</w:t>
      </w:r>
    </w:p>
    <w:p w:rsidR="00C1578E" w:rsidRPr="00B82C3A" w:rsidRDefault="00C1578E" w:rsidP="00CF1414">
      <w:pPr>
        <w:spacing w:line="360" w:lineRule="auto"/>
        <w:jc w:val="both"/>
        <w:rPr>
          <w:rFonts w:asciiTheme="minorHAnsi" w:hAnsiTheme="minorHAnsi" w:cstheme="minorHAnsi"/>
          <w:b/>
        </w:rPr>
      </w:pPr>
    </w:p>
    <w:p w:rsidR="001B490F" w:rsidRPr="00B82C3A" w:rsidRDefault="001B490F" w:rsidP="00CF1414">
      <w:pPr>
        <w:pStyle w:val="Prrafodelista"/>
        <w:numPr>
          <w:ilvl w:val="1"/>
          <w:numId w:val="19"/>
        </w:numPr>
        <w:spacing w:after="0" w:line="360" w:lineRule="auto"/>
        <w:jc w:val="both"/>
        <w:rPr>
          <w:rFonts w:cstheme="minorHAnsi"/>
          <w:b/>
        </w:rPr>
      </w:pPr>
      <w:r w:rsidRPr="00B82C3A">
        <w:rPr>
          <w:rFonts w:cstheme="minorHAnsi"/>
          <w:b/>
        </w:rPr>
        <w:t>Estrategia de salida del mercado.</w:t>
      </w:r>
    </w:p>
    <w:p w:rsidR="001429A6" w:rsidRPr="00B82C3A" w:rsidRDefault="001429A6" w:rsidP="00CF1414">
      <w:pPr>
        <w:spacing w:line="360" w:lineRule="auto"/>
        <w:jc w:val="both"/>
        <w:rPr>
          <w:rFonts w:asciiTheme="minorHAnsi" w:hAnsiTheme="minorHAnsi" w:cstheme="minorHAnsi"/>
        </w:rPr>
      </w:pPr>
    </w:p>
    <w:p w:rsidR="00FC38AD" w:rsidRPr="00B82C3A" w:rsidRDefault="005122A4" w:rsidP="00CF1414">
      <w:pPr>
        <w:pStyle w:val="Prrafodelista"/>
        <w:numPr>
          <w:ilvl w:val="0"/>
          <w:numId w:val="15"/>
        </w:numPr>
        <w:spacing w:after="0" w:line="360" w:lineRule="auto"/>
        <w:jc w:val="both"/>
        <w:rPr>
          <w:rFonts w:cstheme="minorHAnsi"/>
        </w:rPr>
      </w:pPr>
      <w:r w:rsidRPr="00B82C3A">
        <w:rPr>
          <w:rFonts w:cstheme="minorHAnsi"/>
        </w:rPr>
        <w:t xml:space="preserve">En cuanto a la Estrategia de Salida, se </w:t>
      </w:r>
      <w:r w:rsidR="00851036">
        <w:rPr>
          <w:rFonts w:cstheme="minorHAnsi"/>
        </w:rPr>
        <w:t xml:space="preserve">forjará desde la conformación de una </w:t>
      </w:r>
      <w:r w:rsidRPr="00B82C3A">
        <w:rPr>
          <w:rFonts w:cstheme="minorHAnsi"/>
        </w:rPr>
        <w:t xml:space="preserve">organización </w:t>
      </w:r>
      <w:r w:rsidR="00851036">
        <w:rPr>
          <w:rFonts w:cstheme="minorHAnsi"/>
        </w:rPr>
        <w:t xml:space="preserve">de </w:t>
      </w:r>
      <w:r w:rsidRPr="00B82C3A">
        <w:rPr>
          <w:rFonts w:cstheme="minorHAnsi"/>
        </w:rPr>
        <w:t>Proveedores de Asistencia Técnica</w:t>
      </w:r>
      <w:r w:rsidR="002D045B" w:rsidRPr="00B82C3A">
        <w:rPr>
          <w:rFonts w:cstheme="minorHAnsi"/>
        </w:rPr>
        <w:t xml:space="preserve"> PAT</w:t>
      </w:r>
      <w:r w:rsidR="00015E69">
        <w:rPr>
          <w:rFonts w:cstheme="minorHAnsi"/>
        </w:rPr>
        <w:t xml:space="preserve"> (durante la ejecución del Plan de Negocio)</w:t>
      </w:r>
      <w:r w:rsidR="009332A7" w:rsidRPr="00B82C3A">
        <w:rPr>
          <w:rFonts w:cstheme="minorHAnsi"/>
        </w:rPr>
        <w:t>, formalmente constituida como Empresa prestadora de servicios</w:t>
      </w:r>
      <w:r w:rsidRPr="00B82C3A">
        <w:rPr>
          <w:rFonts w:cstheme="minorHAnsi"/>
        </w:rPr>
        <w:t>.</w:t>
      </w:r>
    </w:p>
    <w:p w:rsidR="009332A7" w:rsidRPr="00B82C3A" w:rsidRDefault="009332A7" w:rsidP="00CF1414">
      <w:pPr>
        <w:pStyle w:val="Prrafodelista"/>
        <w:spacing w:after="0" w:line="360" w:lineRule="auto"/>
        <w:jc w:val="both"/>
        <w:rPr>
          <w:rFonts w:cstheme="minorHAnsi"/>
        </w:rPr>
      </w:pPr>
    </w:p>
    <w:p w:rsidR="009332A7" w:rsidRPr="00B82C3A" w:rsidRDefault="00851036" w:rsidP="00CF1414">
      <w:pPr>
        <w:pStyle w:val="Prrafodelista"/>
        <w:numPr>
          <w:ilvl w:val="0"/>
          <w:numId w:val="15"/>
        </w:numPr>
        <w:spacing w:after="0" w:line="360" w:lineRule="auto"/>
        <w:jc w:val="both"/>
        <w:rPr>
          <w:rFonts w:cstheme="minorHAnsi"/>
        </w:rPr>
      </w:pPr>
      <w:r>
        <w:rPr>
          <w:rFonts w:cstheme="minorHAnsi"/>
        </w:rPr>
        <w:lastRenderedPageBreak/>
        <w:t>Seguidamente</w:t>
      </w:r>
      <w:r w:rsidR="009332A7" w:rsidRPr="00B82C3A">
        <w:rPr>
          <w:rFonts w:cstheme="minorHAnsi"/>
        </w:rPr>
        <w:t xml:space="preserve"> implementará a la empresa </w:t>
      </w:r>
      <w:r>
        <w:rPr>
          <w:rFonts w:cstheme="minorHAnsi"/>
        </w:rPr>
        <w:t xml:space="preserve">conformada por los </w:t>
      </w:r>
      <w:r w:rsidR="009332A7" w:rsidRPr="00B82C3A">
        <w:rPr>
          <w:rFonts w:cstheme="minorHAnsi"/>
        </w:rPr>
        <w:t>PAT  con un centro de prestación de servicios, desde donde monitorearan sus activid</w:t>
      </w:r>
      <w:r>
        <w:rPr>
          <w:rFonts w:cstheme="minorHAnsi"/>
        </w:rPr>
        <w:t>ades, promocionaran sus servicios, organizar sus plan de producción y ventas de los servicios y productos priorizados.</w:t>
      </w:r>
    </w:p>
    <w:p w:rsidR="009332A7" w:rsidRPr="00B82C3A" w:rsidRDefault="00851036" w:rsidP="00CF1414">
      <w:pPr>
        <w:pStyle w:val="Prrafodelista"/>
        <w:numPr>
          <w:ilvl w:val="0"/>
          <w:numId w:val="15"/>
        </w:numPr>
        <w:spacing w:after="0" w:line="360" w:lineRule="auto"/>
        <w:jc w:val="both"/>
        <w:rPr>
          <w:rFonts w:cstheme="minorHAnsi"/>
        </w:rPr>
      </w:pPr>
      <w:r>
        <w:rPr>
          <w:rFonts w:cstheme="minorHAnsi"/>
        </w:rPr>
        <w:t>Otra herramienta importante para preparar la continuidad del Plan de Negocio será</w:t>
      </w:r>
      <w:r w:rsidR="009332A7" w:rsidRPr="00B82C3A">
        <w:rPr>
          <w:rFonts w:cstheme="minorHAnsi"/>
        </w:rPr>
        <w:t xml:space="preserve"> implementar una página Web para la mayor difusión de las especialidades de este grupo de trabajo.</w:t>
      </w:r>
    </w:p>
    <w:p w:rsidR="00DC4315" w:rsidRDefault="00DC4315" w:rsidP="00CF1414">
      <w:pPr>
        <w:pStyle w:val="Prrafodelista"/>
        <w:numPr>
          <w:ilvl w:val="0"/>
          <w:numId w:val="15"/>
        </w:numPr>
        <w:spacing w:after="0" w:line="360" w:lineRule="auto"/>
        <w:jc w:val="both"/>
        <w:rPr>
          <w:rFonts w:cstheme="minorHAnsi"/>
        </w:rPr>
      </w:pPr>
      <w:r>
        <w:rPr>
          <w:rFonts w:cstheme="minorHAnsi"/>
        </w:rPr>
        <w:t>Al finalizar la ejecución de los 15 meses del Plan de negocio, se entregará a los Proveedores de Asistencia Técnica PAT  el negocio, para ellos continúen desarrollando y ampliando sus ventas; esto se logrará no solamente con el compromiso de los PAT si no gracias a la inversión inicial por parte de ellos en monetario y valorizado que les permitirá tomar en serio este negocio, asimismo durante los primeros 15 meses se consolidará e incrementará el capital de trabajo de esta empresa.</w:t>
      </w:r>
    </w:p>
    <w:p w:rsidR="00606F2E" w:rsidRDefault="00606F2E" w:rsidP="00CF1414">
      <w:pPr>
        <w:pStyle w:val="Prrafodelista"/>
        <w:numPr>
          <w:ilvl w:val="0"/>
          <w:numId w:val="15"/>
        </w:numPr>
        <w:spacing w:after="0" w:line="360" w:lineRule="auto"/>
        <w:jc w:val="both"/>
        <w:rPr>
          <w:rFonts w:cstheme="minorHAnsi"/>
        </w:rPr>
      </w:pPr>
      <w:r>
        <w:rPr>
          <w:rFonts w:cstheme="minorHAnsi"/>
        </w:rPr>
        <w:t>Otro eje importante será asegurar el mercado para los productos agrícolas de invernaderos, el CBC brindará todas las facilidades para que continúe estos nexos con los mercados que reconocen con mejor precio la producción de calidad con Buenas prácticas agrícolas.</w:t>
      </w:r>
    </w:p>
    <w:p w:rsidR="00015E69" w:rsidRDefault="00015E69" w:rsidP="00CF1414">
      <w:pPr>
        <w:pStyle w:val="Prrafodelista"/>
        <w:numPr>
          <w:ilvl w:val="0"/>
          <w:numId w:val="15"/>
        </w:numPr>
        <w:spacing w:after="0" w:line="360" w:lineRule="auto"/>
        <w:jc w:val="both"/>
        <w:rPr>
          <w:rFonts w:cstheme="minorHAnsi"/>
        </w:rPr>
      </w:pPr>
      <w:r>
        <w:rPr>
          <w:rFonts w:cstheme="minorHAnsi"/>
        </w:rPr>
        <w:t>Las actividades que tendrá que continuar la entidad conformada por los PAT  es seguir con la proveeduría de servicios y productos energéticos, promocionando sus beneficios mediante la eficiente prestación de servicios y entrega de productos de calidad.</w:t>
      </w:r>
    </w:p>
    <w:p w:rsidR="00015E69" w:rsidRDefault="00015E69" w:rsidP="00CF1414">
      <w:pPr>
        <w:pStyle w:val="Prrafodelista"/>
        <w:numPr>
          <w:ilvl w:val="0"/>
          <w:numId w:val="15"/>
        </w:numPr>
        <w:spacing w:after="0" w:line="360" w:lineRule="auto"/>
        <w:jc w:val="both"/>
        <w:rPr>
          <w:rFonts w:cstheme="minorHAnsi"/>
        </w:rPr>
      </w:pPr>
      <w:r>
        <w:rPr>
          <w:rFonts w:cstheme="minorHAnsi"/>
        </w:rPr>
        <w:t>La principal motivación del PAT, para continuar con este plan de negocio, será la oportunidad de continuar con una fuente de ingresos permanente para cada uno de sus integrantes.</w:t>
      </w:r>
    </w:p>
    <w:p w:rsidR="00015E69" w:rsidRDefault="00015E69" w:rsidP="00CF1414">
      <w:pPr>
        <w:pStyle w:val="Prrafodelista"/>
        <w:numPr>
          <w:ilvl w:val="0"/>
          <w:numId w:val="15"/>
        </w:numPr>
        <w:spacing w:after="0" w:line="360" w:lineRule="auto"/>
        <w:jc w:val="both"/>
        <w:rPr>
          <w:rFonts w:cstheme="minorHAnsi"/>
        </w:rPr>
      </w:pPr>
      <w:r>
        <w:rPr>
          <w:rFonts w:cstheme="minorHAnsi"/>
        </w:rPr>
        <w:t>La factibilidad de esta transferencia está basada en la oportunidad de mercado creciente que demanda estas tecnologías energéticas renovables.</w:t>
      </w:r>
    </w:p>
    <w:p w:rsidR="003133C2" w:rsidRPr="002D7D5D" w:rsidRDefault="00015E69" w:rsidP="00C868AA">
      <w:pPr>
        <w:pStyle w:val="Prrafodelista"/>
        <w:numPr>
          <w:ilvl w:val="0"/>
          <w:numId w:val="15"/>
        </w:numPr>
        <w:spacing w:after="0" w:line="360" w:lineRule="auto"/>
        <w:jc w:val="both"/>
        <w:rPr>
          <w:rFonts w:cstheme="minorHAnsi"/>
        </w:rPr>
      </w:pPr>
      <w:r w:rsidRPr="002D7D5D">
        <w:rPr>
          <w:rFonts w:cstheme="minorHAnsi"/>
        </w:rPr>
        <w:t>El Centro Bartolomé de las Casas realizará un seguimiento durante 05 años a esta organización prestadora de servicios de los PAT; realizando eventos de promoción involucrando a los municipios distritales de los territorios aledaños a la intervención del proyecto, y regiones vecinas para canalizar la demanda de servicios por parte de usuarios, instituciones y otras empresas que requieran los servicios de los PAT. Puesto que el CBC cuenta con otros proyectos relacionados a la cadena de valor de invernaderos y también de gestión municipal.</w:t>
      </w:r>
    </w:p>
    <w:p w:rsidR="00AC3421" w:rsidRPr="00B82C3A" w:rsidRDefault="00AC3421" w:rsidP="00141182">
      <w:pPr>
        <w:spacing w:line="360" w:lineRule="auto"/>
        <w:jc w:val="both"/>
        <w:rPr>
          <w:rFonts w:asciiTheme="minorHAnsi" w:hAnsiTheme="minorHAnsi" w:cstheme="minorHAnsi"/>
          <w:b/>
        </w:rPr>
      </w:pPr>
      <w:bookmarkStart w:id="6" w:name="_GoBack"/>
      <w:bookmarkEnd w:id="6"/>
    </w:p>
    <w:sectPr w:rsidR="00AC3421" w:rsidRPr="00B82C3A" w:rsidSect="00931BB6">
      <w:pgSz w:w="11907"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6BCB" w:rsidRDefault="00516BCB" w:rsidP="00331409">
      <w:r>
        <w:separator/>
      </w:r>
    </w:p>
  </w:endnote>
  <w:endnote w:type="continuationSeparator" w:id="0">
    <w:p w:rsidR="00516BCB" w:rsidRDefault="00516BCB" w:rsidP="00331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utiger 45 Light">
    <w:altName w:val="Frutiger 45 Light"/>
    <w:panose1 w:val="00000000000000000000"/>
    <w:charset w:val="00"/>
    <w:family w:val="swiss"/>
    <w:notTrueType/>
    <w:pitch w:val="default"/>
    <w:sig w:usb0="00000003" w:usb1="00000000" w:usb2="00000000" w:usb3="00000000" w:csb0="00000001" w:csb1="00000000"/>
  </w:font>
  <w:font w:name="Garamond Premr Pro Smbd">
    <w:altName w:val="Garamond Premr Pro Smbd"/>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6BCB" w:rsidRDefault="00516BCB" w:rsidP="00331409">
      <w:r>
        <w:separator/>
      </w:r>
    </w:p>
  </w:footnote>
  <w:footnote w:type="continuationSeparator" w:id="0">
    <w:p w:rsidR="00516BCB" w:rsidRDefault="00516BCB" w:rsidP="003314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BD7E30E0"/>
    <w:lvl w:ilvl="0">
      <w:start w:val="1"/>
      <w:numFmt w:val="bullet"/>
      <w:pStyle w:val="Listaconvietas4"/>
      <w:lvlText w:val=""/>
      <w:lvlJc w:val="left"/>
      <w:pPr>
        <w:tabs>
          <w:tab w:val="num" w:pos="1209"/>
        </w:tabs>
        <w:ind w:left="1209" w:hanging="360"/>
      </w:pPr>
      <w:rPr>
        <w:rFonts w:ascii="Symbol" w:hAnsi="Symbol" w:hint="default"/>
      </w:rPr>
    </w:lvl>
  </w:abstractNum>
  <w:abstractNum w:abstractNumId="1">
    <w:nsid w:val="042369F1"/>
    <w:multiLevelType w:val="hybridMultilevel"/>
    <w:tmpl w:val="B79672CC"/>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7394647"/>
    <w:multiLevelType w:val="hybridMultilevel"/>
    <w:tmpl w:val="B1102B5E"/>
    <w:lvl w:ilvl="0" w:tplc="A07E9028">
      <w:numFmt w:val="bullet"/>
      <w:lvlText w:val=""/>
      <w:lvlJc w:val="left"/>
      <w:pPr>
        <w:ind w:left="720" w:hanging="360"/>
      </w:pPr>
      <w:rPr>
        <w:rFonts w:ascii="Symbol" w:eastAsiaTheme="minorHAnsi" w:hAnsi="Symbol"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18544EC"/>
    <w:multiLevelType w:val="hybridMultilevel"/>
    <w:tmpl w:val="42B6D464"/>
    <w:lvl w:ilvl="0" w:tplc="2E76BE5C">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14D01521"/>
    <w:multiLevelType w:val="multilevel"/>
    <w:tmpl w:val="96D4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DD20BB"/>
    <w:multiLevelType w:val="hybridMultilevel"/>
    <w:tmpl w:val="D5BE820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6">
    <w:nsid w:val="180A7AD3"/>
    <w:multiLevelType w:val="hybridMultilevel"/>
    <w:tmpl w:val="14D8DFE0"/>
    <w:lvl w:ilvl="0" w:tplc="25CA1CAA">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1AD05D1B"/>
    <w:multiLevelType w:val="hybridMultilevel"/>
    <w:tmpl w:val="4316395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nsid w:val="1C593BB9"/>
    <w:multiLevelType w:val="hybridMultilevel"/>
    <w:tmpl w:val="BEC87598"/>
    <w:lvl w:ilvl="0" w:tplc="C26E6A84">
      <w:numFmt w:val="bullet"/>
      <w:lvlText w:val=""/>
      <w:lvlJc w:val="left"/>
      <w:pPr>
        <w:ind w:left="720" w:hanging="360"/>
      </w:pPr>
      <w:rPr>
        <w:rFonts w:ascii="Symbol" w:eastAsiaTheme="minorHAnsi" w:hAnsi="Symbol"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1F3E4285"/>
    <w:multiLevelType w:val="hybridMultilevel"/>
    <w:tmpl w:val="8D8CC0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FA7742D"/>
    <w:multiLevelType w:val="hybridMultilevel"/>
    <w:tmpl w:val="65B64D58"/>
    <w:lvl w:ilvl="0" w:tplc="B2E8F25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22F244A6"/>
    <w:multiLevelType w:val="hybridMultilevel"/>
    <w:tmpl w:val="AE84800C"/>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2">
    <w:nsid w:val="26331917"/>
    <w:multiLevelType w:val="hybridMultilevel"/>
    <w:tmpl w:val="7AF0B9BE"/>
    <w:lvl w:ilvl="0" w:tplc="5F0CB19E">
      <w:start w:val="1"/>
      <w:numFmt w:val="bullet"/>
      <w:lvlText w:val="•"/>
      <w:lvlJc w:val="left"/>
      <w:pPr>
        <w:tabs>
          <w:tab w:val="num" w:pos="720"/>
        </w:tabs>
        <w:ind w:left="720" w:hanging="360"/>
      </w:pPr>
      <w:rPr>
        <w:rFonts w:ascii="Arial" w:hAnsi="Arial" w:hint="default"/>
      </w:rPr>
    </w:lvl>
    <w:lvl w:ilvl="1" w:tplc="A81CBACE" w:tentative="1">
      <w:start w:val="1"/>
      <w:numFmt w:val="bullet"/>
      <w:lvlText w:val="•"/>
      <w:lvlJc w:val="left"/>
      <w:pPr>
        <w:tabs>
          <w:tab w:val="num" w:pos="1440"/>
        </w:tabs>
        <w:ind w:left="1440" w:hanging="360"/>
      </w:pPr>
      <w:rPr>
        <w:rFonts w:ascii="Arial" w:hAnsi="Arial" w:hint="default"/>
      </w:rPr>
    </w:lvl>
    <w:lvl w:ilvl="2" w:tplc="1604E040" w:tentative="1">
      <w:start w:val="1"/>
      <w:numFmt w:val="bullet"/>
      <w:lvlText w:val="•"/>
      <w:lvlJc w:val="left"/>
      <w:pPr>
        <w:tabs>
          <w:tab w:val="num" w:pos="2160"/>
        </w:tabs>
        <w:ind w:left="2160" w:hanging="360"/>
      </w:pPr>
      <w:rPr>
        <w:rFonts w:ascii="Arial" w:hAnsi="Arial" w:hint="default"/>
      </w:rPr>
    </w:lvl>
    <w:lvl w:ilvl="3" w:tplc="8C8A1000" w:tentative="1">
      <w:start w:val="1"/>
      <w:numFmt w:val="bullet"/>
      <w:lvlText w:val="•"/>
      <w:lvlJc w:val="left"/>
      <w:pPr>
        <w:tabs>
          <w:tab w:val="num" w:pos="2880"/>
        </w:tabs>
        <w:ind w:left="2880" w:hanging="360"/>
      </w:pPr>
      <w:rPr>
        <w:rFonts w:ascii="Arial" w:hAnsi="Arial" w:hint="default"/>
      </w:rPr>
    </w:lvl>
    <w:lvl w:ilvl="4" w:tplc="1C7E52FC" w:tentative="1">
      <w:start w:val="1"/>
      <w:numFmt w:val="bullet"/>
      <w:lvlText w:val="•"/>
      <w:lvlJc w:val="left"/>
      <w:pPr>
        <w:tabs>
          <w:tab w:val="num" w:pos="3600"/>
        </w:tabs>
        <w:ind w:left="3600" w:hanging="360"/>
      </w:pPr>
      <w:rPr>
        <w:rFonts w:ascii="Arial" w:hAnsi="Arial" w:hint="default"/>
      </w:rPr>
    </w:lvl>
    <w:lvl w:ilvl="5" w:tplc="F8FC8B78" w:tentative="1">
      <w:start w:val="1"/>
      <w:numFmt w:val="bullet"/>
      <w:lvlText w:val="•"/>
      <w:lvlJc w:val="left"/>
      <w:pPr>
        <w:tabs>
          <w:tab w:val="num" w:pos="4320"/>
        </w:tabs>
        <w:ind w:left="4320" w:hanging="360"/>
      </w:pPr>
      <w:rPr>
        <w:rFonts w:ascii="Arial" w:hAnsi="Arial" w:hint="default"/>
      </w:rPr>
    </w:lvl>
    <w:lvl w:ilvl="6" w:tplc="1A5CAE36" w:tentative="1">
      <w:start w:val="1"/>
      <w:numFmt w:val="bullet"/>
      <w:lvlText w:val="•"/>
      <w:lvlJc w:val="left"/>
      <w:pPr>
        <w:tabs>
          <w:tab w:val="num" w:pos="5040"/>
        </w:tabs>
        <w:ind w:left="5040" w:hanging="360"/>
      </w:pPr>
      <w:rPr>
        <w:rFonts w:ascii="Arial" w:hAnsi="Arial" w:hint="default"/>
      </w:rPr>
    </w:lvl>
    <w:lvl w:ilvl="7" w:tplc="0324CC3E" w:tentative="1">
      <w:start w:val="1"/>
      <w:numFmt w:val="bullet"/>
      <w:lvlText w:val="•"/>
      <w:lvlJc w:val="left"/>
      <w:pPr>
        <w:tabs>
          <w:tab w:val="num" w:pos="5760"/>
        </w:tabs>
        <w:ind w:left="5760" w:hanging="360"/>
      </w:pPr>
      <w:rPr>
        <w:rFonts w:ascii="Arial" w:hAnsi="Arial" w:hint="default"/>
      </w:rPr>
    </w:lvl>
    <w:lvl w:ilvl="8" w:tplc="FFCE1E74" w:tentative="1">
      <w:start w:val="1"/>
      <w:numFmt w:val="bullet"/>
      <w:lvlText w:val="•"/>
      <w:lvlJc w:val="left"/>
      <w:pPr>
        <w:tabs>
          <w:tab w:val="num" w:pos="6480"/>
        </w:tabs>
        <w:ind w:left="6480" w:hanging="360"/>
      </w:pPr>
      <w:rPr>
        <w:rFonts w:ascii="Arial" w:hAnsi="Arial" w:hint="default"/>
      </w:rPr>
    </w:lvl>
  </w:abstractNum>
  <w:abstractNum w:abstractNumId="13">
    <w:nsid w:val="29D80A27"/>
    <w:multiLevelType w:val="hybridMultilevel"/>
    <w:tmpl w:val="760AD0AC"/>
    <w:lvl w:ilvl="0" w:tplc="280A0001">
      <w:start w:val="1"/>
      <w:numFmt w:val="bullet"/>
      <w:lvlText w:val=""/>
      <w:lvlJc w:val="left"/>
      <w:pPr>
        <w:ind w:left="750" w:hanging="360"/>
      </w:pPr>
      <w:rPr>
        <w:rFonts w:ascii="Symbol" w:hAnsi="Symbol" w:hint="default"/>
      </w:rPr>
    </w:lvl>
    <w:lvl w:ilvl="1" w:tplc="280A0003" w:tentative="1">
      <w:start w:val="1"/>
      <w:numFmt w:val="bullet"/>
      <w:lvlText w:val="o"/>
      <w:lvlJc w:val="left"/>
      <w:pPr>
        <w:ind w:left="1470" w:hanging="360"/>
      </w:pPr>
      <w:rPr>
        <w:rFonts w:ascii="Courier New" w:hAnsi="Courier New" w:cs="Courier New" w:hint="default"/>
      </w:rPr>
    </w:lvl>
    <w:lvl w:ilvl="2" w:tplc="280A0005" w:tentative="1">
      <w:start w:val="1"/>
      <w:numFmt w:val="bullet"/>
      <w:lvlText w:val=""/>
      <w:lvlJc w:val="left"/>
      <w:pPr>
        <w:ind w:left="2190" w:hanging="360"/>
      </w:pPr>
      <w:rPr>
        <w:rFonts w:ascii="Wingdings" w:hAnsi="Wingdings" w:hint="default"/>
      </w:rPr>
    </w:lvl>
    <w:lvl w:ilvl="3" w:tplc="280A0001" w:tentative="1">
      <w:start w:val="1"/>
      <w:numFmt w:val="bullet"/>
      <w:lvlText w:val=""/>
      <w:lvlJc w:val="left"/>
      <w:pPr>
        <w:ind w:left="2910" w:hanging="360"/>
      </w:pPr>
      <w:rPr>
        <w:rFonts w:ascii="Symbol" w:hAnsi="Symbol" w:hint="default"/>
      </w:rPr>
    </w:lvl>
    <w:lvl w:ilvl="4" w:tplc="280A0003" w:tentative="1">
      <w:start w:val="1"/>
      <w:numFmt w:val="bullet"/>
      <w:lvlText w:val="o"/>
      <w:lvlJc w:val="left"/>
      <w:pPr>
        <w:ind w:left="3630" w:hanging="360"/>
      </w:pPr>
      <w:rPr>
        <w:rFonts w:ascii="Courier New" w:hAnsi="Courier New" w:cs="Courier New" w:hint="default"/>
      </w:rPr>
    </w:lvl>
    <w:lvl w:ilvl="5" w:tplc="280A0005" w:tentative="1">
      <w:start w:val="1"/>
      <w:numFmt w:val="bullet"/>
      <w:lvlText w:val=""/>
      <w:lvlJc w:val="left"/>
      <w:pPr>
        <w:ind w:left="4350" w:hanging="360"/>
      </w:pPr>
      <w:rPr>
        <w:rFonts w:ascii="Wingdings" w:hAnsi="Wingdings" w:hint="default"/>
      </w:rPr>
    </w:lvl>
    <w:lvl w:ilvl="6" w:tplc="280A0001" w:tentative="1">
      <w:start w:val="1"/>
      <w:numFmt w:val="bullet"/>
      <w:lvlText w:val=""/>
      <w:lvlJc w:val="left"/>
      <w:pPr>
        <w:ind w:left="5070" w:hanging="360"/>
      </w:pPr>
      <w:rPr>
        <w:rFonts w:ascii="Symbol" w:hAnsi="Symbol" w:hint="default"/>
      </w:rPr>
    </w:lvl>
    <w:lvl w:ilvl="7" w:tplc="280A0003" w:tentative="1">
      <w:start w:val="1"/>
      <w:numFmt w:val="bullet"/>
      <w:lvlText w:val="o"/>
      <w:lvlJc w:val="left"/>
      <w:pPr>
        <w:ind w:left="5790" w:hanging="360"/>
      </w:pPr>
      <w:rPr>
        <w:rFonts w:ascii="Courier New" w:hAnsi="Courier New" w:cs="Courier New" w:hint="default"/>
      </w:rPr>
    </w:lvl>
    <w:lvl w:ilvl="8" w:tplc="280A0005" w:tentative="1">
      <w:start w:val="1"/>
      <w:numFmt w:val="bullet"/>
      <w:lvlText w:val=""/>
      <w:lvlJc w:val="left"/>
      <w:pPr>
        <w:ind w:left="6510" w:hanging="360"/>
      </w:pPr>
      <w:rPr>
        <w:rFonts w:ascii="Wingdings" w:hAnsi="Wingdings" w:hint="default"/>
      </w:rPr>
    </w:lvl>
  </w:abstractNum>
  <w:abstractNum w:abstractNumId="14">
    <w:nsid w:val="346B1DBB"/>
    <w:multiLevelType w:val="hybridMultilevel"/>
    <w:tmpl w:val="FB8E272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364B0A28"/>
    <w:multiLevelType w:val="hybridMultilevel"/>
    <w:tmpl w:val="98E62A3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390B2C3E"/>
    <w:multiLevelType w:val="hybridMultilevel"/>
    <w:tmpl w:val="9C1C8930"/>
    <w:lvl w:ilvl="0" w:tplc="37F29C5C">
      <w:numFmt w:val="bullet"/>
      <w:lvlText w:val=""/>
      <w:lvlJc w:val="left"/>
      <w:pPr>
        <w:ind w:left="720" w:hanging="360"/>
      </w:pPr>
      <w:rPr>
        <w:rFonts w:ascii="Symbol" w:eastAsiaTheme="minorHAnsi" w:hAnsi="Symbol"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3BAD1AA4"/>
    <w:multiLevelType w:val="hybridMultilevel"/>
    <w:tmpl w:val="96141A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8">
    <w:nsid w:val="3C4E4871"/>
    <w:multiLevelType w:val="hybridMultilevel"/>
    <w:tmpl w:val="B888C900"/>
    <w:lvl w:ilvl="0" w:tplc="A1387A5A">
      <w:start w:val="1"/>
      <w:numFmt w:val="bullet"/>
      <w:lvlText w:val="•"/>
      <w:lvlJc w:val="left"/>
      <w:pPr>
        <w:tabs>
          <w:tab w:val="num" w:pos="720"/>
        </w:tabs>
        <w:ind w:left="720" w:hanging="360"/>
      </w:pPr>
      <w:rPr>
        <w:rFonts w:ascii="Arial" w:hAnsi="Arial" w:hint="default"/>
      </w:rPr>
    </w:lvl>
    <w:lvl w:ilvl="1" w:tplc="407C64DC" w:tentative="1">
      <w:start w:val="1"/>
      <w:numFmt w:val="bullet"/>
      <w:lvlText w:val="•"/>
      <w:lvlJc w:val="left"/>
      <w:pPr>
        <w:tabs>
          <w:tab w:val="num" w:pos="1440"/>
        </w:tabs>
        <w:ind w:left="1440" w:hanging="360"/>
      </w:pPr>
      <w:rPr>
        <w:rFonts w:ascii="Arial" w:hAnsi="Arial" w:hint="default"/>
      </w:rPr>
    </w:lvl>
    <w:lvl w:ilvl="2" w:tplc="B13E030C" w:tentative="1">
      <w:start w:val="1"/>
      <w:numFmt w:val="bullet"/>
      <w:lvlText w:val="•"/>
      <w:lvlJc w:val="left"/>
      <w:pPr>
        <w:tabs>
          <w:tab w:val="num" w:pos="2160"/>
        </w:tabs>
        <w:ind w:left="2160" w:hanging="360"/>
      </w:pPr>
      <w:rPr>
        <w:rFonts w:ascii="Arial" w:hAnsi="Arial" w:hint="default"/>
      </w:rPr>
    </w:lvl>
    <w:lvl w:ilvl="3" w:tplc="5C3AB370" w:tentative="1">
      <w:start w:val="1"/>
      <w:numFmt w:val="bullet"/>
      <w:lvlText w:val="•"/>
      <w:lvlJc w:val="left"/>
      <w:pPr>
        <w:tabs>
          <w:tab w:val="num" w:pos="2880"/>
        </w:tabs>
        <w:ind w:left="2880" w:hanging="360"/>
      </w:pPr>
      <w:rPr>
        <w:rFonts w:ascii="Arial" w:hAnsi="Arial" w:hint="default"/>
      </w:rPr>
    </w:lvl>
    <w:lvl w:ilvl="4" w:tplc="631819CA" w:tentative="1">
      <w:start w:val="1"/>
      <w:numFmt w:val="bullet"/>
      <w:lvlText w:val="•"/>
      <w:lvlJc w:val="left"/>
      <w:pPr>
        <w:tabs>
          <w:tab w:val="num" w:pos="3600"/>
        </w:tabs>
        <w:ind w:left="3600" w:hanging="360"/>
      </w:pPr>
      <w:rPr>
        <w:rFonts w:ascii="Arial" w:hAnsi="Arial" w:hint="default"/>
      </w:rPr>
    </w:lvl>
    <w:lvl w:ilvl="5" w:tplc="AB440370" w:tentative="1">
      <w:start w:val="1"/>
      <w:numFmt w:val="bullet"/>
      <w:lvlText w:val="•"/>
      <w:lvlJc w:val="left"/>
      <w:pPr>
        <w:tabs>
          <w:tab w:val="num" w:pos="4320"/>
        </w:tabs>
        <w:ind w:left="4320" w:hanging="360"/>
      </w:pPr>
      <w:rPr>
        <w:rFonts w:ascii="Arial" w:hAnsi="Arial" w:hint="default"/>
      </w:rPr>
    </w:lvl>
    <w:lvl w:ilvl="6" w:tplc="550E702A" w:tentative="1">
      <w:start w:val="1"/>
      <w:numFmt w:val="bullet"/>
      <w:lvlText w:val="•"/>
      <w:lvlJc w:val="left"/>
      <w:pPr>
        <w:tabs>
          <w:tab w:val="num" w:pos="5040"/>
        </w:tabs>
        <w:ind w:left="5040" w:hanging="360"/>
      </w:pPr>
      <w:rPr>
        <w:rFonts w:ascii="Arial" w:hAnsi="Arial" w:hint="default"/>
      </w:rPr>
    </w:lvl>
    <w:lvl w:ilvl="7" w:tplc="5C989D72" w:tentative="1">
      <w:start w:val="1"/>
      <w:numFmt w:val="bullet"/>
      <w:lvlText w:val="•"/>
      <w:lvlJc w:val="left"/>
      <w:pPr>
        <w:tabs>
          <w:tab w:val="num" w:pos="5760"/>
        </w:tabs>
        <w:ind w:left="5760" w:hanging="360"/>
      </w:pPr>
      <w:rPr>
        <w:rFonts w:ascii="Arial" w:hAnsi="Arial" w:hint="default"/>
      </w:rPr>
    </w:lvl>
    <w:lvl w:ilvl="8" w:tplc="86EEBF80" w:tentative="1">
      <w:start w:val="1"/>
      <w:numFmt w:val="bullet"/>
      <w:lvlText w:val="•"/>
      <w:lvlJc w:val="left"/>
      <w:pPr>
        <w:tabs>
          <w:tab w:val="num" w:pos="6480"/>
        </w:tabs>
        <w:ind w:left="6480" w:hanging="360"/>
      </w:pPr>
      <w:rPr>
        <w:rFonts w:ascii="Arial" w:hAnsi="Arial" w:hint="default"/>
      </w:rPr>
    </w:lvl>
  </w:abstractNum>
  <w:abstractNum w:abstractNumId="19">
    <w:nsid w:val="3CD200BB"/>
    <w:multiLevelType w:val="hybridMultilevel"/>
    <w:tmpl w:val="1FE02C64"/>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nsid w:val="3E615C93"/>
    <w:multiLevelType w:val="hybridMultilevel"/>
    <w:tmpl w:val="86CA631A"/>
    <w:lvl w:ilvl="0" w:tplc="D9F639E6">
      <w:start w:val="1"/>
      <w:numFmt w:val="lowerLetter"/>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3E807410"/>
    <w:multiLevelType w:val="hybridMultilevel"/>
    <w:tmpl w:val="AD86661C"/>
    <w:lvl w:ilvl="0" w:tplc="5F0CB19E">
      <w:start w:val="1"/>
      <w:numFmt w:val="bullet"/>
      <w:lvlText w:val="•"/>
      <w:lvlJc w:val="left"/>
      <w:pPr>
        <w:ind w:left="1146" w:hanging="360"/>
      </w:pPr>
      <w:rPr>
        <w:rFonts w:ascii="Arial" w:hAnsi="Aria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2">
    <w:nsid w:val="3E8537AC"/>
    <w:multiLevelType w:val="multilevel"/>
    <w:tmpl w:val="F524EE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43FD0221"/>
    <w:multiLevelType w:val="hybridMultilevel"/>
    <w:tmpl w:val="92264D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695130A"/>
    <w:multiLevelType w:val="hybridMultilevel"/>
    <w:tmpl w:val="2CBEF850"/>
    <w:lvl w:ilvl="0" w:tplc="984C4828">
      <w:start w:val="1"/>
      <w:numFmt w:val="decimal"/>
      <w:pStyle w:val="NIVEL4"/>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nsid w:val="4F400D06"/>
    <w:multiLevelType w:val="hybridMultilevel"/>
    <w:tmpl w:val="6E94B092"/>
    <w:lvl w:ilvl="0" w:tplc="EACC426A">
      <w:start w:val="2"/>
      <w:numFmt w:val="decimal"/>
      <w:lvlText w:val="%1"/>
      <w:lvlJc w:val="left"/>
      <w:pPr>
        <w:ind w:left="720" w:hanging="360"/>
      </w:pPr>
      <w:rPr>
        <w:rFonts w:hint="default"/>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nsid w:val="4FDE3B25"/>
    <w:multiLevelType w:val="hybridMultilevel"/>
    <w:tmpl w:val="A3F8E4B8"/>
    <w:lvl w:ilvl="0" w:tplc="F6E076D8">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nsid w:val="55264BD8"/>
    <w:multiLevelType w:val="multilevel"/>
    <w:tmpl w:val="CA6871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55A024BE"/>
    <w:multiLevelType w:val="hybridMultilevel"/>
    <w:tmpl w:val="A91288E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56617D79"/>
    <w:multiLevelType w:val="hybridMultilevel"/>
    <w:tmpl w:val="CA1ABCD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nsid w:val="5B453A27"/>
    <w:multiLevelType w:val="hybridMultilevel"/>
    <w:tmpl w:val="716A92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nsid w:val="5BC84792"/>
    <w:multiLevelType w:val="hybridMultilevel"/>
    <w:tmpl w:val="AF18CEEC"/>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nsid w:val="5CEE5322"/>
    <w:multiLevelType w:val="hybridMultilevel"/>
    <w:tmpl w:val="94724C16"/>
    <w:lvl w:ilvl="0" w:tplc="54F6F960">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nsid w:val="5E262163"/>
    <w:multiLevelType w:val="multilevel"/>
    <w:tmpl w:val="1C2C1F9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5EA52490"/>
    <w:multiLevelType w:val="hybridMultilevel"/>
    <w:tmpl w:val="04CA0BE6"/>
    <w:lvl w:ilvl="0" w:tplc="F25657C2">
      <w:start w:val="1"/>
      <w:numFmt w:val="decimal"/>
      <w:pStyle w:val="Estilo16"/>
      <w:lvlText w:val="5.%1."/>
      <w:lvlJc w:val="left"/>
      <w:pPr>
        <w:ind w:left="720" w:hanging="360"/>
      </w:pPr>
      <w:rPr>
        <w:rFonts w:ascii="Times New Roman" w:hAnsi="Times New Roman" w:hint="default"/>
        <w:b/>
        <w:i w:val="0"/>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nsid w:val="64E57653"/>
    <w:multiLevelType w:val="multilevel"/>
    <w:tmpl w:val="5DCA70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65E67EEC"/>
    <w:multiLevelType w:val="hybridMultilevel"/>
    <w:tmpl w:val="F1DACED0"/>
    <w:lvl w:ilvl="0" w:tplc="A7CCE294">
      <w:start w:val="1"/>
      <w:numFmt w:val="decimal"/>
      <w:pStyle w:val="Estilo15"/>
      <w:lvlText w:val="5.1.%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7">
    <w:nsid w:val="673B0846"/>
    <w:multiLevelType w:val="hybridMultilevel"/>
    <w:tmpl w:val="F1C22C0E"/>
    <w:lvl w:ilvl="0" w:tplc="654EF60E">
      <w:start w:val="1"/>
      <w:numFmt w:val="decimal"/>
      <w:lvlText w:val="%1."/>
      <w:lvlJc w:val="left"/>
      <w:pPr>
        <w:ind w:left="720" w:hanging="360"/>
      </w:pPr>
      <w:rPr>
        <w:rFonts w:ascii="Verdana" w:hAnsi="Verdana"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nsid w:val="686B1FEC"/>
    <w:multiLevelType w:val="hybridMultilevel"/>
    <w:tmpl w:val="D85277A0"/>
    <w:lvl w:ilvl="0" w:tplc="280A000F">
      <w:start w:val="1"/>
      <w:numFmt w:val="decimal"/>
      <w:lvlText w:val="%1."/>
      <w:lvlJc w:val="left"/>
      <w:pPr>
        <w:ind w:left="720" w:hanging="360"/>
      </w:pPr>
    </w:lvl>
    <w:lvl w:ilvl="1" w:tplc="BDD079A6">
      <w:numFmt w:val="bullet"/>
      <w:lvlText w:val="-"/>
      <w:lvlJc w:val="left"/>
      <w:pPr>
        <w:ind w:left="1440" w:hanging="360"/>
      </w:pPr>
      <w:rPr>
        <w:rFonts w:ascii="Calibri" w:eastAsiaTheme="minorHAnsi" w:hAnsi="Calibri" w:cs="Calibri" w:hint="default"/>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9">
    <w:nsid w:val="6982687C"/>
    <w:multiLevelType w:val="hybridMultilevel"/>
    <w:tmpl w:val="6FD0E58E"/>
    <w:lvl w:ilvl="0" w:tplc="E6FA92AC">
      <w:start w:val="1"/>
      <w:numFmt w:val="decimal"/>
      <w:pStyle w:val="NIVEL2"/>
      <w:lvlText w:val="%1."/>
      <w:lvlJc w:val="left"/>
      <w:pPr>
        <w:ind w:left="360" w:hanging="360"/>
      </w:pPr>
    </w:lvl>
    <w:lvl w:ilvl="1" w:tplc="3A90F464">
      <w:numFmt w:val="bullet"/>
      <w:pStyle w:val="NIVEL3"/>
      <w:lvlText w:val="-"/>
      <w:lvlJc w:val="left"/>
      <w:pPr>
        <w:ind w:left="2977" w:hanging="708"/>
      </w:pPr>
      <w:rPr>
        <w:rFonts w:ascii="Arial Narrow" w:eastAsia="Times New Roman" w:hAnsi="Arial Narrow" w:cs="Times New Roman"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6EEE00E0"/>
    <w:multiLevelType w:val="hybridMultilevel"/>
    <w:tmpl w:val="292AA57E"/>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nsid w:val="6FFC6F80"/>
    <w:multiLevelType w:val="hybridMultilevel"/>
    <w:tmpl w:val="C78A6D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nsid w:val="739F6C3D"/>
    <w:multiLevelType w:val="hybridMultilevel"/>
    <w:tmpl w:val="7EDE67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3">
    <w:nsid w:val="77584B40"/>
    <w:multiLevelType w:val="hybridMultilevel"/>
    <w:tmpl w:val="AF18CEEC"/>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4">
    <w:nsid w:val="79BC7349"/>
    <w:multiLevelType w:val="hybridMultilevel"/>
    <w:tmpl w:val="0846E6C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5">
    <w:nsid w:val="7AC53151"/>
    <w:multiLevelType w:val="hybridMultilevel"/>
    <w:tmpl w:val="8ACAEE08"/>
    <w:lvl w:ilvl="0" w:tplc="5FA6DFE8">
      <w:numFmt w:val="bullet"/>
      <w:lvlText w:val=""/>
      <w:lvlJc w:val="left"/>
      <w:pPr>
        <w:ind w:left="1080" w:hanging="360"/>
      </w:pPr>
      <w:rPr>
        <w:rFonts w:ascii="Symbol" w:eastAsiaTheme="minorHAnsi" w:hAnsi="Symbol" w:cstheme="minorHAns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6">
    <w:nsid w:val="7C116FAD"/>
    <w:multiLevelType w:val="multilevel"/>
    <w:tmpl w:val="35BA80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
    <w:nsid w:val="7C2E5431"/>
    <w:multiLevelType w:val="multilevel"/>
    <w:tmpl w:val="65420F9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6"/>
  </w:num>
  <w:num w:numId="2">
    <w:abstractNumId w:val="22"/>
  </w:num>
  <w:num w:numId="3">
    <w:abstractNumId w:val="35"/>
  </w:num>
  <w:num w:numId="4">
    <w:abstractNumId w:val="27"/>
  </w:num>
  <w:num w:numId="5">
    <w:abstractNumId w:val="23"/>
  </w:num>
  <w:num w:numId="6">
    <w:abstractNumId w:val="44"/>
  </w:num>
  <w:num w:numId="7">
    <w:abstractNumId w:val="14"/>
  </w:num>
  <w:num w:numId="8">
    <w:abstractNumId w:val="25"/>
  </w:num>
  <w:num w:numId="9">
    <w:abstractNumId w:val="12"/>
  </w:num>
  <w:num w:numId="10">
    <w:abstractNumId w:val="18"/>
  </w:num>
  <w:num w:numId="11">
    <w:abstractNumId w:val="8"/>
  </w:num>
  <w:num w:numId="12">
    <w:abstractNumId w:val="2"/>
  </w:num>
  <w:num w:numId="13">
    <w:abstractNumId w:val="40"/>
  </w:num>
  <w:num w:numId="14">
    <w:abstractNumId w:val="1"/>
  </w:num>
  <w:num w:numId="15">
    <w:abstractNumId w:val="15"/>
  </w:num>
  <w:num w:numId="16">
    <w:abstractNumId w:val="32"/>
  </w:num>
  <w:num w:numId="17">
    <w:abstractNumId w:val="33"/>
  </w:num>
  <w:num w:numId="18">
    <w:abstractNumId w:val="9"/>
  </w:num>
  <w:num w:numId="19">
    <w:abstractNumId w:val="47"/>
  </w:num>
  <w:num w:numId="20">
    <w:abstractNumId w:val="4"/>
  </w:num>
  <w:num w:numId="21">
    <w:abstractNumId w:val="21"/>
  </w:num>
  <w:num w:numId="22">
    <w:abstractNumId w:val="19"/>
  </w:num>
  <w:num w:numId="23">
    <w:abstractNumId w:val="31"/>
  </w:num>
  <w:num w:numId="24">
    <w:abstractNumId w:val="43"/>
  </w:num>
  <w:num w:numId="25">
    <w:abstractNumId w:val="41"/>
  </w:num>
  <w:num w:numId="26">
    <w:abstractNumId w:val="7"/>
  </w:num>
  <w:num w:numId="27">
    <w:abstractNumId w:val="28"/>
  </w:num>
  <w:num w:numId="28">
    <w:abstractNumId w:val="5"/>
  </w:num>
  <w:num w:numId="29">
    <w:abstractNumId w:val="11"/>
  </w:num>
  <w:num w:numId="30">
    <w:abstractNumId w:val="30"/>
  </w:num>
  <w:num w:numId="31">
    <w:abstractNumId w:val="29"/>
  </w:num>
  <w:num w:numId="32">
    <w:abstractNumId w:val="20"/>
  </w:num>
  <w:num w:numId="33">
    <w:abstractNumId w:val="39"/>
  </w:num>
  <w:num w:numId="34">
    <w:abstractNumId w:val="24"/>
  </w:num>
  <w:num w:numId="35">
    <w:abstractNumId w:val="24"/>
    <w:lvlOverride w:ilvl="0">
      <w:startOverride w:val="1"/>
    </w:lvlOverride>
  </w:num>
  <w:num w:numId="36">
    <w:abstractNumId w:val="38"/>
  </w:num>
  <w:num w:numId="37">
    <w:abstractNumId w:val="16"/>
  </w:num>
  <w:num w:numId="38">
    <w:abstractNumId w:val="10"/>
  </w:num>
  <w:num w:numId="39">
    <w:abstractNumId w:val="3"/>
  </w:num>
  <w:num w:numId="40">
    <w:abstractNumId w:val="26"/>
  </w:num>
  <w:num w:numId="41">
    <w:abstractNumId w:val="42"/>
  </w:num>
  <w:num w:numId="42">
    <w:abstractNumId w:val="13"/>
  </w:num>
  <w:num w:numId="43">
    <w:abstractNumId w:val="6"/>
  </w:num>
  <w:num w:numId="44">
    <w:abstractNumId w:val="0"/>
  </w:num>
  <w:num w:numId="45">
    <w:abstractNumId w:val="37"/>
  </w:num>
  <w:num w:numId="46">
    <w:abstractNumId w:val="36"/>
  </w:num>
  <w:num w:numId="47">
    <w:abstractNumId w:val="34"/>
  </w:num>
  <w:num w:numId="48">
    <w:abstractNumId w:val="17"/>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9A6"/>
    <w:rsid w:val="00007009"/>
    <w:rsid w:val="000121B2"/>
    <w:rsid w:val="00013A36"/>
    <w:rsid w:val="00015DE7"/>
    <w:rsid w:val="00015E69"/>
    <w:rsid w:val="00027351"/>
    <w:rsid w:val="00031F14"/>
    <w:rsid w:val="00045200"/>
    <w:rsid w:val="00053955"/>
    <w:rsid w:val="00055A37"/>
    <w:rsid w:val="00061711"/>
    <w:rsid w:val="00076E83"/>
    <w:rsid w:val="0008157A"/>
    <w:rsid w:val="00081742"/>
    <w:rsid w:val="000830DC"/>
    <w:rsid w:val="00084651"/>
    <w:rsid w:val="00092449"/>
    <w:rsid w:val="000960FA"/>
    <w:rsid w:val="00097193"/>
    <w:rsid w:val="00097D8F"/>
    <w:rsid w:val="000A2B0C"/>
    <w:rsid w:val="000A7208"/>
    <w:rsid w:val="000B04E9"/>
    <w:rsid w:val="000B27B6"/>
    <w:rsid w:val="000C6BD6"/>
    <w:rsid w:val="000C6FF7"/>
    <w:rsid w:val="000C7B37"/>
    <w:rsid w:val="000D088B"/>
    <w:rsid w:val="000E32C8"/>
    <w:rsid w:val="000E3B4B"/>
    <w:rsid w:val="000E3C06"/>
    <w:rsid w:val="000E7253"/>
    <w:rsid w:val="000F0B85"/>
    <w:rsid w:val="000F2737"/>
    <w:rsid w:val="000F4506"/>
    <w:rsid w:val="00104384"/>
    <w:rsid w:val="001140CB"/>
    <w:rsid w:val="00115DB8"/>
    <w:rsid w:val="00125848"/>
    <w:rsid w:val="0013274C"/>
    <w:rsid w:val="00141182"/>
    <w:rsid w:val="001429A6"/>
    <w:rsid w:val="00143858"/>
    <w:rsid w:val="00143AC6"/>
    <w:rsid w:val="00154376"/>
    <w:rsid w:val="001611E6"/>
    <w:rsid w:val="00166F42"/>
    <w:rsid w:val="00171F3D"/>
    <w:rsid w:val="0017223C"/>
    <w:rsid w:val="0017541C"/>
    <w:rsid w:val="00180C1E"/>
    <w:rsid w:val="00195E53"/>
    <w:rsid w:val="001962CF"/>
    <w:rsid w:val="001A28BA"/>
    <w:rsid w:val="001A3F4F"/>
    <w:rsid w:val="001B490F"/>
    <w:rsid w:val="001C618D"/>
    <w:rsid w:val="001D0566"/>
    <w:rsid w:val="001D6649"/>
    <w:rsid w:val="001D7BB5"/>
    <w:rsid w:val="001E26CA"/>
    <w:rsid w:val="001F06E4"/>
    <w:rsid w:val="001F14B8"/>
    <w:rsid w:val="001F2029"/>
    <w:rsid w:val="001F764F"/>
    <w:rsid w:val="0020125D"/>
    <w:rsid w:val="00205A49"/>
    <w:rsid w:val="00205F4F"/>
    <w:rsid w:val="0021084F"/>
    <w:rsid w:val="002120A5"/>
    <w:rsid w:val="002264F8"/>
    <w:rsid w:val="00227551"/>
    <w:rsid w:val="00234249"/>
    <w:rsid w:val="00234354"/>
    <w:rsid w:val="002404BE"/>
    <w:rsid w:val="00247BAA"/>
    <w:rsid w:val="002543F3"/>
    <w:rsid w:val="002567B2"/>
    <w:rsid w:val="0025769E"/>
    <w:rsid w:val="002644D6"/>
    <w:rsid w:val="0026485F"/>
    <w:rsid w:val="00265CDE"/>
    <w:rsid w:val="0027512B"/>
    <w:rsid w:val="002753EB"/>
    <w:rsid w:val="002767D6"/>
    <w:rsid w:val="00280E6D"/>
    <w:rsid w:val="00295159"/>
    <w:rsid w:val="00296644"/>
    <w:rsid w:val="002A69EE"/>
    <w:rsid w:val="002B17F0"/>
    <w:rsid w:val="002B25F4"/>
    <w:rsid w:val="002D045B"/>
    <w:rsid w:val="002D5AD7"/>
    <w:rsid w:val="002D7D5D"/>
    <w:rsid w:val="002F084A"/>
    <w:rsid w:val="002F3C8F"/>
    <w:rsid w:val="002F70EC"/>
    <w:rsid w:val="003054FE"/>
    <w:rsid w:val="003060D3"/>
    <w:rsid w:val="003133C2"/>
    <w:rsid w:val="00321934"/>
    <w:rsid w:val="00323AEA"/>
    <w:rsid w:val="00330A64"/>
    <w:rsid w:val="00331409"/>
    <w:rsid w:val="00363492"/>
    <w:rsid w:val="003918C2"/>
    <w:rsid w:val="0039432E"/>
    <w:rsid w:val="003A23E6"/>
    <w:rsid w:val="003B0334"/>
    <w:rsid w:val="003B5726"/>
    <w:rsid w:val="003B6D5A"/>
    <w:rsid w:val="003B6F8F"/>
    <w:rsid w:val="003C6E0A"/>
    <w:rsid w:val="003C77EB"/>
    <w:rsid w:val="003E48BD"/>
    <w:rsid w:val="003F15E9"/>
    <w:rsid w:val="003F329D"/>
    <w:rsid w:val="003F53C1"/>
    <w:rsid w:val="003F680E"/>
    <w:rsid w:val="00401573"/>
    <w:rsid w:val="00401AC8"/>
    <w:rsid w:val="004067CC"/>
    <w:rsid w:val="00410507"/>
    <w:rsid w:val="0041083F"/>
    <w:rsid w:val="00411FA2"/>
    <w:rsid w:val="00411FF5"/>
    <w:rsid w:val="0041580B"/>
    <w:rsid w:val="0041742E"/>
    <w:rsid w:val="004247B5"/>
    <w:rsid w:val="00424B38"/>
    <w:rsid w:val="00426505"/>
    <w:rsid w:val="00426A57"/>
    <w:rsid w:val="004312A6"/>
    <w:rsid w:val="004337D7"/>
    <w:rsid w:val="004360E3"/>
    <w:rsid w:val="004407C9"/>
    <w:rsid w:val="00443974"/>
    <w:rsid w:val="00460371"/>
    <w:rsid w:val="00462171"/>
    <w:rsid w:val="00473E83"/>
    <w:rsid w:val="00481A0E"/>
    <w:rsid w:val="00487F2F"/>
    <w:rsid w:val="004900EA"/>
    <w:rsid w:val="00490A73"/>
    <w:rsid w:val="004934D9"/>
    <w:rsid w:val="00496525"/>
    <w:rsid w:val="004B04A5"/>
    <w:rsid w:val="004B3504"/>
    <w:rsid w:val="004B7183"/>
    <w:rsid w:val="004C24F6"/>
    <w:rsid w:val="004C5D5D"/>
    <w:rsid w:val="004D1899"/>
    <w:rsid w:val="004E0EE5"/>
    <w:rsid w:val="004E4583"/>
    <w:rsid w:val="004F60FC"/>
    <w:rsid w:val="004F7FBA"/>
    <w:rsid w:val="0050023E"/>
    <w:rsid w:val="00503504"/>
    <w:rsid w:val="005049ED"/>
    <w:rsid w:val="00506471"/>
    <w:rsid w:val="005122A4"/>
    <w:rsid w:val="00516BCB"/>
    <w:rsid w:val="00527CC1"/>
    <w:rsid w:val="00533FF5"/>
    <w:rsid w:val="00534CD5"/>
    <w:rsid w:val="00540EC0"/>
    <w:rsid w:val="00541DDD"/>
    <w:rsid w:val="00566AAB"/>
    <w:rsid w:val="00566AFE"/>
    <w:rsid w:val="005715BD"/>
    <w:rsid w:val="0057236A"/>
    <w:rsid w:val="0057679A"/>
    <w:rsid w:val="005827E0"/>
    <w:rsid w:val="00590685"/>
    <w:rsid w:val="00595A6B"/>
    <w:rsid w:val="005A3A0C"/>
    <w:rsid w:val="005A5564"/>
    <w:rsid w:val="005A769F"/>
    <w:rsid w:val="005B32CC"/>
    <w:rsid w:val="005B68D3"/>
    <w:rsid w:val="005B7FF6"/>
    <w:rsid w:val="005D117A"/>
    <w:rsid w:val="005D43F4"/>
    <w:rsid w:val="005D4849"/>
    <w:rsid w:val="005D5B82"/>
    <w:rsid w:val="005D6544"/>
    <w:rsid w:val="005D69E0"/>
    <w:rsid w:val="005E06C5"/>
    <w:rsid w:val="005E1A77"/>
    <w:rsid w:val="005F14A9"/>
    <w:rsid w:val="005F4933"/>
    <w:rsid w:val="0060154C"/>
    <w:rsid w:val="00606F2E"/>
    <w:rsid w:val="00611ECE"/>
    <w:rsid w:val="0061448A"/>
    <w:rsid w:val="00616E56"/>
    <w:rsid w:val="00621D4F"/>
    <w:rsid w:val="006243F2"/>
    <w:rsid w:val="00641DAA"/>
    <w:rsid w:val="006449DA"/>
    <w:rsid w:val="00654994"/>
    <w:rsid w:val="00660F67"/>
    <w:rsid w:val="00673F95"/>
    <w:rsid w:val="0069183F"/>
    <w:rsid w:val="006A6A40"/>
    <w:rsid w:val="006C17EF"/>
    <w:rsid w:val="006C62FD"/>
    <w:rsid w:val="006D3E17"/>
    <w:rsid w:val="006E51A4"/>
    <w:rsid w:val="006E7320"/>
    <w:rsid w:val="00702B44"/>
    <w:rsid w:val="00713972"/>
    <w:rsid w:val="00730916"/>
    <w:rsid w:val="00730A73"/>
    <w:rsid w:val="00742FDB"/>
    <w:rsid w:val="007433C2"/>
    <w:rsid w:val="00753809"/>
    <w:rsid w:val="00760203"/>
    <w:rsid w:val="00764296"/>
    <w:rsid w:val="00765E83"/>
    <w:rsid w:val="00767245"/>
    <w:rsid w:val="0078756A"/>
    <w:rsid w:val="007876D6"/>
    <w:rsid w:val="00790CCA"/>
    <w:rsid w:val="00791FF3"/>
    <w:rsid w:val="0079404A"/>
    <w:rsid w:val="00797692"/>
    <w:rsid w:val="007A34E4"/>
    <w:rsid w:val="007A6919"/>
    <w:rsid w:val="007B51E7"/>
    <w:rsid w:val="007B6BF5"/>
    <w:rsid w:val="007C5D06"/>
    <w:rsid w:val="007D3E01"/>
    <w:rsid w:val="007E1541"/>
    <w:rsid w:val="00804606"/>
    <w:rsid w:val="008051FE"/>
    <w:rsid w:val="00811D57"/>
    <w:rsid w:val="008323CB"/>
    <w:rsid w:val="00832482"/>
    <w:rsid w:val="00835CC7"/>
    <w:rsid w:val="00837460"/>
    <w:rsid w:val="00845564"/>
    <w:rsid w:val="00847275"/>
    <w:rsid w:val="00851036"/>
    <w:rsid w:val="00851E41"/>
    <w:rsid w:val="008567BF"/>
    <w:rsid w:val="00864443"/>
    <w:rsid w:val="0087368D"/>
    <w:rsid w:val="00884297"/>
    <w:rsid w:val="00896B08"/>
    <w:rsid w:val="008B44F1"/>
    <w:rsid w:val="008B5BF1"/>
    <w:rsid w:val="008B7F55"/>
    <w:rsid w:val="008C0CA7"/>
    <w:rsid w:val="008C4E56"/>
    <w:rsid w:val="008C7061"/>
    <w:rsid w:val="008D6D3F"/>
    <w:rsid w:val="008D786F"/>
    <w:rsid w:val="008D7B97"/>
    <w:rsid w:val="008E5A2D"/>
    <w:rsid w:val="008E5E7A"/>
    <w:rsid w:val="008E67F4"/>
    <w:rsid w:val="008F31CF"/>
    <w:rsid w:val="008F45AD"/>
    <w:rsid w:val="008F577F"/>
    <w:rsid w:val="00916810"/>
    <w:rsid w:val="00924752"/>
    <w:rsid w:val="00925964"/>
    <w:rsid w:val="00930C2A"/>
    <w:rsid w:val="00931BB6"/>
    <w:rsid w:val="00932E1E"/>
    <w:rsid w:val="009332A7"/>
    <w:rsid w:val="009357AE"/>
    <w:rsid w:val="00940A36"/>
    <w:rsid w:val="00952DF1"/>
    <w:rsid w:val="00956588"/>
    <w:rsid w:val="00961E6E"/>
    <w:rsid w:val="00980C69"/>
    <w:rsid w:val="009923CB"/>
    <w:rsid w:val="009A0372"/>
    <w:rsid w:val="009A4CB0"/>
    <w:rsid w:val="009B37EA"/>
    <w:rsid w:val="009B7239"/>
    <w:rsid w:val="009C0B14"/>
    <w:rsid w:val="009C74ED"/>
    <w:rsid w:val="009D70BC"/>
    <w:rsid w:val="009E0858"/>
    <w:rsid w:val="009F0B6F"/>
    <w:rsid w:val="009F137B"/>
    <w:rsid w:val="009F2548"/>
    <w:rsid w:val="009F2E69"/>
    <w:rsid w:val="009F314D"/>
    <w:rsid w:val="00A0376F"/>
    <w:rsid w:val="00A12861"/>
    <w:rsid w:val="00A14586"/>
    <w:rsid w:val="00A254E4"/>
    <w:rsid w:val="00A2590A"/>
    <w:rsid w:val="00A260A1"/>
    <w:rsid w:val="00A3612B"/>
    <w:rsid w:val="00A366B6"/>
    <w:rsid w:val="00A4056D"/>
    <w:rsid w:val="00A4690D"/>
    <w:rsid w:val="00A5328F"/>
    <w:rsid w:val="00A629BB"/>
    <w:rsid w:val="00A63E19"/>
    <w:rsid w:val="00A644E8"/>
    <w:rsid w:val="00A64EC1"/>
    <w:rsid w:val="00A712B8"/>
    <w:rsid w:val="00A94C23"/>
    <w:rsid w:val="00AA593F"/>
    <w:rsid w:val="00AA632B"/>
    <w:rsid w:val="00AB5788"/>
    <w:rsid w:val="00AB7FBC"/>
    <w:rsid w:val="00AC3421"/>
    <w:rsid w:val="00AC6864"/>
    <w:rsid w:val="00AC73E3"/>
    <w:rsid w:val="00AD727A"/>
    <w:rsid w:val="00AE072D"/>
    <w:rsid w:val="00AE0D78"/>
    <w:rsid w:val="00AE2155"/>
    <w:rsid w:val="00AE4A55"/>
    <w:rsid w:val="00AF6180"/>
    <w:rsid w:val="00B00F0E"/>
    <w:rsid w:val="00B10C88"/>
    <w:rsid w:val="00B20F23"/>
    <w:rsid w:val="00B2787B"/>
    <w:rsid w:val="00B35430"/>
    <w:rsid w:val="00B37550"/>
    <w:rsid w:val="00B431E9"/>
    <w:rsid w:val="00B460F7"/>
    <w:rsid w:val="00B55259"/>
    <w:rsid w:val="00B5757B"/>
    <w:rsid w:val="00B57EDF"/>
    <w:rsid w:val="00B62878"/>
    <w:rsid w:val="00B6332E"/>
    <w:rsid w:val="00B6599A"/>
    <w:rsid w:val="00B676F6"/>
    <w:rsid w:val="00B73642"/>
    <w:rsid w:val="00B74A0F"/>
    <w:rsid w:val="00B826A3"/>
    <w:rsid w:val="00B82C3A"/>
    <w:rsid w:val="00B83A0F"/>
    <w:rsid w:val="00B8569B"/>
    <w:rsid w:val="00B867FE"/>
    <w:rsid w:val="00B86E9F"/>
    <w:rsid w:val="00B923E1"/>
    <w:rsid w:val="00B95C68"/>
    <w:rsid w:val="00BA566A"/>
    <w:rsid w:val="00BB5E15"/>
    <w:rsid w:val="00BC35CB"/>
    <w:rsid w:val="00BC6E21"/>
    <w:rsid w:val="00BC729A"/>
    <w:rsid w:val="00BC7678"/>
    <w:rsid w:val="00BD03F8"/>
    <w:rsid w:val="00BD4442"/>
    <w:rsid w:val="00BD7775"/>
    <w:rsid w:val="00BD78DC"/>
    <w:rsid w:val="00BE12ED"/>
    <w:rsid w:val="00BE3539"/>
    <w:rsid w:val="00BE6277"/>
    <w:rsid w:val="00BF3663"/>
    <w:rsid w:val="00BF6861"/>
    <w:rsid w:val="00C007F2"/>
    <w:rsid w:val="00C021F3"/>
    <w:rsid w:val="00C061CB"/>
    <w:rsid w:val="00C112B3"/>
    <w:rsid w:val="00C113B6"/>
    <w:rsid w:val="00C12372"/>
    <w:rsid w:val="00C1578E"/>
    <w:rsid w:val="00C16DFF"/>
    <w:rsid w:val="00C2434B"/>
    <w:rsid w:val="00C25D3C"/>
    <w:rsid w:val="00C3180A"/>
    <w:rsid w:val="00C32C5A"/>
    <w:rsid w:val="00C32EFC"/>
    <w:rsid w:val="00C362B1"/>
    <w:rsid w:val="00C363CE"/>
    <w:rsid w:val="00C37525"/>
    <w:rsid w:val="00C37E63"/>
    <w:rsid w:val="00C42A24"/>
    <w:rsid w:val="00C45AEF"/>
    <w:rsid w:val="00C5164F"/>
    <w:rsid w:val="00C577BB"/>
    <w:rsid w:val="00C63F95"/>
    <w:rsid w:val="00C828FE"/>
    <w:rsid w:val="00C82A86"/>
    <w:rsid w:val="00C924C4"/>
    <w:rsid w:val="00C95820"/>
    <w:rsid w:val="00C95C4F"/>
    <w:rsid w:val="00CA512A"/>
    <w:rsid w:val="00CA5F58"/>
    <w:rsid w:val="00CB0977"/>
    <w:rsid w:val="00CB2718"/>
    <w:rsid w:val="00CC1D33"/>
    <w:rsid w:val="00CC485C"/>
    <w:rsid w:val="00CD04F1"/>
    <w:rsid w:val="00CE0E73"/>
    <w:rsid w:val="00CF1249"/>
    <w:rsid w:val="00CF1414"/>
    <w:rsid w:val="00D00A06"/>
    <w:rsid w:val="00D063B9"/>
    <w:rsid w:val="00D0653C"/>
    <w:rsid w:val="00D11F5F"/>
    <w:rsid w:val="00D14BB7"/>
    <w:rsid w:val="00D1623C"/>
    <w:rsid w:val="00D262AF"/>
    <w:rsid w:val="00D3219E"/>
    <w:rsid w:val="00D34E70"/>
    <w:rsid w:val="00D4076F"/>
    <w:rsid w:val="00D4385E"/>
    <w:rsid w:val="00D4674E"/>
    <w:rsid w:val="00D50E09"/>
    <w:rsid w:val="00D52A8B"/>
    <w:rsid w:val="00D615DE"/>
    <w:rsid w:val="00D620D1"/>
    <w:rsid w:val="00D6213A"/>
    <w:rsid w:val="00D632C4"/>
    <w:rsid w:val="00D65839"/>
    <w:rsid w:val="00D663D6"/>
    <w:rsid w:val="00D85866"/>
    <w:rsid w:val="00D87969"/>
    <w:rsid w:val="00D91F6E"/>
    <w:rsid w:val="00D9369B"/>
    <w:rsid w:val="00D939CF"/>
    <w:rsid w:val="00DA0A72"/>
    <w:rsid w:val="00DC06E4"/>
    <w:rsid w:val="00DC34A8"/>
    <w:rsid w:val="00DC4315"/>
    <w:rsid w:val="00DD30DE"/>
    <w:rsid w:val="00DE3820"/>
    <w:rsid w:val="00DE5174"/>
    <w:rsid w:val="00DF1A8F"/>
    <w:rsid w:val="00DF3E91"/>
    <w:rsid w:val="00E044F5"/>
    <w:rsid w:val="00E17532"/>
    <w:rsid w:val="00E2053E"/>
    <w:rsid w:val="00E24057"/>
    <w:rsid w:val="00E34043"/>
    <w:rsid w:val="00E34875"/>
    <w:rsid w:val="00E4018F"/>
    <w:rsid w:val="00E410CC"/>
    <w:rsid w:val="00E41414"/>
    <w:rsid w:val="00E45F83"/>
    <w:rsid w:val="00E50C53"/>
    <w:rsid w:val="00E55400"/>
    <w:rsid w:val="00E67B2B"/>
    <w:rsid w:val="00E82019"/>
    <w:rsid w:val="00E87621"/>
    <w:rsid w:val="00EA5077"/>
    <w:rsid w:val="00EA6900"/>
    <w:rsid w:val="00EB0005"/>
    <w:rsid w:val="00EC52AA"/>
    <w:rsid w:val="00EC7F43"/>
    <w:rsid w:val="00ED2D1C"/>
    <w:rsid w:val="00ED541C"/>
    <w:rsid w:val="00EE447A"/>
    <w:rsid w:val="00EE4D1E"/>
    <w:rsid w:val="00EE65DF"/>
    <w:rsid w:val="00F3233E"/>
    <w:rsid w:val="00F3629B"/>
    <w:rsid w:val="00F40A4C"/>
    <w:rsid w:val="00F46A28"/>
    <w:rsid w:val="00F56628"/>
    <w:rsid w:val="00F664C6"/>
    <w:rsid w:val="00F82D74"/>
    <w:rsid w:val="00F90834"/>
    <w:rsid w:val="00F90974"/>
    <w:rsid w:val="00F94DD9"/>
    <w:rsid w:val="00FA0F94"/>
    <w:rsid w:val="00FA6868"/>
    <w:rsid w:val="00FB0002"/>
    <w:rsid w:val="00FB6CB1"/>
    <w:rsid w:val="00FC38AD"/>
    <w:rsid w:val="00FC6301"/>
    <w:rsid w:val="00FD1A6F"/>
    <w:rsid w:val="00FD3217"/>
    <w:rsid w:val="00FE1C98"/>
    <w:rsid w:val="00FE4376"/>
    <w:rsid w:val="00FE464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50EA1C-A416-4E68-8563-9680C2B57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368D"/>
    <w:pPr>
      <w:spacing w:after="0" w:line="240" w:lineRule="auto"/>
    </w:pPr>
    <w:rPr>
      <w:rFonts w:ascii="Times New Roman" w:eastAsia="Times New Roman" w:hAnsi="Times New Roman" w:cs="Times New Roman"/>
      <w:sz w:val="24"/>
      <w:szCs w:val="24"/>
      <w:lang w:eastAsia="es-PE"/>
    </w:rPr>
  </w:style>
  <w:style w:type="paragraph" w:styleId="Ttulo3">
    <w:name w:val="heading 3"/>
    <w:basedOn w:val="Normal"/>
    <w:next w:val="Normal"/>
    <w:link w:val="Ttulo3Car"/>
    <w:uiPriority w:val="9"/>
    <w:semiHidden/>
    <w:unhideWhenUsed/>
    <w:qFormat/>
    <w:rsid w:val="001962C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B5BF1"/>
    <w:rPr>
      <w:color w:val="0000FF" w:themeColor="hyperlink"/>
      <w:u w:val="single"/>
    </w:rPr>
  </w:style>
  <w:style w:type="paragraph" w:styleId="Prrafodelista">
    <w:name w:val="List Paragraph"/>
    <w:basedOn w:val="Normal"/>
    <w:uiPriority w:val="34"/>
    <w:qFormat/>
    <w:rsid w:val="001B490F"/>
    <w:pPr>
      <w:spacing w:after="200" w:line="276" w:lineRule="auto"/>
      <w:ind w:left="720"/>
      <w:contextualSpacing/>
    </w:pPr>
    <w:rPr>
      <w:rFonts w:asciiTheme="minorHAnsi" w:eastAsiaTheme="minorHAnsi" w:hAnsiTheme="minorHAnsi" w:cstheme="minorBidi"/>
      <w:sz w:val="22"/>
      <w:szCs w:val="22"/>
      <w:lang w:eastAsia="en-US"/>
    </w:rPr>
  </w:style>
  <w:style w:type="paragraph" w:styleId="NormalWeb">
    <w:name w:val="Normal (Web)"/>
    <w:basedOn w:val="Normal"/>
    <w:uiPriority w:val="99"/>
    <w:unhideWhenUsed/>
    <w:rsid w:val="00A2590A"/>
    <w:pPr>
      <w:spacing w:before="100" w:beforeAutospacing="1" w:after="100" w:afterAutospacing="1"/>
    </w:pPr>
    <w:rPr>
      <w:rFonts w:eastAsiaTheme="minorEastAsia"/>
    </w:rPr>
  </w:style>
  <w:style w:type="character" w:customStyle="1" w:styleId="apple-converted-space">
    <w:name w:val="apple-converted-space"/>
    <w:basedOn w:val="Fuentedeprrafopredeter"/>
    <w:rsid w:val="00FC6301"/>
  </w:style>
  <w:style w:type="character" w:styleId="Textoennegrita">
    <w:name w:val="Strong"/>
    <w:basedOn w:val="Fuentedeprrafopredeter"/>
    <w:uiPriority w:val="22"/>
    <w:qFormat/>
    <w:rsid w:val="00FC6301"/>
    <w:rPr>
      <w:b/>
      <w:bCs/>
    </w:rPr>
  </w:style>
  <w:style w:type="paragraph" w:styleId="Textodeglobo">
    <w:name w:val="Balloon Text"/>
    <w:basedOn w:val="Normal"/>
    <w:link w:val="TextodegloboCar"/>
    <w:uiPriority w:val="99"/>
    <w:semiHidden/>
    <w:unhideWhenUsed/>
    <w:rsid w:val="00FC6301"/>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FC6301"/>
    <w:rPr>
      <w:rFonts w:ascii="Tahoma" w:hAnsi="Tahoma" w:cs="Tahoma"/>
      <w:sz w:val="16"/>
      <w:szCs w:val="16"/>
    </w:rPr>
  </w:style>
  <w:style w:type="table" w:styleId="Tablaconcuadrcula">
    <w:name w:val="Table Grid"/>
    <w:basedOn w:val="Tablanormal"/>
    <w:uiPriority w:val="59"/>
    <w:rsid w:val="005D65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stilo871">
    <w:name w:val="estilo871"/>
    <w:basedOn w:val="Fuentedeprrafopredeter"/>
    <w:rsid w:val="00C37E63"/>
    <w:rPr>
      <w:b/>
      <w:bCs/>
      <w:color w:val="333333"/>
    </w:rPr>
  </w:style>
  <w:style w:type="paragraph" w:customStyle="1" w:styleId="NIVEL2">
    <w:name w:val="NIVEL 2"/>
    <w:basedOn w:val="Prrafodelista"/>
    <w:qFormat/>
    <w:rsid w:val="005A5564"/>
    <w:pPr>
      <w:numPr>
        <w:numId w:val="33"/>
      </w:numPr>
      <w:tabs>
        <w:tab w:val="num" w:pos="360"/>
      </w:tabs>
      <w:spacing w:before="120" w:after="0" w:line="240" w:lineRule="auto"/>
      <w:ind w:left="357" w:hanging="357"/>
      <w:jc w:val="both"/>
    </w:pPr>
    <w:rPr>
      <w:rFonts w:ascii="Arial Narrow" w:eastAsia="Times New Roman" w:hAnsi="Arial Narrow" w:cs="Times New Roman"/>
      <w:b/>
      <w:sz w:val="20"/>
      <w:szCs w:val="24"/>
      <w:lang w:eastAsia="es-MX"/>
    </w:rPr>
  </w:style>
  <w:style w:type="paragraph" w:customStyle="1" w:styleId="NIVEL3">
    <w:name w:val="NIVEL3"/>
    <w:basedOn w:val="Prrafodelista"/>
    <w:link w:val="NIVEL3Car"/>
    <w:qFormat/>
    <w:rsid w:val="005A5564"/>
    <w:pPr>
      <w:numPr>
        <w:ilvl w:val="1"/>
        <w:numId w:val="33"/>
      </w:numPr>
      <w:spacing w:after="0" w:line="240" w:lineRule="auto"/>
      <w:ind w:left="851" w:hanging="142"/>
      <w:jc w:val="both"/>
    </w:pPr>
    <w:rPr>
      <w:rFonts w:ascii="Arial Narrow" w:eastAsia="Times New Roman" w:hAnsi="Arial Narrow" w:cs="Times New Roman"/>
      <w:sz w:val="20"/>
      <w:szCs w:val="24"/>
      <w:lang w:eastAsia="es-MX"/>
    </w:rPr>
  </w:style>
  <w:style w:type="paragraph" w:customStyle="1" w:styleId="NIVEL4">
    <w:name w:val="NIVEL 4"/>
    <w:basedOn w:val="Prrafodelista"/>
    <w:link w:val="NIVEL4Car"/>
    <w:qFormat/>
    <w:rsid w:val="005A5564"/>
    <w:pPr>
      <w:numPr>
        <w:numId w:val="34"/>
      </w:numPr>
      <w:spacing w:after="0" w:line="240" w:lineRule="auto"/>
      <w:jc w:val="both"/>
    </w:pPr>
    <w:rPr>
      <w:rFonts w:ascii="Arial Narrow" w:eastAsia="Times New Roman" w:hAnsi="Arial Narrow" w:cs="Times New Roman"/>
      <w:sz w:val="20"/>
      <w:szCs w:val="24"/>
      <w:u w:val="single"/>
      <w:lang w:eastAsia="es-MX"/>
    </w:rPr>
  </w:style>
  <w:style w:type="character" w:customStyle="1" w:styleId="NIVEL3Car">
    <w:name w:val="NIVEL3 Car"/>
    <w:link w:val="NIVEL3"/>
    <w:rsid w:val="005A5564"/>
    <w:rPr>
      <w:rFonts w:ascii="Arial Narrow" w:eastAsia="Times New Roman" w:hAnsi="Arial Narrow" w:cs="Times New Roman"/>
      <w:sz w:val="20"/>
      <w:szCs w:val="24"/>
      <w:lang w:eastAsia="es-MX"/>
    </w:rPr>
  </w:style>
  <w:style w:type="character" w:customStyle="1" w:styleId="NIVEL4Car">
    <w:name w:val="NIVEL 4 Car"/>
    <w:link w:val="NIVEL4"/>
    <w:rsid w:val="005A5564"/>
    <w:rPr>
      <w:rFonts w:ascii="Arial Narrow" w:eastAsia="Times New Roman" w:hAnsi="Arial Narrow" w:cs="Times New Roman"/>
      <w:sz w:val="20"/>
      <w:szCs w:val="24"/>
      <w:u w:val="single"/>
      <w:lang w:eastAsia="es-MX"/>
    </w:rPr>
  </w:style>
  <w:style w:type="paragraph" w:customStyle="1" w:styleId="Default">
    <w:name w:val="Default"/>
    <w:rsid w:val="00765E83"/>
    <w:pPr>
      <w:autoSpaceDE w:val="0"/>
      <w:autoSpaceDN w:val="0"/>
      <w:adjustRightInd w:val="0"/>
      <w:spacing w:after="0" w:line="240" w:lineRule="auto"/>
    </w:pPr>
    <w:rPr>
      <w:rFonts w:ascii="Frutiger 45 Light" w:hAnsi="Frutiger 45 Light" w:cs="Frutiger 45 Light"/>
      <w:color w:val="000000"/>
      <w:sz w:val="24"/>
      <w:szCs w:val="24"/>
    </w:rPr>
  </w:style>
  <w:style w:type="paragraph" w:styleId="Encabezado">
    <w:name w:val="header"/>
    <w:basedOn w:val="Normal"/>
    <w:link w:val="EncabezadoCar"/>
    <w:uiPriority w:val="99"/>
    <w:unhideWhenUsed/>
    <w:rsid w:val="00331409"/>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331409"/>
  </w:style>
  <w:style w:type="paragraph" w:styleId="Piedepgina">
    <w:name w:val="footer"/>
    <w:basedOn w:val="Normal"/>
    <w:link w:val="PiedepginaCar"/>
    <w:uiPriority w:val="99"/>
    <w:unhideWhenUsed/>
    <w:rsid w:val="00331409"/>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331409"/>
  </w:style>
  <w:style w:type="paragraph" w:customStyle="1" w:styleId="Pa6">
    <w:name w:val="Pa6"/>
    <w:basedOn w:val="Default"/>
    <w:next w:val="Default"/>
    <w:uiPriority w:val="99"/>
    <w:rsid w:val="00FA6868"/>
    <w:pPr>
      <w:spacing w:line="181" w:lineRule="atLeast"/>
    </w:pPr>
    <w:rPr>
      <w:rFonts w:ascii="Garamond Premr Pro Smbd" w:hAnsi="Garamond Premr Pro Smbd" w:cstheme="minorBidi"/>
      <w:color w:val="auto"/>
    </w:rPr>
  </w:style>
  <w:style w:type="character" w:customStyle="1" w:styleId="A4">
    <w:name w:val="A4"/>
    <w:uiPriority w:val="99"/>
    <w:rsid w:val="00FA6868"/>
    <w:rPr>
      <w:rFonts w:cs="Garamond Premr Pro Smbd"/>
      <w:b/>
      <w:bCs/>
      <w:color w:val="000000"/>
      <w:sz w:val="60"/>
      <w:szCs w:val="60"/>
    </w:rPr>
  </w:style>
  <w:style w:type="paragraph" w:styleId="Lista">
    <w:name w:val="List"/>
    <w:basedOn w:val="Normal"/>
    <w:uiPriority w:val="99"/>
    <w:rsid w:val="00B867FE"/>
    <w:pPr>
      <w:ind w:left="283" w:hanging="283"/>
    </w:pPr>
    <w:rPr>
      <w:lang w:val="es-ES" w:eastAsia="es-ES" w:bidi="he-IL"/>
    </w:rPr>
  </w:style>
  <w:style w:type="paragraph" w:styleId="Listaconvietas4">
    <w:name w:val="List Bullet 4"/>
    <w:aliases w:val="viñeta,viñeta 01"/>
    <w:basedOn w:val="Normal"/>
    <w:next w:val="Normal"/>
    <w:link w:val="Listaconvietas4Car"/>
    <w:autoRedefine/>
    <w:rsid w:val="00B867FE"/>
    <w:pPr>
      <w:numPr>
        <w:numId w:val="44"/>
      </w:numPr>
      <w:tabs>
        <w:tab w:val="clear" w:pos="1209"/>
      </w:tabs>
      <w:spacing w:before="120" w:after="120"/>
      <w:ind w:left="720"/>
      <w:jc w:val="both"/>
    </w:pPr>
    <w:rPr>
      <w:rFonts w:ascii="Arial" w:hAnsi="Arial"/>
      <w:lang w:val="x-none" w:eastAsia="x-none"/>
    </w:rPr>
  </w:style>
  <w:style w:type="character" w:customStyle="1" w:styleId="Listaconvietas4Car">
    <w:name w:val="Lista con viñetas 4 Car"/>
    <w:aliases w:val="viñeta Car,viñeta 01 Car"/>
    <w:link w:val="Listaconvietas4"/>
    <w:rsid w:val="00B867FE"/>
    <w:rPr>
      <w:rFonts w:ascii="Arial" w:eastAsia="Times New Roman" w:hAnsi="Arial" w:cs="Times New Roman"/>
      <w:sz w:val="24"/>
      <w:szCs w:val="24"/>
      <w:lang w:val="x-none" w:eastAsia="x-none"/>
    </w:rPr>
  </w:style>
  <w:style w:type="paragraph" w:styleId="Descripcin">
    <w:name w:val="caption"/>
    <w:basedOn w:val="Normal"/>
    <w:next w:val="Normal"/>
    <w:qFormat/>
    <w:rsid w:val="00B867FE"/>
    <w:pPr>
      <w:ind w:firstLine="708"/>
    </w:pPr>
    <w:rPr>
      <w:b/>
      <w:bCs/>
      <w:lang w:val="es-ES" w:eastAsia="es-ES"/>
    </w:rPr>
  </w:style>
  <w:style w:type="paragraph" w:styleId="Lista3">
    <w:name w:val="List 3"/>
    <w:basedOn w:val="Normal"/>
    <w:rsid w:val="00B867FE"/>
    <w:pPr>
      <w:ind w:left="849" w:hanging="283"/>
      <w:contextualSpacing/>
    </w:pPr>
    <w:rPr>
      <w:lang w:val="es-ES" w:eastAsia="es-ES"/>
    </w:rPr>
  </w:style>
  <w:style w:type="paragraph" w:customStyle="1" w:styleId="Estilo15">
    <w:name w:val="Estilo15"/>
    <w:basedOn w:val="Ttulo3"/>
    <w:qFormat/>
    <w:rsid w:val="001962CF"/>
    <w:pPr>
      <w:numPr>
        <w:numId w:val="46"/>
      </w:numPr>
      <w:tabs>
        <w:tab w:val="num" w:pos="360"/>
      </w:tabs>
      <w:spacing w:line="276" w:lineRule="auto"/>
      <w:ind w:left="0" w:firstLine="0"/>
    </w:pPr>
    <w:rPr>
      <w:rFonts w:ascii="Times New Roman" w:hAnsi="Times New Roman"/>
      <w:color w:val="auto"/>
      <w:sz w:val="22"/>
      <w:szCs w:val="22"/>
      <w:lang w:eastAsia="en-US"/>
    </w:rPr>
  </w:style>
  <w:style w:type="paragraph" w:customStyle="1" w:styleId="Estilo16">
    <w:name w:val="Estilo16"/>
    <w:basedOn w:val="Normal"/>
    <w:qFormat/>
    <w:rsid w:val="001962CF"/>
    <w:pPr>
      <w:keepNext/>
      <w:keepLines/>
      <w:numPr>
        <w:numId w:val="47"/>
      </w:numPr>
      <w:spacing w:before="200" w:line="276" w:lineRule="auto"/>
      <w:outlineLvl w:val="1"/>
    </w:pPr>
    <w:rPr>
      <w:rFonts w:eastAsiaTheme="majorEastAsia" w:cstheme="majorBidi"/>
      <w:b/>
      <w:bCs/>
      <w:sz w:val="22"/>
      <w:szCs w:val="26"/>
      <w:lang w:eastAsia="en-US"/>
    </w:rPr>
  </w:style>
  <w:style w:type="character" w:customStyle="1" w:styleId="Ttulo3Car">
    <w:name w:val="Título 3 Car"/>
    <w:basedOn w:val="Fuentedeprrafopredeter"/>
    <w:link w:val="Ttulo3"/>
    <w:uiPriority w:val="9"/>
    <w:semiHidden/>
    <w:rsid w:val="001962CF"/>
    <w:rPr>
      <w:rFonts w:asciiTheme="majorHAnsi" w:eastAsiaTheme="majorEastAsia" w:hAnsiTheme="majorHAnsi" w:cstheme="majorBidi"/>
      <w:b/>
      <w:bCs/>
      <w:color w:val="4F81BD" w:themeColor="accent1"/>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92571">
      <w:bodyDiv w:val="1"/>
      <w:marLeft w:val="0"/>
      <w:marRight w:val="0"/>
      <w:marTop w:val="0"/>
      <w:marBottom w:val="0"/>
      <w:divBdr>
        <w:top w:val="none" w:sz="0" w:space="0" w:color="auto"/>
        <w:left w:val="none" w:sz="0" w:space="0" w:color="auto"/>
        <w:bottom w:val="none" w:sz="0" w:space="0" w:color="auto"/>
        <w:right w:val="none" w:sz="0" w:space="0" w:color="auto"/>
      </w:divBdr>
    </w:div>
    <w:div w:id="172260315">
      <w:bodyDiv w:val="1"/>
      <w:marLeft w:val="0"/>
      <w:marRight w:val="0"/>
      <w:marTop w:val="0"/>
      <w:marBottom w:val="0"/>
      <w:divBdr>
        <w:top w:val="none" w:sz="0" w:space="0" w:color="auto"/>
        <w:left w:val="none" w:sz="0" w:space="0" w:color="auto"/>
        <w:bottom w:val="none" w:sz="0" w:space="0" w:color="auto"/>
        <w:right w:val="none" w:sz="0" w:space="0" w:color="auto"/>
      </w:divBdr>
    </w:div>
    <w:div w:id="194585564">
      <w:bodyDiv w:val="1"/>
      <w:marLeft w:val="0"/>
      <w:marRight w:val="0"/>
      <w:marTop w:val="0"/>
      <w:marBottom w:val="0"/>
      <w:divBdr>
        <w:top w:val="none" w:sz="0" w:space="0" w:color="auto"/>
        <w:left w:val="none" w:sz="0" w:space="0" w:color="auto"/>
        <w:bottom w:val="none" w:sz="0" w:space="0" w:color="auto"/>
        <w:right w:val="none" w:sz="0" w:space="0" w:color="auto"/>
      </w:divBdr>
    </w:div>
    <w:div w:id="252783945">
      <w:bodyDiv w:val="1"/>
      <w:marLeft w:val="0"/>
      <w:marRight w:val="0"/>
      <w:marTop w:val="0"/>
      <w:marBottom w:val="0"/>
      <w:divBdr>
        <w:top w:val="none" w:sz="0" w:space="0" w:color="auto"/>
        <w:left w:val="none" w:sz="0" w:space="0" w:color="auto"/>
        <w:bottom w:val="none" w:sz="0" w:space="0" w:color="auto"/>
        <w:right w:val="none" w:sz="0" w:space="0" w:color="auto"/>
      </w:divBdr>
    </w:div>
    <w:div w:id="270749279">
      <w:bodyDiv w:val="1"/>
      <w:marLeft w:val="0"/>
      <w:marRight w:val="0"/>
      <w:marTop w:val="0"/>
      <w:marBottom w:val="0"/>
      <w:divBdr>
        <w:top w:val="none" w:sz="0" w:space="0" w:color="auto"/>
        <w:left w:val="none" w:sz="0" w:space="0" w:color="auto"/>
        <w:bottom w:val="none" w:sz="0" w:space="0" w:color="auto"/>
        <w:right w:val="none" w:sz="0" w:space="0" w:color="auto"/>
      </w:divBdr>
    </w:div>
    <w:div w:id="618101629">
      <w:bodyDiv w:val="1"/>
      <w:marLeft w:val="0"/>
      <w:marRight w:val="0"/>
      <w:marTop w:val="0"/>
      <w:marBottom w:val="0"/>
      <w:divBdr>
        <w:top w:val="none" w:sz="0" w:space="0" w:color="auto"/>
        <w:left w:val="none" w:sz="0" w:space="0" w:color="auto"/>
        <w:bottom w:val="none" w:sz="0" w:space="0" w:color="auto"/>
        <w:right w:val="none" w:sz="0" w:space="0" w:color="auto"/>
      </w:divBdr>
    </w:div>
    <w:div w:id="688607012">
      <w:bodyDiv w:val="1"/>
      <w:marLeft w:val="0"/>
      <w:marRight w:val="0"/>
      <w:marTop w:val="0"/>
      <w:marBottom w:val="0"/>
      <w:divBdr>
        <w:top w:val="none" w:sz="0" w:space="0" w:color="auto"/>
        <w:left w:val="none" w:sz="0" w:space="0" w:color="auto"/>
        <w:bottom w:val="none" w:sz="0" w:space="0" w:color="auto"/>
        <w:right w:val="none" w:sz="0" w:space="0" w:color="auto"/>
      </w:divBdr>
    </w:div>
    <w:div w:id="720248011">
      <w:bodyDiv w:val="1"/>
      <w:marLeft w:val="0"/>
      <w:marRight w:val="0"/>
      <w:marTop w:val="0"/>
      <w:marBottom w:val="0"/>
      <w:divBdr>
        <w:top w:val="none" w:sz="0" w:space="0" w:color="auto"/>
        <w:left w:val="none" w:sz="0" w:space="0" w:color="auto"/>
        <w:bottom w:val="none" w:sz="0" w:space="0" w:color="auto"/>
        <w:right w:val="none" w:sz="0" w:space="0" w:color="auto"/>
      </w:divBdr>
    </w:div>
    <w:div w:id="1038968345">
      <w:bodyDiv w:val="1"/>
      <w:marLeft w:val="0"/>
      <w:marRight w:val="0"/>
      <w:marTop w:val="0"/>
      <w:marBottom w:val="0"/>
      <w:divBdr>
        <w:top w:val="none" w:sz="0" w:space="0" w:color="auto"/>
        <w:left w:val="none" w:sz="0" w:space="0" w:color="auto"/>
        <w:bottom w:val="none" w:sz="0" w:space="0" w:color="auto"/>
        <w:right w:val="none" w:sz="0" w:space="0" w:color="auto"/>
      </w:divBdr>
    </w:div>
    <w:div w:id="1049577157">
      <w:bodyDiv w:val="1"/>
      <w:marLeft w:val="0"/>
      <w:marRight w:val="0"/>
      <w:marTop w:val="0"/>
      <w:marBottom w:val="0"/>
      <w:divBdr>
        <w:top w:val="none" w:sz="0" w:space="0" w:color="auto"/>
        <w:left w:val="none" w:sz="0" w:space="0" w:color="auto"/>
        <w:bottom w:val="none" w:sz="0" w:space="0" w:color="auto"/>
        <w:right w:val="none" w:sz="0" w:space="0" w:color="auto"/>
      </w:divBdr>
    </w:div>
    <w:div w:id="1205168277">
      <w:bodyDiv w:val="1"/>
      <w:marLeft w:val="0"/>
      <w:marRight w:val="0"/>
      <w:marTop w:val="0"/>
      <w:marBottom w:val="0"/>
      <w:divBdr>
        <w:top w:val="none" w:sz="0" w:space="0" w:color="auto"/>
        <w:left w:val="none" w:sz="0" w:space="0" w:color="auto"/>
        <w:bottom w:val="none" w:sz="0" w:space="0" w:color="auto"/>
        <w:right w:val="none" w:sz="0" w:space="0" w:color="auto"/>
      </w:divBdr>
    </w:div>
    <w:div w:id="1235356690">
      <w:bodyDiv w:val="1"/>
      <w:marLeft w:val="0"/>
      <w:marRight w:val="0"/>
      <w:marTop w:val="0"/>
      <w:marBottom w:val="0"/>
      <w:divBdr>
        <w:top w:val="none" w:sz="0" w:space="0" w:color="auto"/>
        <w:left w:val="none" w:sz="0" w:space="0" w:color="auto"/>
        <w:bottom w:val="none" w:sz="0" w:space="0" w:color="auto"/>
        <w:right w:val="none" w:sz="0" w:space="0" w:color="auto"/>
      </w:divBdr>
    </w:div>
    <w:div w:id="1243174034">
      <w:bodyDiv w:val="1"/>
      <w:marLeft w:val="0"/>
      <w:marRight w:val="0"/>
      <w:marTop w:val="0"/>
      <w:marBottom w:val="0"/>
      <w:divBdr>
        <w:top w:val="none" w:sz="0" w:space="0" w:color="auto"/>
        <w:left w:val="none" w:sz="0" w:space="0" w:color="auto"/>
        <w:bottom w:val="none" w:sz="0" w:space="0" w:color="auto"/>
        <w:right w:val="none" w:sz="0" w:space="0" w:color="auto"/>
      </w:divBdr>
    </w:div>
    <w:div w:id="1261568997">
      <w:bodyDiv w:val="1"/>
      <w:marLeft w:val="0"/>
      <w:marRight w:val="0"/>
      <w:marTop w:val="0"/>
      <w:marBottom w:val="0"/>
      <w:divBdr>
        <w:top w:val="none" w:sz="0" w:space="0" w:color="auto"/>
        <w:left w:val="none" w:sz="0" w:space="0" w:color="auto"/>
        <w:bottom w:val="none" w:sz="0" w:space="0" w:color="auto"/>
        <w:right w:val="none" w:sz="0" w:space="0" w:color="auto"/>
      </w:divBdr>
    </w:div>
    <w:div w:id="1423185176">
      <w:bodyDiv w:val="1"/>
      <w:marLeft w:val="0"/>
      <w:marRight w:val="0"/>
      <w:marTop w:val="0"/>
      <w:marBottom w:val="0"/>
      <w:divBdr>
        <w:top w:val="none" w:sz="0" w:space="0" w:color="auto"/>
        <w:left w:val="none" w:sz="0" w:space="0" w:color="auto"/>
        <w:bottom w:val="none" w:sz="0" w:space="0" w:color="auto"/>
        <w:right w:val="none" w:sz="0" w:space="0" w:color="auto"/>
      </w:divBdr>
    </w:div>
    <w:div w:id="1481649751">
      <w:bodyDiv w:val="1"/>
      <w:marLeft w:val="0"/>
      <w:marRight w:val="0"/>
      <w:marTop w:val="0"/>
      <w:marBottom w:val="0"/>
      <w:divBdr>
        <w:top w:val="none" w:sz="0" w:space="0" w:color="auto"/>
        <w:left w:val="none" w:sz="0" w:space="0" w:color="auto"/>
        <w:bottom w:val="none" w:sz="0" w:space="0" w:color="auto"/>
        <w:right w:val="none" w:sz="0" w:space="0" w:color="auto"/>
      </w:divBdr>
    </w:div>
    <w:div w:id="1526746617">
      <w:bodyDiv w:val="1"/>
      <w:marLeft w:val="0"/>
      <w:marRight w:val="0"/>
      <w:marTop w:val="0"/>
      <w:marBottom w:val="0"/>
      <w:divBdr>
        <w:top w:val="none" w:sz="0" w:space="0" w:color="auto"/>
        <w:left w:val="none" w:sz="0" w:space="0" w:color="auto"/>
        <w:bottom w:val="none" w:sz="0" w:space="0" w:color="auto"/>
        <w:right w:val="none" w:sz="0" w:space="0" w:color="auto"/>
      </w:divBdr>
    </w:div>
    <w:div w:id="1619947767">
      <w:bodyDiv w:val="1"/>
      <w:marLeft w:val="0"/>
      <w:marRight w:val="0"/>
      <w:marTop w:val="0"/>
      <w:marBottom w:val="0"/>
      <w:divBdr>
        <w:top w:val="none" w:sz="0" w:space="0" w:color="auto"/>
        <w:left w:val="none" w:sz="0" w:space="0" w:color="auto"/>
        <w:bottom w:val="none" w:sz="0" w:space="0" w:color="auto"/>
        <w:right w:val="none" w:sz="0" w:space="0" w:color="auto"/>
      </w:divBdr>
    </w:div>
    <w:div w:id="1764448726">
      <w:bodyDiv w:val="1"/>
      <w:marLeft w:val="0"/>
      <w:marRight w:val="0"/>
      <w:marTop w:val="0"/>
      <w:marBottom w:val="0"/>
      <w:divBdr>
        <w:top w:val="none" w:sz="0" w:space="0" w:color="auto"/>
        <w:left w:val="none" w:sz="0" w:space="0" w:color="auto"/>
        <w:bottom w:val="none" w:sz="0" w:space="0" w:color="auto"/>
        <w:right w:val="none" w:sz="0" w:space="0" w:color="auto"/>
      </w:divBdr>
    </w:div>
    <w:div w:id="1778477529">
      <w:bodyDiv w:val="1"/>
      <w:marLeft w:val="0"/>
      <w:marRight w:val="0"/>
      <w:marTop w:val="0"/>
      <w:marBottom w:val="0"/>
      <w:divBdr>
        <w:top w:val="none" w:sz="0" w:space="0" w:color="auto"/>
        <w:left w:val="none" w:sz="0" w:space="0" w:color="auto"/>
        <w:bottom w:val="none" w:sz="0" w:space="0" w:color="auto"/>
        <w:right w:val="none" w:sz="0" w:space="0" w:color="auto"/>
      </w:divBdr>
    </w:div>
    <w:div w:id="2042364217">
      <w:bodyDiv w:val="1"/>
      <w:marLeft w:val="0"/>
      <w:marRight w:val="0"/>
      <w:marTop w:val="0"/>
      <w:marBottom w:val="0"/>
      <w:divBdr>
        <w:top w:val="none" w:sz="0" w:space="0" w:color="auto"/>
        <w:left w:val="none" w:sz="0" w:space="0" w:color="auto"/>
        <w:bottom w:val="none" w:sz="0" w:space="0" w:color="auto"/>
        <w:right w:val="none" w:sz="0" w:space="0" w:color="auto"/>
      </w:divBdr>
    </w:div>
    <w:div w:id="214473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gokilla@hotmail.com" TargetMode="External"/><Relationship Id="rId13" Type="http://schemas.openxmlformats.org/officeDocument/2006/relationships/hyperlink" Target="http://peru.helvetas.org/es/proyectos_mandatos/apomipe_flores/" TargetMode="External"/><Relationship Id="rId18" Type="http://schemas.openxmlformats.org/officeDocument/2006/relationships/hyperlink" Target="http://ecoeficiencia.minam.gob.pe/public/docs/4.pdf" TargetMode="External"/><Relationship Id="rId26" Type="http://schemas.microsoft.com/office/2007/relationships/hdphoto" Target="media/hdphoto2.wdp"/><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hyperlink" Target="http://www.cbc.org.pe/index.php?option=com_content&amp;view=article&amp;id=59&amp;Itemid=82&amp;lang=es" TargetMode="External"/><Relationship Id="rId17" Type="http://schemas.openxmlformats.org/officeDocument/2006/relationships/hyperlink" Target="http://www.senasa.gob.pe/0/modulos/JER/JER_Interna.aspx?ARE=0&amp;PFL=3&amp;JER=5395" TargetMode="External"/><Relationship Id="rId25"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yperlink" Target="http://www.minam.gob.pe/wp-content/uploads/2013/06/EJES-ESTRATEGICOS-DE-LA-GESTION-AMBIENTAL.pdf" TargetMode="External"/><Relationship Id="rId20" Type="http://schemas.openxmlformats.org/officeDocument/2006/relationships/image" Target="media/image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bc.org.pe/index.php?option=com_content&amp;view=article&amp;id=58&amp;Itemid=81&amp;lang=es" TargetMode="External"/><Relationship Id="rId24"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5.jpeg"/><Relationship Id="rId28" Type="http://schemas.openxmlformats.org/officeDocument/2006/relationships/fontTable" Target="fontTable.xml"/><Relationship Id="rId10" Type="http://schemas.openxmlformats.org/officeDocument/2006/relationships/hyperlink" Target="http://www.cbc.org.pe/index.php?option=com_content&amp;view=article&amp;id=133&amp;Itemid=70&amp;lang=es" TargetMode="Externa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www.cbc.org.pe" TargetMode="External"/><Relationship Id="rId14" Type="http://schemas.openxmlformats.org/officeDocument/2006/relationships/hyperlink" Target="http://www.syngentafoundation.org/index.cfm?pageID=677" TargetMode="External"/><Relationship Id="rId22" Type="http://schemas.openxmlformats.org/officeDocument/2006/relationships/chart" Target="charts/chart1.xml"/><Relationship Id="rId27" Type="http://schemas.openxmlformats.org/officeDocument/2006/relationships/image" Target="media/image7.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peru\Desktop\CBC\Pt_Eq_CBC01.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2400" b="1" i="0" u="sng" strike="noStrike" baseline="0">
                <a:solidFill>
                  <a:srgbClr val="000000"/>
                </a:solidFill>
                <a:latin typeface="Calibri"/>
                <a:ea typeface="Calibri"/>
                <a:cs typeface="Calibri"/>
              </a:defRPr>
            </a:pPr>
            <a:r>
              <a:rPr lang="es-MX"/>
              <a:t>Punto de Equilibrio</a:t>
            </a:r>
          </a:p>
        </c:rich>
      </c:tx>
      <c:layout>
        <c:manualLayout>
          <c:xMode val="edge"/>
          <c:yMode val="edge"/>
          <c:x val="0.29651363564002398"/>
          <c:y val="3.7506266772833171E-3"/>
        </c:manualLayout>
      </c:layout>
      <c:overlay val="0"/>
    </c:title>
    <c:autoTitleDeleted val="0"/>
    <c:plotArea>
      <c:layout>
        <c:manualLayout>
          <c:layoutTarget val="inner"/>
          <c:xMode val="edge"/>
          <c:yMode val="edge"/>
          <c:x val="0.17656225770297229"/>
          <c:y val="0.12781079802417977"/>
          <c:w val="0.59644829016834333"/>
          <c:h val="0.66239976043504434"/>
        </c:manualLayout>
      </c:layout>
      <c:lineChart>
        <c:grouping val="standard"/>
        <c:varyColors val="0"/>
        <c:ser>
          <c:idx val="0"/>
          <c:order val="0"/>
          <c:tx>
            <c:strRef>
              <c:f>'Proyeccion en meses'!$F$4</c:f>
              <c:strCache>
                <c:ptCount val="1"/>
                <c:pt idx="0">
                  <c:v>TOTAL UNIDADES</c:v>
                </c:pt>
              </c:strCache>
            </c:strRef>
          </c:tx>
          <c:marker>
            <c:symbol val="none"/>
          </c:marker>
          <c:cat>
            <c:numRef>
              <c:f>'Proyeccion en meses'!$F$5:$F$62</c:f>
              <c:numCache>
                <c:formatCode>_-* #,##0\ _P_t_s_-;\-* #,##0\ _P_t_s_-;_-* "-"??\ _P_t_s_-;_-@_-</c:formatCode>
                <c:ptCount val="58"/>
                <c:pt idx="0">
                  <c:v>871</c:v>
                </c:pt>
                <c:pt idx="1">
                  <c:v>877.89039389999994</c:v>
                </c:pt>
                <c:pt idx="2">
                  <c:v>884.83529701710347</c:v>
                </c:pt>
                <c:pt idx="3">
                  <c:v>891.83514056827607</c:v>
                </c:pt>
                <c:pt idx="4">
                  <c:v>898.89035918179752</c:v>
                </c:pt>
                <c:pt idx="5">
                  <c:v>906.00139092424877</c:v>
                </c:pt>
                <c:pt idx="6">
                  <c:v>913.16867732771141</c:v>
                </c:pt>
                <c:pt idx="7">
                  <c:v>920.39266341718303</c:v>
                </c:pt>
                <c:pt idx="8">
                  <c:v>927.67379773820983</c:v>
                </c:pt>
                <c:pt idx="9">
                  <c:v>935.01253238473703</c:v>
                </c:pt>
                <c:pt idx="10">
                  <c:v>942.40932302717943</c:v>
                </c:pt>
                <c:pt idx="11">
                  <c:v>949.86462894071497</c:v>
                </c:pt>
                <c:pt idx="12">
                  <c:v>957.37891303380195</c:v>
                </c:pt>
                <c:pt idx="13">
                  <c:v>964.95264187692112</c:v>
                </c:pt>
                <c:pt idx="14">
                  <c:v>972.58628573154522</c:v>
                </c:pt>
                <c:pt idx="15">
                  <c:v>980.280318579339</c:v>
                </c:pt>
                <c:pt idx="16">
                  <c:v>988.03521815158808</c:v>
                </c:pt>
                <c:pt idx="17">
                  <c:v>995.85146595886351</c:v>
                </c:pt>
                <c:pt idx="18">
                  <c:v>1003.7295473209174</c:v>
                </c:pt>
                <c:pt idx="19">
                  <c:v>1011.6699513968183</c:v>
                </c:pt>
                <c:pt idx="20">
                  <c:v>1019.6731712153232</c:v>
                </c:pt>
                <c:pt idx="21">
                  <c:v>1027.7397037054907</c:v>
                </c:pt>
                <c:pt idx="22">
                  <c:v>1035.870049727534</c:v>
                </c:pt>
                <c:pt idx="23">
                  <c:v>1044.0647141039237</c:v>
                </c:pt>
                <c:pt idx="24">
                  <c:v>1052.3242056507283</c:v>
                </c:pt>
                <c:pt idx="25">
                  <c:v>1060.6490372092105</c:v>
                </c:pt>
                <c:pt idx="26">
                  <c:v>1069.0397256776689</c:v>
                </c:pt>
                <c:pt idx="27">
                  <c:v>1077.4967920435322</c:v>
                </c:pt>
                <c:pt idx="28">
                  <c:v>1086.0207614157093</c:v>
                </c:pt>
                <c:pt idx="29">
                  <c:v>1094.6121630571929</c:v>
                </c:pt>
                <c:pt idx="30">
                  <c:v>1103.2715304179217</c:v>
                </c:pt>
                <c:pt idx="31">
                  <c:v>1111.9994011679048</c:v>
                </c:pt>
                <c:pt idx="32">
                  <c:v>1120.7963172306042</c:v>
                </c:pt>
                <c:pt idx="33">
                  <c:v>1129.6628248165835</c:v>
                </c:pt>
                <c:pt idx="34">
                  <c:v>1138.599474457425</c:v>
                </c:pt>
                <c:pt idx="35">
                  <c:v>1147.6068210399103</c:v>
                </c:pt>
                <c:pt idx="36">
                  <c:v>1156.6854238404749</c:v>
                </c:pt>
                <c:pt idx="37">
                  <c:v>1165.8358465599342</c:v>
                </c:pt>
                <c:pt idx="38">
                  <c:v>1175.0586573584853</c:v>
                </c:pt>
                <c:pt idx="39">
                  <c:v>1184.3544288909825</c:v>
                </c:pt>
                <c:pt idx="40">
                  <c:v>1193.7237383424961</c:v>
                </c:pt>
                <c:pt idx="41">
                  <c:v>1203.1671674641495</c:v>
                </c:pt>
                <c:pt idx="42">
                  <c:v>1212.6853026092417</c:v>
                </c:pt>
                <c:pt idx="43">
                  <c:v>1222.2787347696528</c:v>
                </c:pt>
                <c:pt idx="44">
                  <c:v>1231.9480596125422</c:v>
                </c:pt>
                <c:pt idx="45">
                  <c:v>1241.693877517331</c:v>
                </c:pt>
                <c:pt idx="46">
                  <c:v>1251.5167936129828</c:v>
                </c:pt>
                <c:pt idx="47">
                  <c:v>1261.4174178155758</c:v>
                </c:pt>
                <c:pt idx="48">
                  <c:v>1271.3963648661729</c:v>
                </c:pt>
                <c:pt idx="49">
                  <c:v>1281.4542543689927</c:v>
                </c:pt>
                <c:pt idx="50">
                  <c:v>1291.5917108298802</c:v>
                </c:pt>
                <c:pt idx="51">
                  <c:v>1301.8093636950841</c:v>
                </c:pt>
                <c:pt idx="52">
                  <c:v>1312.1078473903397</c:v>
                </c:pt>
                <c:pt idx="53">
                  <c:v>1322.4878013602597</c:v>
                </c:pt>
                <c:pt idx="54">
                  <c:v>1332.9498701080406</c:v>
                </c:pt>
                <c:pt idx="55">
                  <c:v>1343.4947032354783</c:v>
                </c:pt>
                <c:pt idx="56">
                  <c:v>1354.1229554833039</c:v>
                </c:pt>
                <c:pt idx="57">
                  <c:v>1364.8352867718363</c:v>
                </c:pt>
              </c:numCache>
            </c:numRef>
          </c:cat>
          <c:val>
            <c:numRef>
              <c:f>'Proyeccion en meses'!$F$5:$F$62</c:f>
              <c:numCache>
                <c:formatCode>_-* #,##0\ _P_t_s_-;\-* #,##0\ _P_t_s_-;_-* "-"??\ _P_t_s_-;_-@_-</c:formatCode>
                <c:ptCount val="58"/>
                <c:pt idx="0">
                  <c:v>871</c:v>
                </c:pt>
                <c:pt idx="1">
                  <c:v>877.89039389999994</c:v>
                </c:pt>
                <c:pt idx="2">
                  <c:v>884.83529701710347</c:v>
                </c:pt>
                <c:pt idx="3">
                  <c:v>891.83514056827607</c:v>
                </c:pt>
                <c:pt idx="4">
                  <c:v>898.89035918179752</c:v>
                </c:pt>
                <c:pt idx="5">
                  <c:v>906.00139092424877</c:v>
                </c:pt>
                <c:pt idx="6">
                  <c:v>913.16867732771141</c:v>
                </c:pt>
                <c:pt idx="7">
                  <c:v>920.39266341718303</c:v>
                </c:pt>
                <c:pt idx="8">
                  <c:v>927.67379773820983</c:v>
                </c:pt>
                <c:pt idx="9">
                  <c:v>935.01253238473703</c:v>
                </c:pt>
                <c:pt idx="10">
                  <c:v>942.40932302717943</c:v>
                </c:pt>
                <c:pt idx="11">
                  <c:v>949.86462894071497</c:v>
                </c:pt>
                <c:pt idx="12">
                  <c:v>957.37891303380195</c:v>
                </c:pt>
                <c:pt idx="13">
                  <c:v>964.95264187692112</c:v>
                </c:pt>
                <c:pt idx="14">
                  <c:v>972.58628573154522</c:v>
                </c:pt>
                <c:pt idx="15">
                  <c:v>980.280318579339</c:v>
                </c:pt>
                <c:pt idx="16">
                  <c:v>988.03521815158808</c:v>
                </c:pt>
                <c:pt idx="17">
                  <c:v>995.85146595886351</c:v>
                </c:pt>
                <c:pt idx="18">
                  <c:v>1003.7295473209174</c:v>
                </c:pt>
                <c:pt idx="19">
                  <c:v>1011.6699513968183</c:v>
                </c:pt>
                <c:pt idx="20">
                  <c:v>1019.6731712153232</c:v>
                </c:pt>
                <c:pt idx="21">
                  <c:v>1027.7397037054907</c:v>
                </c:pt>
                <c:pt idx="22">
                  <c:v>1035.870049727534</c:v>
                </c:pt>
                <c:pt idx="23">
                  <c:v>1044.0647141039237</c:v>
                </c:pt>
                <c:pt idx="24">
                  <c:v>1052.3242056507283</c:v>
                </c:pt>
                <c:pt idx="25">
                  <c:v>1060.6490372092105</c:v>
                </c:pt>
                <c:pt idx="26">
                  <c:v>1069.0397256776689</c:v>
                </c:pt>
                <c:pt idx="27">
                  <c:v>1077.4967920435322</c:v>
                </c:pt>
                <c:pt idx="28">
                  <c:v>1086.0207614157093</c:v>
                </c:pt>
                <c:pt idx="29">
                  <c:v>1094.6121630571929</c:v>
                </c:pt>
                <c:pt idx="30">
                  <c:v>1103.2715304179217</c:v>
                </c:pt>
                <c:pt idx="31">
                  <c:v>1111.9994011679048</c:v>
                </c:pt>
                <c:pt idx="32">
                  <c:v>1120.7963172306042</c:v>
                </c:pt>
                <c:pt idx="33">
                  <c:v>1129.6628248165835</c:v>
                </c:pt>
                <c:pt idx="34">
                  <c:v>1138.599474457425</c:v>
                </c:pt>
                <c:pt idx="35">
                  <c:v>1147.6068210399103</c:v>
                </c:pt>
                <c:pt idx="36">
                  <c:v>1156.6854238404749</c:v>
                </c:pt>
                <c:pt idx="37">
                  <c:v>1165.8358465599342</c:v>
                </c:pt>
                <c:pt idx="38">
                  <c:v>1175.0586573584853</c:v>
                </c:pt>
                <c:pt idx="39">
                  <c:v>1184.3544288909825</c:v>
                </c:pt>
                <c:pt idx="40">
                  <c:v>1193.7237383424961</c:v>
                </c:pt>
                <c:pt idx="41">
                  <c:v>1203.1671674641495</c:v>
                </c:pt>
                <c:pt idx="42">
                  <c:v>1212.6853026092417</c:v>
                </c:pt>
                <c:pt idx="43">
                  <c:v>1222.2787347696528</c:v>
                </c:pt>
                <c:pt idx="44">
                  <c:v>1231.9480596125422</c:v>
                </c:pt>
                <c:pt idx="45">
                  <c:v>1241.693877517331</c:v>
                </c:pt>
                <c:pt idx="46">
                  <c:v>1251.5167936129828</c:v>
                </c:pt>
                <c:pt idx="47">
                  <c:v>1261.4174178155758</c:v>
                </c:pt>
                <c:pt idx="48">
                  <c:v>1271.3963648661729</c:v>
                </c:pt>
                <c:pt idx="49">
                  <c:v>1281.4542543689927</c:v>
                </c:pt>
                <c:pt idx="50">
                  <c:v>1291.5917108298802</c:v>
                </c:pt>
                <c:pt idx="51">
                  <c:v>1301.8093636950841</c:v>
                </c:pt>
                <c:pt idx="52">
                  <c:v>1312.1078473903397</c:v>
                </c:pt>
                <c:pt idx="53">
                  <c:v>1322.4878013602597</c:v>
                </c:pt>
                <c:pt idx="54">
                  <c:v>1332.9498701080406</c:v>
                </c:pt>
                <c:pt idx="55">
                  <c:v>1343.4947032354783</c:v>
                </c:pt>
                <c:pt idx="56">
                  <c:v>1354.1229554833039</c:v>
                </c:pt>
                <c:pt idx="57">
                  <c:v>1364.8352867718363</c:v>
                </c:pt>
              </c:numCache>
            </c:numRef>
          </c:val>
          <c:smooth val="0"/>
        </c:ser>
        <c:ser>
          <c:idx val="1"/>
          <c:order val="1"/>
          <c:tx>
            <c:strRef>
              <c:f>'Proyeccion en meses'!$G$4</c:f>
              <c:strCache>
                <c:ptCount val="1"/>
                <c:pt idx="0">
                  <c:v>INGRESO</c:v>
                </c:pt>
              </c:strCache>
            </c:strRef>
          </c:tx>
          <c:marker>
            <c:symbol val="none"/>
          </c:marker>
          <c:cat>
            <c:numRef>
              <c:f>'Proyeccion en meses'!$F$5:$F$62</c:f>
              <c:numCache>
                <c:formatCode>_-* #,##0\ _P_t_s_-;\-* #,##0\ _P_t_s_-;_-* "-"??\ _P_t_s_-;_-@_-</c:formatCode>
                <c:ptCount val="58"/>
                <c:pt idx="0">
                  <c:v>871</c:v>
                </c:pt>
                <c:pt idx="1">
                  <c:v>877.89039389999994</c:v>
                </c:pt>
                <c:pt idx="2">
                  <c:v>884.83529701710347</c:v>
                </c:pt>
                <c:pt idx="3">
                  <c:v>891.83514056827607</c:v>
                </c:pt>
                <c:pt idx="4">
                  <c:v>898.89035918179752</c:v>
                </c:pt>
                <c:pt idx="5">
                  <c:v>906.00139092424877</c:v>
                </c:pt>
                <c:pt idx="6">
                  <c:v>913.16867732771141</c:v>
                </c:pt>
                <c:pt idx="7">
                  <c:v>920.39266341718303</c:v>
                </c:pt>
                <c:pt idx="8">
                  <c:v>927.67379773820983</c:v>
                </c:pt>
                <c:pt idx="9">
                  <c:v>935.01253238473703</c:v>
                </c:pt>
                <c:pt idx="10">
                  <c:v>942.40932302717943</c:v>
                </c:pt>
                <c:pt idx="11">
                  <c:v>949.86462894071497</c:v>
                </c:pt>
                <c:pt idx="12">
                  <c:v>957.37891303380195</c:v>
                </c:pt>
                <c:pt idx="13">
                  <c:v>964.95264187692112</c:v>
                </c:pt>
                <c:pt idx="14">
                  <c:v>972.58628573154522</c:v>
                </c:pt>
                <c:pt idx="15">
                  <c:v>980.280318579339</c:v>
                </c:pt>
                <c:pt idx="16">
                  <c:v>988.03521815158808</c:v>
                </c:pt>
                <c:pt idx="17">
                  <c:v>995.85146595886351</c:v>
                </c:pt>
                <c:pt idx="18">
                  <c:v>1003.7295473209174</c:v>
                </c:pt>
                <c:pt idx="19">
                  <c:v>1011.6699513968183</c:v>
                </c:pt>
                <c:pt idx="20">
                  <c:v>1019.6731712153232</c:v>
                </c:pt>
                <c:pt idx="21">
                  <c:v>1027.7397037054907</c:v>
                </c:pt>
                <c:pt idx="22">
                  <c:v>1035.870049727534</c:v>
                </c:pt>
                <c:pt idx="23">
                  <c:v>1044.0647141039237</c:v>
                </c:pt>
                <c:pt idx="24">
                  <c:v>1052.3242056507283</c:v>
                </c:pt>
                <c:pt idx="25">
                  <c:v>1060.6490372092105</c:v>
                </c:pt>
                <c:pt idx="26">
                  <c:v>1069.0397256776689</c:v>
                </c:pt>
                <c:pt idx="27">
                  <c:v>1077.4967920435322</c:v>
                </c:pt>
                <c:pt idx="28">
                  <c:v>1086.0207614157093</c:v>
                </c:pt>
                <c:pt idx="29">
                  <c:v>1094.6121630571929</c:v>
                </c:pt>
                <c:pt idx="30">
                  <c:v>1103.2715304179217</c:v>
                </c:pt>
                <c:pt idx="31">
                  <c:v>1111.9994011679048</c:v>
                </c:pt>
                <c:pt idx="32">
                  <c:v>1120.7963172306042</c:v>
                </c:pt>
                <c:pt idx="33">
                  <c:v>1129.6628248165835</c:v>
                </c:pt>
                <c:pt idx="34">
                  <c:v>1138.599474457425</c:v>
                </c:pt>
                <c:pt idx="35">
                  <c:v>1147.6068210399103</c:v>
                </c:pt>
                <c:pt idx="36">
                  <c:v>1156.6854238404749</c:v>
                </c:pt>
                <c:pt idx="37">
                  <c:v>1165.8358465599342</c:v>
                </c:pt>
                <c:pt idx="38">
                  <c:v>1175.0586573584853</c:v>
                </c:pt>
                <c:pt idx="39">
                  <c:v>1184.3544288909825</c:v>
                </c:pt>
                <c:pt idx="40">
                  <c:v>1193.7237383424961</c:v>
                </c:pt>
                <c:pt idx="41">
                  <c:v>1203.1671674641495</c:v>
                </c:pt>
                <c:pt idx="42">
                  <c:v>1212.6853026092417</c:v>
                </c:pt>
                <c:pt idx="43">
                  <c:v>1222.2787347696528</c:v>
                </c:pt>
                <c:pt idx="44">
                  <c:v>1231.9480596125422</c:v>
                </c:pt>
                <c:pt idx="45">
                  <c:v>1241.693877517331</c:v>
                </c:pt>
                <c:pt idx="46">
                  <c:v>1251.5167936129828</c:v>
                </c:pt>
                <c:pt idx="47">
                  <c:v>1261.4174178155758</c:v>
                </c:pt>
                <c:pt idx="48">
                  <c:v>1271.3963648661729</c:v>
                </c:pt>
                <c:pt idx="49">
                  <c:v>1281.4542543689927</c:v>
                </c:pt>
                <c:pt idx="50">
                  <c:v>1291.5917108298802</c:v>
                </c:pt>
                <c:pt idx="51">
                  <c:v>1301.8093636950841</c:v>
                </c:pt>
                <c:pt idx="52">
                  <c:v>1312.1078473903397</c:v>
                </c:pt>
                <c:pt idx="53">
                  <c:v>1322.4878013602597</c:v>
                </c:pt>
                <c:pt idx="54">
                  <c:v>1332.9498701080406</c:v>
                </c:pt>
                <c:pt idx="55">
                  <c:v>1343.4947032354783</c:v>
                </c:pt>
                <c:pt idx="56">
                  <c:v>1354.1229554833039</c:v>
                </c:pt>
                <c:pt idx="57">
                  <c:v>1364.8352867718363</c:v>
                </c:pt>
              </c:numCache>
            </c:numRef>
          </c:cat>
          <c:val>
            <c:numRef>
              <c:f>'Proyeccion en meses'!$G$5:$G$62</c:f>
              <c:numCache>
                <c:formatCode>#,##0.00_ ;\-#,##0.00\ </c:formatCode>
                <c:ptCount val="58"/>
                <c:pt idx="0">
                  <c:v>415012</c:v>
                </c:pt>
                <c:pt idx="1">
                  <c:v>418295.11843079998</c:v>
                </c:pt>
                <c:pt idx="2">
                  <c:v>421604.20928319416</c:v>
                </c:pt>
                <c:pt idx="3">
                  <c:v>424939.47802241257</c:v>
                </c:pt>
                <c:pt idx="4">
                  <c:v>428301.13173910003</c:v>
                </c:pt>
                <c:pt idx="5">
                  <c:v>431689.37916217488</c:v>
                </c:pt>
                <c:pt idx="6">
                  <c:v>435104.43067178893</c:v>
                </c:pt>
                <c:pt idx="7">
                  <c:v>438546.49831239035</c:v>
                </c:pt>
                <c:pt idx="8">
                  <c:v>442015.79580588982</c:v>
                </c:pt>
                <c:pt idx="9">
                  <c:v>445512.53856493061</c:v>
                </c:pt>
                <c:pt idx="10">
                  <c:v>449036.9437062639</c:v>
                </c:pt>
                <c:pt idx="11">
                  <c:v>452589.23006422975</c:v>
                </c:pt>
                <c:pt idx="12">
                  <c:v>456169.61820434482</c:v>
                </c:pt>
                <c:pt idx="13">
                  <c:v>459778.33043699752</c:v>
                </c:pt>
                <c:pt idx="14">
                  <c:v>463415.59083125152</c:v>
                </c:pt>
                <c:pt idx="15">
                  <c:v>467081.62522875844</c:v>
                </c:pt>
                <c:pt idx="16">
                  <c:v>470776.66125778062</c:v>
                </c:pt>
                <c:pt idx="17">
                  <c:v>474500.92834732478</c:v>
                </c:pt>
                <c:pt idx="18">
                  <c:v>478254.65774138761</c:v>
                </c:pt>
                <c:pt idx="19">
                  <c:v>482038.08251331392</c:v>
                </c:pt>
                <c:pt idx="20">
                  <c:v>485851.43758026848</c:v>
                </c:pt>
                <c:pt idx="21">
                  <c:v>489694.9597178222</c:v>
                </c:pt>
                <c:pt idx="22">
                  <c:v>493568.8875746539</c:v>
                </c:pt>
                <c:pt idx="23">
                  <c:v>497473.46168736822</c:v>
                </c:pt>
                <c:pt idx="24">
                  <c:v>501408.92449543078</c:v>
                </c:pt>
                <c:pt idx="25">
                  <c:v>505375.52035622165</c:v>
                </c:pt>
                <c:pt idx="26">
                  <c:v>509373.49556020764</c:v>
                </c:pt>
                <c:pt idx="27">
                  <c:v>513403.09834623488</c:v>
                </c:pt>
                <c:pt idx="28">
                  <c:v>517464.57891694206</c:v>
                </c:pt>
                <c:pt idx="29">
                  <c:v>521558.18945429608</c:v>
                </c:pt>
                <c:pt idx="30">
                  <c:v>525684.18413525005</c:v>
                </c:pt>
                <c:pt idx="31">
                  <c:v>529842.81914752559</c:v>
                </c:pt>
                <c:pt idx="32">
                  <c:v>534034.35270551976</c:v>
                </c:pt>
                <c:pt idx="33">
                  <c:v>538259.0450663378</c:v>
                </c:pt>
                <c:pt idx="34">
                  <c:v>542517.15854595311</c:v>
                </c:pt>
                <c:pt idx="35">
                  <c:v>546808.95753549424</c:v>
                </c:pt>
                <c:pt idx="36">
                  <c:v>551134.70851766178</c:v>
                </c:pt>
                <c:pt idx="37">
                  <c:v>555494.68008327414</c:v>
                </c:pt>
                <c:pt idx="38">
                  <c:v>559889.14294794493</c:v>
                </c:pt>
                <c:pt idx="39">
                  <c:v>564318.36996889184</c:v>
                </c:pt>
                <c:pt idx="40">
                  <c:v>568782.63616187871</c:v>
                </c:pt>
                <c:pt idx="41">
                  <c:v>573282.21871829173</c:v>
                </c:pt>
                <c:pt idx="42">
                  <c:v>577817.39702235023</c:v>
                </c:pt>
                <c:pt idx="43">
                  <c:v>582388.45266845427</c:v>
                </c:pt>
                <c:pt idx="44">
                  <c:v>586995.66947866906</c:v>
                </c:pt>
                <c:pt idx="45">
                  <c:v>591639.33352034783</c:v>
                </c:pt>
                <c:pt idx="46">
                  <c:v>596319.73312389397</c:v>
                </c:pt>
                <c:pt idx="47">
                  <c:v>601037.15890066372</c:v>
                </c:pt>
                <c:pt idx="48">
                  <c:v>605791.90376101097</c:v>
                </c:pt>
                <c:pt idx="49">
                  <c:v>610584.26293247391</c:v>
                </c:pt>
                <c:pt idx="50">
                  <c:v>615414.53397810634</c:v>
                </c:pt>
                <c:pt idx="51">
                  <c:v>620283.01681495365</c:v>
                </c:pt>
                <c:pt idx="52">
                  <c:v>625190.013732675</c:v>
                </c:pt>
                <c:pt idx="53">
                  <c:v>630135.82941231283</c:v>
                </c:pt>
                <c:pt idx="54">
                  <c:v>635120.77094521071</c:v>
                </c:pt>
                <c:pt idx="55">
                  <c:v>640145.14785208111</c:v>
                </c:pt>
                <c:pt idx="56">
                  <c:v>645209.27210222406</c:v>
                </c:pt>
                <c:pt idx="57">
                  <c:v>650313.4581328975</c:v>
                </c:pt>
              </c:numCache>
            </c:numRef>
          </c:val>
          <c:smooth val="0"/>
        </c:ser>
        <c:ser>
          <c:idx val="2"/>
          <c:order val="2"/>
          <c:tx>
            <c:strRef>
              <c:f>'Proyeccion en meses'!$H$4</c:f>
              <c:strCache>
                <c:ptCount val="1"/>
                <c:pt idx="0">
                  <c:v>COSTO FIJO </c:v>
                </c:pt>
              </c:strCache>
            </c:strRef>
          </c:tx>
          <c:marker>
            <c:symbol val="none"/>
          </c:marker>
          <c:cat>
            <c:numRef>
              <c:f>'Proyeccion en meses'!$F$5:$F$62</c:f>
              <c:numCache>
                <c:formatCode>_-* #,##0\ _P_t_s_-;\-* #,##0\ _P_t_s_-;_-* "-"??\ _P_t_s_-;_-@_-</c:formatCode>
                <c:ptCount val="58"/>
                <c:pt idx="0">
                  <c:v>871</c:v>
                </c:pt>
                <c:pt idx="1">
                  <c:v>877.89039389999994</c:v>
                </c:pt>
                <c:pt idx="2">
                  <c:v>884.83529701710347</c:v>
                </c:pt>
                <c:pt idx="3">
                  <c:v>891.83514056827607</c:v>
                </c:pt>
                <c:pt idx="4">
                  <c:v>898.89035918179752</c:v>
                </c:pt>
                <c:pt idx="5">
                  <c:v>906.00139092424877</c:v>
                </c:pt>
                <c:pt idx="6">
                  <c:v>913.16867732771141</c:v>
                </c:pt>
                <c:pt idx="7">
                  <c:v>920.39266341718303</c:v>
                </c:pt>
                <c:pt idx="8">
                  <c:v>927.67379773820983</c:v>
                </c:pt>
                <c:pt idx="9">
                  <c:v>935.01253238473703</c:v>
                </c:pt>
                <c:pt idx="10">
                  <c:v>942.40932302717943</c:v>
                </c:pt>
                <c:pt idx="11">
                  <c:v>949.86462894071497</c:v>
                </c:pt>
                <c:pt idx="12">
                  <c:v>957.37891303380195</c:v>
                </c:pt>
                <c:pt idx="13">
                  <c:v>964.95264187692112</c:v>
                </c:pt>
                <c:pt idx="14">
                  <c:v>972.58628573154522</c:v>
                </c:pt>
                <c:pt idx="15">
                  <c:v>980.280318579339</c:v>
                </c:pt>
                <c:pt idx="16">
                  <c:v>988.03521815158808</c:v>
                </c:pt>
                <c:pt idx="17">
                  <c:v>995.85146595886351</c:v>
                </c:pt>
                <c:pt idx="18">
                  <c:v>1003.7295473209174</c:v>
                </c:pt>
                <c:pt idx="19">
                  <c:v>1011.6699513968183</c:v>
                </c:pt>
                <c:pt idx="20">
                  <c:v>1019.6731712153232</c:v>
                </c:pt>
                <c:pt idx="21">
                  <c:v>1027.7397037054907</c:v>
                </c:pt>
                <c:pt idx="22">
                  <c:v>1035.870049727534</c:v>
                </c:pt>
                <c:pt idx="23">
                  <c:v>1044.0647141039237</c:v>
                </c:pt>
                <c:pt idx="24">
                  <c:v>1052.3242056507283</c:v>
                </c:pt>
                <c:pt idx="25">
                  <c:v>1060.6490372092105</c:v>
                </c:pt>
                <c:pt idx="26">
                  <c:v>1069.0397256776689</c:v>
                </c:pt>
                <c:pt idx="27">
                  <c:v>1077.4967920435322</c:v>
                </c:pt>
                <c:pt idx="28">
                  <c:v>1086.0207614157093</c:v>
                </c:pt>
                <c:pt idx="29">
                  <c:v>1094.6121630571929</c:v>
                </c:pt>
                <c:pt idx="30">
                  <c:v>1103.2715304179217</c:v>
                </c:pt>
                <c:pt idx="31">
                  <c:v>1111.9994011679048</c:v>
                </c:pt>
                <c:pt idx="32">
                  <c:v>1120.7963172306042</c:v>
                </c:pt>
                <c:pt idx="33">
                  <c:v>1129.6628248165835</c:v>
                </c:pt>
                <c:pt idx="34">
                  <c:v>1138.599474457425</c:v>
                </c:pt>
                <c:pt idx="35">
                  <c:v>1147.6068210399103</c:v>
                </c:pt>
                <c:pt idx="36">
                  <c:v>1156.6854238404749</c:v>
                </c:pt>
                <c:pt idx="37">
                  <c:v>1165.8358465599342</c:v>
                </c:pt>
                <c:pt idx="38">
                  <c:v>1175.0586573584853</c:v>
                </c:pt>
                <c:pt idx="39">
                  <c:v>1184.3544288909825</c:v>
                </c:pt>
                <c:pt idx="40">
                  <c:v>1193.7237383424961</c:v>
                </c:pt>
                <c:pt idx="41">
                  <c:v>1203.1671674641495</c:v>
                </c:pt>
                <c:pt idx="42">
                  <c:v>1212.6853026092417</c:v>
                </c:pt>
                <c:pt idx="43">
                  <c:v>1222.2787347696528</c:v>
                </c:pt>
                <c:pt idx="44">
                  <c:v>1231.9480596125422</c:v>
                </c:pt>
                <c:pt idx="45">
                  <c:v>1241.693877517331</c:v>
                </c:pt>
                <c:pt idx="46">
                  <c:v>1251.5167936129828</c:v>
                </c:pt>
                <c:pt idx="47">
                  <c:v>1261.4174178155758</c:v>
                </c:pt>
                <c:pt idx="48">
                  <c:v>1271.3963648661729</c:v>
                </c:pt>
                <c:pt idx="49">
                  <c:v>1281.4542543689927</c:v>
                </c:pt>
                <c:pt idx="50">
                  <c:v>1291.5917108298802</c:v>
                </c:pt>
                <c:pt idx="51">
                  <c:v>1301.8093636950841</c:v>
                </c:pt>
                <c:pt idx="52">
                  <c:v>1312.1078473903397</c:v>
                </c:pt>
                <c:pt idx="53">
                  <c:v>1322.4878013602597</c:v>
                </c:pt>
                <c:pt idx="54">
                  <c:v>1332.9498701080406</c:v>
                </c:pt>
                <c:pt idx="55">
                  <c:v>1343.4947032354783</c:v>
                </c:pt>
                <c:pt idx="56">
                  <c:v>1354.1229554833039</c:v>
                </c:pt>
                <c:pt idx="57">
                  <c:v>1364.8352867718363</c:v>
                </c:pt>
              </c:numCache>
            </c:numRef>
          </c:cat>
          <c:val>
            <c:numRef>
              <c:f>'Proyeccion en meses'!$H$5:$H$62</c:f>
              <c:numCache>
                <c:formatCode>#,##0.00_ ;\-#,##0.00\ </c:formatCode>
                <c:ptCount val="58"/>
                <c:pt idx="0">
                  <c:v>125121.04000000001</c:v>
                </c:pt>
                <c:pt idx="1">
                  <c:v>125121.04000000001</c:v>
                </c:pt>
                <c:pt idx="2">
                  <c:v>125121.04000000001</c:v>
                </c:pt>
                <c:pt idx="3">
                  <c:v>125121.04000000001</c:v>
                </c:pt>
                <c:pt idx="4">
                  <c:v>125121.04000000001</c:v>
                </c:pt>
                <c:pt idx="5">
                  <c:v>125121.04000000001</c:v>
                </c:pt>
                <c:pt idx="6">
                  <c:v>125121.04000000001</c:v>
                </c:pt>
                <c:pt idx="7">
                  <c:v>125121.04000000001</c:v>
                </c:pt>
                <c:pt idx="8">
                  <c:v>125121.04000000001</c:v>
                </c:pt>
                <c:pt idx="9">
                  <c:v>125121.04000000001</c:v>
                </c:pt>
                <c:pt idx="10">
                  <c:v>125121.04000000001</c:v>
                </c:pt>
                <c:pt idx="11">
                  <c:v>125121.04000000001</c:v>
                </c:pt>
                <c:pt idx="12">
                  <c:v>125121.04000000001</c:v>
                </c:pt>
                <c:pt idx="13">
                  <c:v>125121.04000000001</c:v>
                </c:pt>
                <c:pt idx="14">
                  <c:v>125121.04000000001</c:v>
                </c:pt>
                <c:pt idx="15">
                  <c:v>125121.04000000001</c:v>
                </c:pt>
                <c:pt idx="16">
                  <c:v>125121.04000000001</c:v>
                </c:pt>
                <c:pt idx="17">
                  <c:v>125121.04000000001</c:v>
                </c:pt>
                <c:pt idx="18">
                  <c:v>125121.04000000001</c:v>
                </c:pt>
                <c:pt idx="19">
                  <c:v>125121.04000000001</c:v>
                </c:pt>
                <c:pt idx="20">
                  <c:v>125121.04000000001</c:v>
                </c:pt>
                <c:pt idx="21">
                  <c:v>125121.04000000001</c:v>
                </c:pt>
                <c:pt idx="22">
                  <c:v>125121.04000000001</c:v>
                </c:pt>
                <c:pt idx="23">
                  <c:v>125121.04000000001</c:v>
                </c:pt>
                <c:pt idx="24">
                  <c:v>125121.04000000001</c:v>
                </c:pt>
                <c:pt idx="25">
                  <c:v>125121.04000000001</c:v>
                </c:pt>
                <c:pt idx="26">
                  <c:v>125121.04000000001</c:v>
                </c:pt>
                <c:pt idx="27">
                  <c:v>125121.04000000001</c:v>
                </c:pt>
                <c:pt idx="28">
                  <c:v>125121.04000000001</c:v>
                </c:pt>
                <c:pt idx="29">
                  <c:v>125121.04000000001</c:v>
                </c:pt>
                <c:pt idx="30">
                  <c:v>125121.04000000001</c:v>
                </c:pt>
                <c:pt idx="31">
                  <c:v>125121.04000000001</c:v>
                </c:pt>
                <c:pt idx="32">
                  <c:v>125121.04000000001</c:v>
                </c:pt>
                <c:pt idx="33">
                  <c:v>125121.04000000001</c:v>
                </c:pt>
                <c:pt idx="34">
                  <c:v>125121.04000000001</c:v>
                </c:pt>
                <c:pt idx="35">
                  <c:v>125121.04000000001</c:v>
                </c:pt>
                <c:pt idx="36">
                  <c:v>125121.04000000001</c:v>
                </c:pt>
                <c:pt idx="37">
                  <c:v>125121.04000000001</c:v>
                </c:pt>
                <c:pt idx="38">
                  <c:v>125121.04000000001</c:v>
                </c:pt>
                <c:pt idx="39">
                  <c:v>125121.04000000001</c:v>
                </c:pt>
                <c:pt idx="40">
                  <c:v>125121.04000000001</c:v>
                </c:pt>
                <c:pt idx="41">
                  <c:v>125121.04000000001</c:v>
                </c:pt>
                <c:pt idx="42">
                  <c:v>125121.04000000001</c:v>
                </c:pt>
                <c:pt idx="43">
                  <c:v>125121.04000000001</c:v>
                </c:pt>
                <c:pt idx="44">
                  <c:v>125121.04000000001</c:v>
                </c:pt>
                <c:pt idx="45">
                  <c:v>125121.04000000001</c:v>
                </c:pt>
                <c:pt idx="46">
                  <c:v>125121.04000000001</c:v>
                </c:pt>
                <c:pt idx="47">
                  <c:v>125121.04000000001</c:v>
                </c:pt>
                <c:pt idx="48">
                  <c:v>125121.04000000001</c:v>
                </c:pt>
                <c:pt idx="49">
                  <c:v>125121.04000000001</c:v>
                </c:pt>
                <c:pt idx="50">
                  <c:v>125121.04000000001</c:v>
                </c:pt>
                <c:pt idx="51">
                  <c:v>125121.04000000001</c:v>
                </c:pt>
                <c:pt idx="52">
                  <c:v>125121.04000000001</c:v>
                </c:pt>
                <c:pt idx="53">
                  <c:v>125121.04000000001</c:v>
                </c:pt>
                <c:pt idx="54">
                  <c:v>125121.04000000001</c:v>
                </c:pt>
                <c:pt idx="55">
                  <c:v>125121.04000000001</c:v>
                </c:pt>
                <c:pt idx="56">
                  <c:v>125121.04000000001</c:v>
                </c:pt>
                <c:pt idx="57">
                  <c:v>125121.04000000001</c:v>
                </c:pt>
              </c:numCache>
            </c:numRef>
          </c:val>
          <c:smooth val="0"/>
        </c:ser>
        <c:ser>
          <c:idx val="3"/>
          <c:order val="3"/>
          <c:tx>
            <c:strRef>
              <c:f>'Proyeccion en meses'!$I$4</c:f>
              <c:strCache>
                <c:ptCount val="1"/>
                <c:pt idx="0">
                  <c:v>Costo Variable Unitario</c:v>
                </c:pt>
              </c:strCache>
            </c:strRef>
          </c:tx>
          <c:marker>
            <c:symbol val="none"/>
          </c:marker>
          <c:cat>
            <c:numRef>
              <c:f>'Proyeccion en meses'!$F$5:$F$62</c:f>
              <c:numCache>
                <c:formatCode>_-* #,##0\ _P_t_s_-;\-* #,##0\ _P_t_s_-;_-* "-"??\ _P_t_s_-;_-@_-</c:formatCode>
                <c:ptCount val="58"/>
                <c:pt idx="0">
                  <c:v>871</c:v>
                </c:pt>
                <c:pt idx="1">
                  <c:v>877.89039389999994</c:v>
                </c:pt>
                <c:pt idx="2">
                  <c:v>884.83529701710347</c:v>
                </c:pt>
                <c:pt idx="3">
                  <c:v>891.83514056827607</c:v>
                </c:pt>
                <c:pt idx="4">
                  <c:v>898.89035918179752</c:v>
                </c:pt>
                <c:pt idx="5">
                  <c:v>906.00139092424877</c:v>
                </c:pt>
                <c:pt idx="6">
                  <c:v>913.16867732771141</c:v>
                </c:pt>
                <c:pt idx="7">
                  <c:v>920.39266341718303</c:v>
                </c:pt>
                <c:pt idx="8">
                  <c:v>927.67379773820983</c:v>
                </c:pt>
                <c:pt idx="9">
                  <c:v>935.01253238473703</c:v>
                </c:pt>
                <c:pt idx="10">
                  <c:v>942.40932302717943</c:v>
                </c:pt>
                <c:pt idx="11">
                  <c:v>949.86462894071497</c:v>
                </c:pt>
                <c:pt idx="12">
                  <c:v>957.37891303380195</c:v>
                </c:pt>
                <c:pt idx="13">
                  <c:v>964.95264187692112</c:v>
                </c:pt>
                <c:pt idx="14">
                  <c:v>972.58628573154522</c:v>
                </c:pt>
                <c:pt idx="15">
                  <c:v>980.280318579339</c:v>
                </c:pt>
                <c:pt idx="16">
                  <c:v>988.03521815158808</c:v>
                </c:pt>
                <c:pt idx="17">
                  <c:v>995.85146595886351</c:v>
                </c:pt>
                <c:pt idx="18">
                  <c:v>1003.7295473209174</c:v>
                </c:pt>
                <c:pt idx="19">
                  <c:v>1011.6699513968183</c:v>
                </c:pt>
                <c:pt idx="20">
                  <c:v>1019.6731712153232</c:v>
                </c:pt>
                <c:pt idx="21">
                  <c:v>1027.7397037054907</c:v>
                </c:pt>
                <c:pt idx="22">
                  <c:v>1035.870049727534</c:v>
                </c:pt>
                <c:pt idx="23">
                  <c:v>1044.0647141039237</c:v>
                </c:pt>
                <c:pt idx="24">
                  <c:v>1052.3242056507283</c:v>
                </c:pt>
                <c:pt idx="25">
                  <c:v>1060.6490372092105</c:v>
                </c:pt>
                <c:pt idx="26">
                  <c:v>1069.0397256776689</c:v>
                </c:pt>
                <c:pt idx="27">
                  <c:v>1077.4967920435322</c:v>
                </c:pt>
                <c:pt idx="28">
                  <c:v>1086.0207614157093</c:v>
                </c:pt>
                <c:pt idx="29">
                  <c:v>1094.6121630571929</c:v>
                </c:pt>
                <c:pt idx="30">
                  <c:v>1103.2715304179217</c:v>
                </c:pt>
                <c:pt idx="31">
                  <c:v>1111.9994011679048</c:v>
                </c:pt>
                <c:pt idx="32">
                  <c:v>1120.7963172306042</c:v>
                </c:pt>
                <c:pt idx="33">
                  <c:v>1129.6628248165835</c:v>
                </c:pt>
                <c:pt idx="34">
                  <c:v>1138.599474457425</c:v>
                </c:pt>
                <c:pt idx="35">
                  <c:v>1147.6068210399103</c:v>
                </c:pt>
                <c:pt idx="36">
                  <c:v>1156.6854238404749</c:v>
                </c:pt>
                <c:pt idx="37">
                  <c:v>1165.8358465599342</c:v>
                </c:pt>
                <c:pt idx="38">
                  <c:v>1175.0586573584853</c:v>
                </c:pt>
                <c:pt idx="39">
                  <c:v>1184.3544288909825</c:v>
                </c:pt>
                <c:pt idx="40">
                  <c:v>1193.7237383424961</c:v>
                </c:pt>
                <c:pt idx="41">
                  <c:v>1203.1671674641495</c:v>
                </c:pt>
                <c:pt idx="42">
                  <c:v>1212.6853026092417</c:v>
                </c:pt>
                <c:pt idx="43">
                  <c:v>1222.2787347696528</c:v>
                </c:pt>
                <c:pt idx="44">
                  <c:v>1231.9480596125422</c:v>
                </c:pt>
                <c:pt idx="45">
                  <c:v>1241.693877517331</c:v>
                </c:pt>
                <c:pt idx="46">
                  <c:v>1251.5167936129828</c:v>
                </c:pt>
                <c:pt idx="47">
                  <c:v>1261.4174178155758</c:v>
                </c:pt>
                <c:pt idx="48">
                  <c:v>1271.3963648661729</c:v>
                </c:pt>
                <c:pt idx="49">
                  <c:v>1281.4542543689927</c:v>
                </c:pt>
                <c:pt idx="50">
                  <c:v>1291.5917108298802</c:v>
                </c:pt>
                <c:pt idx="51">
                  <c:v>1301.8093636950841</c:v>
                </c:pt>
                <c:pt idx="52">
                  <c:v>1312.1078473903397</c:v>
                </c:pt>
                <c:pt idx="53">
                  <c:v>1322.4878013602597</c:v>
                </c:pt>
                <c:pt idx="54">
                  <c:v>1332.9498701080406</c:v>
                </c:pt>
                <c:pt idx="55">
                  <c:v>1343.4947032354783</c:v>
                </c:pt>
                <c:pt idx="56">
                  <c:v>1354.1229554833039</c:v>
                </c:pt>
                <c:pt idx="57">
                  <c:v>1364.8352867718363</c:v>
                </c:pt>
              </c:numCache>
            </c:numRef>
          </c:cat>
          <c:val>
            <c:numRef>
              <c:f>'Proyeccion en meses'!$I$5:$I$62</c:f>
              <c:numCache>
                <c:formatCode>#,##0.00_ ;\-#,##0.00\ </c:formatCode>
                <c:ptCount val="58"/>
                <c:pt idx="0">
                  <c:v>303839</c:v>
                </c:pt>
                <c:pt idx="1">
                  <c:v>306242.6399451</c:v>
                </c:pt>
                <c:pt idx="2">
                  <c:v>308665.29484544171</c:v>
                </c:pt>
                <c:pt idx="3">
                  <c:v>311107.11512643448</c:v>
                </c:pt>
                <c:pt idx="4">
                  <c:v>313568.25240348815</c:v>
                </c:pt>
                <c:pt idx="5">
                  <c:v>316048.85949142691</c:v>
                </c:pt>
                <c:pt idx="6">
                  <c:v>318549.09041397762</c:v>
                </c:pt>
                <c:pt idx="7">
                  <c:v>321069.10041333357</c:v>
                </c:pt>
                <c:pt idx="8">
                  <c:v>323609.04595979338</c:v>
                </c:pt>
                <c:pt idx="9">
                  <c:v>326169.08476147667</c:v>
                </c:pt>
                <c:pt idx="10">
                  <c:v>328749.3757741162</c:v>
                </c:pt>
                <c:pt idx="11">
                  <c:v>331350.07921092765</c:v>
                </c:pt>
                <c:pt idx="12">
                  <c:v>333971.35655255738</c:v>
                </c:pt>
                <c:pt idx="13">
                  <c:v>336613.37055710901</c:v>
                </c:pt>
                <c:pt idx="14">
                  <c:v>339276.28527024924</c:v>
                </c:pt>
                <c:pt idx="15">
                  <c:v>341960.26603539364</c:v>
                </c:pt>
                <c:pt idx="16">
                  <c:v>344665.47950397304</c:v>
                </c:pt>
                <c:pt idx="17">
                  <c:v>347392.09364578099</c:v>
                </c:pt>
                <c:pt idx="18">
                  <c:v>350140.2777594034</c:v>
                </c:pt>
                <c:pt idx="19">
                  <c:v>352910.20248273027</c:v>
                </c:pt>
                <c:pt idx="20">
                  <c:v>355702.03980355087</c:v>
                </c:pt>
                <c:pt idx="21">
                  <c:v>358515.96307023277</c:v>
                </c:pt>
                <c:pt idx="22">
                  <c:v>361352.14700248506</c:v>
                </c:pt>
                <c:pt idx="23">
                  <c:v>364210.76770220697</c:v>
                </c:pt>
                <c:pt idx="24">
                  <c:v>367092.00266442233</c:v>
                </c:pt>
                <c:pt idx="25">
                  <c:v>369996.03078830027</c:v>
                </c:pt>
                <c:pt idx="26">
                  <c:v>372923.03238826344</c:v>
                </c:pt>
                <c:pt idx="27">
                  <c:v>375873.18920518371</c:v>
                </c:pt>
                <c:pt idx="28">
                  <c:v>378846.68441766698</c:v>
                </c:pt>
                <c:pt idx="29">
                  <c:v>381843.70265342668</c:v>
                </c:pt>
                <c:pt idx="30">
                  <c:v>384864.43000074767</c:v>
                </c:pt>
                <c:pt idx="31">
                  <c:v>387909.05402004055</c:v>
                </c:pt>
                <c:pt idx="32">
                  <c:v>390977.76375548769</c:v>
                </c:pt>
                <c:pt idx="33">
                  <c:v>394070.74974678096</c:v>
                </c:pt>
                <c:pt idx="34">
                  <c:v>397188.20404095273</c:v>
                </c:pt>
                <c:pt idx="35">
                  <c:v>400330.32020430028</c:v>
                </c:pt>
                <c:pt idx="36">
                  <c:v>403497.29333440447</c:v>
                </c:pt>
                <c:pt idx="37">
                  <c:v>406689.32007224357</c:v>
                </c:pt>
                <c:pt idx="38">
                  <c:v>409906.59861440305</c:v>
                </c:pt>
                <c:pt idx="39">
                  <c:v>413149.3287253817</c:v>
                </c:pt>
                <c:pt idx="40">
                  <c:v>416417.7117499953</c:v>
                </c:pt>
                <c:pt idx="41">
                  <c:v>419711.95062587829</c:v>
                </c:pt>
                <c:pt idx="42">
                  <c:v>423032.24989608454</c:v>
                </c:pt>
                <c:pt idx="43">
                  <c:v>426378.81572178745</c:v>
                </c:pt>
                <c:pt idx="44">
                  <c:v>429751.85589508089</c:v>
                </c:pt>
                <c:pt idx="45">
                  <c:v>433151.57985188125</c:v>
                </c:pt>
                <c:pt idx="46">
                  <c:v>436578.1986849315</c:v>
                </c:pt>
                <c:pt idx="47">
                  <c:v>440031.92515690811</c:v>
                </c:pt>
                <c:pt idx="48">
                  <c:v>443512.97371363186</c:v>
                </c:pt>
                <c:pt idx="49">
                  <c:v>447021.560497383</c:v>
                </c:pt>
                <c:pt idx="50">
                  <c:v>450557.90336032171</c:v>
                </c:pt>
                <c:pt idx="51">
                  <c:v>454122.22187801485</c:v>
                </c:pt>
                <c:pt idx="52">
                  <c:v>457714.73736306961</c:v>
                </c:pt>
                <c:pt idx="53">
                  <c:v>461335.67287887511</c:v>
                </c:pt>
                <c:pt idx="54">
                  <c:v>464985.2532534526</c:v>
                </c:pt>
                <c:pt idx="55">
                  <c:v>468663.70509341528</c:v>
                </c:pt>
                <c:pt idx="56">
                  <c:v>472371.25679803872</c:v>
                </c:pt>
                <c:pt idx="57">
                  <c:v>476108.13857344229</c:v>
                </c:pt>
              </c:numCache>
            </c:numRef>
          </c:val>
          <c:smooth val="0"/>
        </c:ser>
        <c:ser>
          <c:idx val="4"/>
          <c:order val="4"/>
          <c:tx>
            <c:strRef>
              <c:f>'Proyeccion en meses'!$J$4</c:f>
              <c:strCache>
                <c:ptCount val="1"/>
                <c:pt idx="0">
                  <c:v>COSTO TOTAL</c:v>
                </c:pt>
              </c:strCache>
            </c:strRef>
          </c:tx>
          <c:marker>
            <c:symbol val="none"/>
          </c:marker>
          <c:cat>
            <c:numRef>
              <c:f>'Proyeccion en meses'!$F$5:$F$62</c:f>
              <c:numCache>
                <c:formatCode>_-* #,##0\ _P_t_s_-;\-* #,##0\ _P_t_s_-;_-* "-"??\ _P_t_s_-;_-@_-</c:formatCode>
                <c:ptCount val="58"/>
                <c:pt idx="0">
                  <c:v>871</c:v>
                </c:pt>
                <c:pt idx="1">
                  <c:v>877.89039389999994</c:v>
                </c:pt>
                <c:pt idx="2">
                  <c:v>884.83529701710347</c:v>
                </c:pt>
                <c:pt idx="3">
                  <c:v>891.83514056827607</c:v>
                </c:pt>
                <c:pt idx="4">
                  <c:v>898.89035918179752</c:v>
                </c:pt>
                <c:pt idx="5">
                  <c:v>906.00139092424877</c:v>
                </c:pt>
                <c:pt idx="6">
                  <c:v>913.16867732771141</c:v>
                </c:pt>
                <c:pt idx="7">
                  <c:v>920.39266341718303</c:v>
                </c:pt>
                <c:pt idx="8">
                  <c:v>927.67379773820983</c:v>
                </c:pt>
                <c:pt idx="9">
                  <c:v>935.01253238473703</c:v>
                </c:pt>
                <c:pt idx="10">
                  <c:v>942.40932302717943</c:v>
                </c:pt>
                <c:pt idx="11">
                  <c:v>949.86462894071497</c:v>
                </c:pt>
                <c:pt idx="12">
                  <c:v>957.37891303380195</c:v>
                </c:pt>
                <c:pt idx="13">
                  <c:v>964.95264187692112</c:v>
                </c:pt>
                <c:pt idx="14">
                  <c:v>972.58628573154522</c:v>
                </c:pt>
                <c:pt idx="15">
                  <c:v>980.280318579339</c:v>
                </c:pt>
                <c:pt idx="16">
                  <c:v>988.03521815158808</c:v>
                </c:pt>
                <c:pt idx="17">
                  <c:v>995.85146595886351</c:v>
                </c:pt>
                <c:pt idx="18">
                  <c:v>1003.7295473209174</c:v>
                </c:pt>
                <c:pt idx="19">
                  <c:v>1011.6699513968183</c:v>
                </c:pt>
                <c:pt idx="20">
                  <c:v>1019.6731712153232</c:v>
                </c:pt>
                <c:pt idx="21">
                  <c:v>1027.7397037054907</c:v>
                </c:pt>
                <c:pt idx="22">
                  <c:v>1035.870049727534</c:v>
                </c:pt>
                <c:pt idx="23">
                  <c:v>1044.0647141039237</c:v>
                </c:pt>
                <c:pt idx="24">
                  <c:v>1052.3242056507283</c:v>
                </c:pt>
                <c:pt idx="25">
                  <c:v>1060.6490372092105</c:v>
                </c:pt>
                <c:pt idx="26">
                  <c:v>1069.0397256776689</c:v>
                </c:pt>
                <c:pt idx="27">
                  <c:v>1077.4967920435322</c:v>
                </c:pt>
                <c:pt idx="28">
                  <c:v>1086.0207614157093</c:v>
                </c:pt>
                <c:pt idx="29">
                  <c:v>1094.6121630571929</c:v>
                </c:pt>
                <c:pt idx="30">
                  <c:v>1103.2715304179217</c:v>
                </c:pt>
                <c:pt idx="31">
                  <c:v>1111.9994011679048</c:v>
                </c:pt>
                <c:pt idx="32">
                  <c:v>1120.7963172306042</c:v>
                </c:pt>
                <c:pt idx="33">
                  <c:v>1129.6628248165835</c:v>
                </c:pt>
                <c:pt idx="34">
                  <c:v>1138.599474457425</c:v>
                </c:pt>
                <c:pt idx="35">
                  <c:v>1147.6068210399103</c:v>
                </c:pt>
                <c:pt idx="36">
                  <c:v>1156.6854238404749</c:v>
                </c:pt>
                <c:pt idx="37">
                  <c:v>1165.8358465599342</c:v>
                </c:pt>
                <c:pt idx="38">
                  <c:v>1175.0586573584853</c:v>
                </c:pt>
                <c:pt idx="39">
                  <c:v>1184.3544288909825</c:v>
                </c:pt>
                <c:pt idx="40">
                  <c:v>1193.7237383424961</c:v>
                </c:pt>
                <c:pt idx="41">
                  <c:v>1203.1671674641495</c:v>
                </c:pt>
                <c:pt idx="42">
                  <c:v>1212.6853026092417</c:v>
                </c:pt>
                <c:pt idx="43">
                  <c:v>1222.2787347696528</c:v>
                </c:pt>
                <c:pt idx="44">
                  <c:v>1231.9480596125422</c:v>
                </c:pt>
                <c:pt idx="45">
                  <c:v>1241.693877517331</c:v>
                </c:pt>
                <c:pt idx="46">
                  <c:v>1251.5167936129828</c:v>
                </c:pt>
                <c:pt idx="47">
                  <c:v>1261.4174178155758</c:v>
                </c:pt>
                <c:pt idx="48">
                  <c:v>1271.3963648661729</c:v>
                </c:pt>
                <c:pt idx="49">
                  <c:v>1281.4542543689927</c:v>
                </c:pt>
                <c:pt idx="50">
                  <c:v>1291.5917108298802</c:v>
                </c:pt>
                <c:pt idx="51">
                  <c:v>1301.8093636950841</c:v>
                </c:pt>
                <c:pt idx="52">
                  <c:v>1312.1078473903397</c:v>
                </c:pt>
                <c:pt idx="53">
                  <c:v>1322.4878013602597</c:v>
                </c:pt>
                <c:pt idx="54">
                  <c:v>1332.9498701080406</c:v>
                </c:pt>
                <c:pt idx="55">
                  <c:v>1343.4947032354783</c:v>
                </c:pt>
                <c:pt idx="56">
                  <c:v>1354.1229554833039</c:v>
                </c:pt>
                <c:pt idx="57">
                  <c:v>1364.8352867718363</c:v>
                </c:pt>
              </c:numCache>
            </c:numRef>
          </c:cat>
          <c:val>
            <c:numRef>
              <c:f>'Proyeccion en meses'!$J$5:$J$62</c:f>
              <c:numCache>
                <c:formatCode>_(* #,##0.00_);_(* \(#,##0.00\);_(* "-"??_);_(@_)</c:formatCode>
                <c:ptCount val="58"/>
                <c:pt idx="0">
                  <c:v>428960.04000000004</c:v>
                </c:pt>
                <c:pt idx="1">
                  <c:v>431363.67994509998</c:v>
                </c:pt>
                <c:pt idx="2">
                  <c:v>433786.33484544174</c:v>
                </c:pt>
                <c:pt idx="3">
                  <c:v>436228.15512643452</c:v>
                </c:pt>
                <c:pt idx="4">
                  <c:v>438689.29240348819</c:v>
                </c:pt>
                <c:pt idx="5">
                  <c:v>441169.89949142688</c:v>
                </c:pt>
                <c:pt idx="6">
                  <c:v>443670.13041397766</c:v>
                </c:pt>
                <c:pt idx="7">
                  <c:v>446190.14041333355</c:v>
                </c:pt>
                <c:pt idx="8">
                  <c:v>448730.08595979342</c:v>
                </c:pt>
                <c:pt idx="9">
                  <c:v>451290.12476147665</c:v>
                </c:pt>
                <c:pt idx="10">
                  <c:v>453870.41577411618</c:v>
                </c:pt>
                <c:pt idx="11">
                  <c:v>456471.11921092763</c:v>
                </c:pt>
                <c:pt idx="12">
                  <c:v>459092.39655255736</c:v>
                </c:pt>
                <c:pt idx="13">
                  <c:v>461734.41055710905</c:v>
                </c:pt>
                <c:pt idx="14">
                  <c:v>464397.32527024928</c:v>
                </c:pt>
                <c:pt idx="15">
                  <c:v>467081.30603539362</c:v>
                </c:pt>
                <c:pt idx="16">
                  <c:v>469786.51950397308</c:v>
                </c:pt>
                <c:pt idx="17">
                  <c:v>472513.13364578097</c:v>
                </c:pt>
                <c:pt idx="18">
                  <c:v>475261.31775940338</c:v>
                </c:pt>
                <c:pt idx="19">
                  <c:v>478031.2424827303</c:v>
                </c:pt>
                <c:pt idx="20">
                  <c:v>480823.07980355085</c:v>
                </c:pt>
                <c:pt idx="21">
                  <c:v>483637.00307023281</c:v>
                </c:pt>
                <c:pt idx="22">
                  <c:v>486473.18700248504</c:v>
                </c:pt>
                <c:pt idx="23">
                  <c:v>489331.80770220701</c:v>
                </c:pt>
                <c:pt idx="24">
                  <c:v>492213.0426644223</c:v>
                </c:pt>
                <c:pt idx="25">
                  <c:v>495117.07078830025</c:v>
                </c:pt>
                <c:pt idx="26">
                  <c:v>498044.07238826342</c:v>
                </c:pt>
                <c:pt idx="27">
                  <c:v>500994.22920518368</c:v>
                </c:pt>
                <c:pt idx="28">
                  <c:v>503967.72441766702</c:v>
                </c:pt>
                <c:pt idx="29">
                  <c:v>506964.74265342671</c:v>
                </c:pt>
                <c:pt idx="30">
                  <c:v>509985.47000074771</c:v>
                </c:pt>
                <c:pt idx="31">
                  <c:v>513030.09402004059</c:v>
                </c:pt>
                <c:pt idx="32">
                  <c:v>516098.80375548766</c:v>
                </c:pt>
                <c:pt idx="33">
                  <c:v>519191.789746781</c:v>
                </c:pt>
                <c:pt idx="34">
                  <c:v>522309.24404095276</c:v>
                </c:pt>
                <c:pt idx="35">
                  <c:v>525451.36020430026</c:v>
                </c:pt>
                <c:pt idx="36">
                  <c:v>528618.33333440451</c:v>
                </c:pt>
                <c:pt idx="37">
                  <c:v>531810.36007224361</c:v>
                </c:pt>
                <c:pt idx="38">
                  <c:v>535027.63861440308</c:v>
                </c:pt>
                <c:pt idx="39">
                  <c:v>538270.36872538168</c:v>
                </c:pt>
                <c:pt idx="40">
                  <c:v>541538.75174999528</c:v>
                </c:pt>
                <c:pt idx="41">
                  <c:v>544832.99062587833</c:v>
                </c:pt>
                <c:pt idx="42">
                  <c:v>548153.28989608458</c:v>
                </c:pt>
                <c:pt idx="43">
                  <c:v>551499.85572178743</c:v>
                </c:pt>
                <c:pt idx="44">
                  <c:v>554872.89589508087</c:v>
                </c:pt>
                <c:pt idx="45">
                  <c:v>558272.61985188129</c:v>
                </c:pt>
                <c:pt idx="46">
                  <c:v>561699.23868493154</c:v>
                </c:pt>
                <c:pt idx="47">
                  <c:v>565152.96515690815</c:v>
                </c:pt>
                <c:pt idx="48">
                  <c:v>568634.0137136319</c:v>
                </c:pt>
                <c:pt idx="49">
                  <c:v>572142.60049738304</c:v>
                </c:pt>
                <c:pt idx="50">
                  <c:v>575678.94336032169</c:v>
                </c:pt>
                <c:pt idx="51">
                  <c:v>579243.26187801489</c:v>
                </c:pt>
                <c:pt idx="52">
                  <c:v>582835.77736306959</c:v>
                </c:pt>
                <c:pt idx="53">
                  <c:v>586456.71287887509</c:v>
                </c:pt>
                <c:pt idx="54">
                  <c:v>590106.29325345263</c:v>
                </c:pt>
                <c:pt idx="55">
                  <c:v>593784.74509341526</c:v>
                </c:pt>
                <c:pt idx="56">
                  <c:v>597492.29679803876</c:v>
                </c:pt>
                <c:pt idx="57">
                  <c:v>601229.17857344227</c:v>
                </c:pt>
              </c:numCache>
            </c:numRef>
          </c:val>
          <c:smooth val="0"/>
        </c:ser>
        <c:ser>
          <c:idx val="5"/>
          <c:order val="5"/>
          <c:tx>
            <c:strRef>
              <c:f>'Proyeccion en meses'!$F$4</c:f>
              <c:strCache>
                <c:ptCount val="1"/>
                <c:pt idx="0">
                  <c:v>TOTAL UNIDADES</c:v>
                </c:pt>
              </c:strCache>
            </c:strRef>
          </c:tx>
          <c:marker>
            <c:symbol val="none"/>
          </c:marker>
          <c:cat>
            <c:numRef>
              <c:f>'Proyeccion en meses'!$F$5:$F$62</c:f>
              <c:numCache>
                <c:formatCode>_-* #,##0\ _P_t_s_-;\-* #,##0\ _P_t_s_-;_-* "-"??\ _P_t_s_-;_-@_-</c:formatCode>
                <c:ptCount val="58"/>
                <c:pt idx="0">
                  <c:v>871</c:v>
                </c:pt>
                <c:pt idx="1">
                  <c:v>877.89039389999994</c:v>
                </c:pt>
                <c:pt idx="2">
                  <c:v>884.83529701710347</c:v>
                </c:pt>
                <c:pt idx="3">
                  <c:v>891.83514056827607</c:v>
                </c:pt>
                <c:pt idx="4">
                  <c:v>898.89035918179752</c:v>
                </c:pt>
                <c:pt idx="5">
                  <c:v>906.00139092424877</c:v>
                </c:pt>
                <c:pt idx="6">
                  <c:v>913.16867732771141</c:v>
                </c:pt>
                <c:pt idx="7">
                  <c:v>920.39266341718303</c:v>
                </c:pt>
                <c:pt idx="8">
                  <c:v>927.67379773820983</c:v>
                </c:pt>
                <c:pt idx="9">
                  <c:v>935.01253238473703</c:v>
                </c:pt>
                <c:pt idx="10">
                  <c:v>942.40932302717943</c:v>
                </c:pt>
                <c:pt idx="11">
                  <c:v>949.86462894071497</c:v>
                </c:pt>
                <c:pt idx="12">
                  <c:v>957.37891303380195</c:v>
                </c:pt>
                <c:pt idx="13">
                  <c:v>964.95264187692112</c:v>
                </c:pt>
                <c:pt idx="14">
                  <c:v>972.58628573154522</c:v>
                </c:pt>
                <c:pt idx="15">
                  <c:v>980.280318579339</c:v>
                </c:pt>
                <c:pt idx="16">
                  <c:v>988.03521815158808</c:v>
                </c:pt>
                <c:pt idx="17">
                  <c:v>995.85146595886351</c:v>
                </c:pt>
                <c:pt idx="18">
                  <c:v>1003.7295473209174</c:v>
                </c:pt>
                <c:pt idx="19">
                  <c:v>1011.6699513968183</c:v>
                </c:pt>
                <c:pt idx="20">
                  <c:v>1019.6731712153232</c:v>
                </c:pt>
                <c:pt idx="21">
                  <c:v>1027.7397037054907</c:v>
                </c:pt>
                <c:pt idx="22">
                  <c:v>1035.870049727534</c:v>
                </c:pt>
                <c:pt idx="23">
                  <c:v>1044.0647141039237</c:v>
                </c:pt>
                <c:pt idx="24">
                  <c:v>1052.3242056507283</c:v>
                </c:pt>
                <c:pt idx="25">
                  <c:v>1060.6490372092105</c:v>
                </c:pt>
                <c:pt idx="26">
                  <c:v>1069.0397256776689</c:v>
                </c:pt>
                <c:pt idx="27">
                  <c:v>1077.4967920435322</c:v>
                </c:pt>
                <c:pt idx="28">
                  <c:v>1086.0207614157093</c:v>
                </c:pt>
                <c:pt idx="29">
                  <c:v>1094.6121630571929</c:v>
                </c:pt>
                <c:pt idx="30">
                  <c:v>1103.2715304179217</c:v>
                </c:pt>
                <c:pt idx="31">
                  <c:v>1111.9994011679048</c:v>
                </c:pt>
                <c:pt idx="32">
                  <c:v>1120.7963172306042</c:v>
                </c:pt>
                <c:pt idx="33">
                  <c:v>1129.6628248165835</c:v>
                </c:pt>
                <c:pt idx="34">
                  <c:v>1138.599474457425</c:v>
                </c:pt>
                <c:pt idx="35">
                  <c:v>1147.6068210399103</c:v>
                </c:pt>
                <c:pt idx="36">
                  <c:v>1156.6854238404749</c:v>
                </c:pt>
                <c:pt idx="37">
                  <c:v>1165.8358465599342</c:v>
                </c:pt>
                <c:pt idx="38">
                  <c:v>1175.0586573584853</c:v>
                </c:pt>
                <c:pt idx="39">
                  <c:v>1184.3544288909825</c:v>
                </c:pt>
                <c:pt idx="40">
                  <c:v>1193.7237383424961</c:v>
                </c:pt>
                <c:pt idx="41">
                  <c:v>1203.1671674641495</c:v>
                </c:pt>
                <c:pt idx="42">
                  <c:v>1212.6853026092417</c:v>
                </c:pt>
                <c:pt idx="43">
                  <c:v>1222.2787347696528</c:v>
                </c:pt>
                <c:pt idx="44">
                  <c:v>1231.9480596125422</c:v>
                </c:pt>
                <c:pt idx="45">
                  <c:v>1241.693877517331</c:v>
                </c:pt>
                <c:pt idx="46">
                  <c:v>1251.5167936129828</c:v>
                </c:pt>
                <c:pt idx="47">
                  <c:v>1261.4174178155758</c:v>
                </c:pt>
                <c:pt idx="48">
                  <c:v>1271.3963648661729</c:v>
                </c:pt>
                <c:pt idx="49">
                  <c:v>1281.4542543689927</c:v>
                </c:pt>
                <c:pt idx="50">
                  <c:v>1291.5917108298802</c:v>
                </c:pt>
                <c:pt idx="51">
                  <c:v>1301.8093636950841</c:v>
                </c:pt>
                <c:pt idx="52">
                  <c:v>1312.1078473903397</c:v>
                </c:pt>
                <c:pt idx="53">
                  <c:v>1322.4878013602597</c:v>
                </c:pt>
                <c:pt idx="54">
                  <c:v>1332.9498701080406</c:v>
                </c:pt>
                <c:pt idx="55">
                  <c:v>1343.4947032354783</c:v>
                </c:pt>
                <c:pt idx="56">
                  <c:v>1354.1229554833039</c:v>
                </c:pt>
                <c:pt idx="57">
                  <c:v>1364.8352867718363</c:v>
                </c:pt>
              </c:numCache>
            </c:numRef>
          </c:cat>
          <c:val>
            <c:numRef>
              <c:f>'Proyeccion en meses'!$F$5:$F$62</c:f>
              <c:numCache>
                <c:formatCode>_-* #,##0\ _P_t_s_-;\-* #,##0\ _P_t_s_-;_-* "-"??\ _P_t_s_-;_-@_-</c:formatCode>
                <c:ptCount val="58"/>
                <c:pt idx="0">
                  <c:v>871</c:v>
                </c:pt>
                <c:pt idx="1">
                  <c:v>877.89039389999994</c:v>
                </c:pt>
                <c:pt idx="2">
                  <c:v>884.83529701710347</c:v>
                </c:pt>
                <c:pt idx="3">
                  <c:v>891.83514056827607</c:v>
                </c:pt>
                <c:pt idx="4">
                  <c:v>898.89035918179752</c:v>
                </c:pt>
                <c:pt idx="5">
                  <c:v>906.00139092424877</c:v>
                </c:pt>
                <c:pt idx="6">
                  <c:v>913.16867732771141</c:v>
                </c:pt>
                <c:pt idx="7">
                  <c:v>920.39266341718303</c:v>
                </c:pt>
                <c:pt idx="8">
                  <c:v>927.67379773820983</c:v>
                </c:pt>
                <c:pt idx="9">
                  <c:v>935.01253238473703</c:v>
                </c:pt>
                <c:pt idx="10">
                  <c:v>942.40932302717943</c:v>
                </c:pt>
                <c:pt idx="11">
                  <c:v>949.86462894071497</c:v>
                </c:pt>
                <c:pt idx="12">
                  <c:v>957.37891303380195</c:v>
                </c:pt>
                <c:pt idx="13">
                  <c:v>964.95264187692112</c:v>
                </c:pt>
                <c:pt idx="14">
                  <c:v>972.58628573154522</c:v>
                </c:pt>
                <c:pt idx="15">
                  <c:v>980.280318579339</c:v>
                </c:pt>
                <c:pt idx="16">
                  <c:v>988.03521815158808</c:v>
                </c:pt>
                <c:pt idx="17">
                  <c:v>995.85146595886351</c:v>
                </c:pt>
                <c:pt idx="18">
                  <c:v>1003.7295473209174</c:v>
                </c:pt>
                <c:pt idx="19">
                  <c:v>1011.6699513968183</c:v>
                </c:pt>
                <c:pt idx="20">
                  <c:v>1019.6731712153232</c:v>
                </c:pt>
                <c:pt idx="21">
                  <c:v>1027.7397037054907</c:v>
                </c:pt>
                <c:pt idx="22">
                  <c:v>1035.870049727534</c:v>
                </c:pt>
                <c:pt idx="23">
                  <c:v>1044.0647141039237</c:v>
                </c:pt>
                <c:pt idx="24">
                  <c:v>1052.3242056507283</c:v>
                </c:pt>
                <c:pt idx="25">
                  <c:v>1060.6490372092105</c:v>
                </c:pt>
                <c:pt idx="26">
                  <c:v>1069.0397256776689</c:v>
                </c:pt>
                <c:pt idx="27">
                  <c:v>1077.4967920435322</c:v>
                </c:pt>
                <c:pt idx="28">
                  <c:v>1086.0207614157093</c:v>
                </c:pt>
                <c:pt idx="29">
                  <c:v>1094.6121630571929</c:v>
                </c:pt>
                <c:pt idx="30">
                  <c:v>1103.2715304179217</c:v>
                </c:pt>
                <c:pt idx="31">
                  <c:v>1111.9994011679048</c:v>
                </c:pt>
                <c:pt idx="32">
                  <c:v>1120.7963172306042</c:v>
                </c:pt>
                <c:pt idx="33">
                  <c:v>1129.6628248165835</c:v>
                </c:pt>
                <c:pt idx="34">
                  <c:v>1138.599474457425</c:v>
                </c:pt>
                <c:pt idx="35">
                  <c:v>1147.6068210399103</c:v>
                </c:pt>
                <c:pt idx="36">
                  <c:v>1156.6854238404749</c:v>
                </c:pt>
                <c:pt idx="37">
                  <c:v>1165.8358465599342</c:v>
                </c:pt>
                <c:pt idx="38">
                  <c:v>1175.0586573584853</c:v>
                </c:pt>
                <c:pt idx="39">
                  <c:v>1184.3544288909825</c:v>
                </c:pt>
                <c:pt idx="40">
                  <c:v>1193.7237383424961</c:v>
                </c:pt>
                <c:pt idx="41">
                  <c:v>1203.1671674641495</c:v>
                </c:pt>
                <c:pt idx="42">
                  <c:v>1212.6853026092417</c:v>
                </c:pt>
                <c:pt idx="43">
                  <c:v>1222.2787347696528</c:v>
                </c:pt>
                <c:pt idx="44">
                  <c:v>1231.9480596125422</c:v>
                </c:pt>
                <c:pt idx="45">
                  <c:v>1241.693877517331</c:v>
                </c:pt>
                <c:pt idx="46">
                  <c:v>1251.5167936129828</c:v>
                </c:pt>
                <c:pt idx="47">
                  <c:v>1261.4174178155758</c:v>
                </c:pt>
                <c:pt idx="48">
                  <c:v>1271.3963648661729</c:v>
                </c:pt>
                <c:pt idx="49">
                  <c:v>1281.4542543689927</c:v>
                </c:pt>
                <c:pt idx="50">
                  <c:v>1291.5917108298802</c:v>
                </c:pt>
                <c:pt idx="51">
                  <c:v>1301.8093636950841</c:v>
                </c:pt>
                <c:pt idx="52">
                  <c:v>1312.1078473903397</c:v>
                </c:pt>
                <c:pt idx="53">
                  <c:v>1322.4878013602597</c:v>
                </c:pt>
                <c:pt idx="54">
                  <c:v>1332.9498701080406</c:v>
                </c:pt>
                <c:pt idx="55">
                  <c:v>1343.4947032354783</c:v>
                </c:pt>
                <c:pt idx="56">
                  <c:v>1354.1229554833039</c:v>
                </c:pt>
                <c:pt idx="57">
                  <c:v>1364.8352867718363</c:v>
                </c:pt>
              </c:numCache>
            </c:numRef>
          </c:val>
          <c:smooth val="0"/>
        </c:ser>
        <c:dLbls>
          <c:showLegendKey val="0"/>
          <c:showVal val="0"/>
          <c:showCatName val="0"/>
          <c:showSerName val="0"/>
          <c:showPercent val="0"/>
          <c:showBubbleSize val="0"/>
        </c:dLbls>
        <c:smooth val="0"/>
        <c:axId val="-1117253552"/>
        <c:axId val="-1117238320"/>
      </c:lineChart>
      <c:catAx>
        <c:axId val="-1117253552"/>
        <c:scaling>
          <c:orientation val="minMax"/>
        </c:scaling>
        <c:delete val="0"/>
        <c:axPos val="b"/>
        <c:majorGridlines/>
        <c:title>
          <c:tx>
            <c:rich>
              <a:bodyPr/>
              <a:lstStyle/>
              <a:p>
                <a:pPr>
                  <a:defRPr sz="1000" b="1" i="0" u="none" strike="noStrike" baseline="0">
                    <a:solidFill>
                      <a:srgbClr val="000080"/>
                    </a:solidFill>
                    <a:latin typeface="Calibri"/>
                    <a:ea typeface="Calibri"/>
                    <a:cs typeface="Calibri"/>
                  </a:defRPr>
                </a:pPr>
                <a:r>
                  <a:rPr lang="es-MX"/>
                  <a:t>Cantidad de servicios prestados</a:t>
                </a:r>
              </a:p>
            </c:rich>
          </c:tx>
          <c:overlay val="0"/>
        </c:title>
        <c:numFmt formatCode="_-* #,##0\ _P_t_s_-;\-* #,##0\ _P_t_s_-;_-* &quot;-&quot;??\ _P_t_s_-;_-@_-" sourceLinked="1"/>
        <c:majorTickMark val="none"/>
        <c:minorTickMark val="none"/>
        <c:tickLblPos val="nextTo"/>
        <c:txPr>
          <a:bodyPr rot="-5400000" vert="horz"/>
          <a:lstStyle/>
          <a:p>
            <a:pPr>
              <a:defRPr sz="900" b="0" i="0" u="none" strike="noStrike" baseline="0">
                <a:solidFill>
                  <a:srgbClr val="000080"/>
                </a:solidFill>
                <a:latin typeface="Arial Narrow"/>
                <a:ea typeface="Arial Narrow"/>
                <a:cs typeface="Arial Narrow"/>
              </a:defRPr>
            </a:pPr>
            <a:endParaRPr lang="es-PE"/>
          </a:p>
        </c:txPr>
        <c:crossAx val="-1117238320"/>
        <c:crosses val="autoZero"/>
        <c:auto val="0"/>
        <c:lblAlgn val="ctr"/>
        <c:lblOffset val="1"/>
        <c:tickMarkSkip val="1"/>
        <c:noMultiLvlLbl val="0"/>
      </c:catAx>
      <c:valAx>
        <c:axId val="-1117238320"/>
        <c:scaling>
          <c:orientation val="minMax"/>
        </c:scaling>
        <c:delete val="0"/>
        <c:axPos val="l"/>
        <c:majorGridlines/>
        <c:title>
          <c:tx>
            <c:rich>
              <a:bodyPr/>
              <a:lstStyle/>
              <a:p>
                <a:pPr>
                  <a:defRPr sz="1000" b="1" i="0" u="none" strike="noStrike" baseline="0">
                    <a:solidFill>
                      <a:srgbClr val="003300"/>
                    </a:solidFill>
                    <a:latin typeface="Calibri"/>
                    <a:ea typeface="Calibri"/>
                    <a:cs typeface="Calibri"/>
                  </a:defRPr>
                </a:pPr>
                <a:r>
                  <a:rPr lang="es-MX"/>
                  <a:t>Costo Total en U$D</a:t>
                </a:r>
              </a:p>
            </c:rich>
          </c:tx>
          <c:overlay val="0"/>
        </c:title>
        <c:numFmt formatCode="_-* #,##0\ _P_t_s_-;\-* #,##0\ _P_t_s_-;_-* &quot;-&quot;??\ _P_t_s_-;_-@_-" sourceLinked="1"/>
        <c:majorTickMark val="none"/>
        <c:minorTickMark val="none"/>
        <c:tickLblPos val="nextTo"/>
        <c:txPr>
          <a:bodyPr rot="0" vert="horz"/>
          <a:lstStyle/>
          <a:p>
            <a:pPr>
              <a:defRPr sz="1000" b="0" i="0" u="none" strike="noStrike" baseline="0">
                <a:solidFill>
                  <a:srgbClr val="003300"/>
                </a:solidFill>
                <a:latin typeface="Calibri"/>
                <a:ea typeface="Calibri"/>
                <a:cs typeface="Calibri"/>
              </a:defRPr>
            </a:pPr>
            <a:endParaRPr lang="es-PE"/>
          </a:p>
        </c:txPr>
        <c:crossAx val="-1117253552"/>
        <c:crosses val="autoZero"/>
        <c:crossBetween val="midCat"/>
        <c:majorUnit val="200000"/>
        <c:minorUnit val="40000"/>
      </c:valAx>
      <c:spPr>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c:spPr>
    </c:plotArea>
    <c:legend>
      <c:legendPos val="r"/>
      <c:legendEntry>
        <c:idx val="0"/>
        <c:delete val="1"/>
      </c:legendEntry>
      <c:layout>
        <c:manualLayout>
          <c:xMode val="edge"/>
          <c:yMode val="edge"/>
          <c:x val="0.77508578146238716"/>
          <c:y val="0.18600194638591525"/>
          <c:w val="0.22076388973928807"/>
          <c:h val="0.5716438113775103"/>
        </c:manualLayout>
      </c:layout>
      <c:overlay val="0"/>
      <c:txPr>
        <a:bodyPr/>
        <a:lstStyle/>
        <a:p>
          <a:pPr>
            <a:defRPr sz="920" b="0" i="0" u="none" strike="noStrike" baseline="0">
              <a:solidFill>
                <a:srgbClr val="000000"/>
              </a:solidFill>
              <a:latin typeface="Calibri"/>
              <a:ea typeface="Calibri"/>
              <a:cs typeface="Calibri"/>
            </a:defRPr>
          </a:pPr>
          <a:endParaRPr lang="es-PE"/>
        </a:p>
      </c:txPr>
    </c:legend>
    <c:plotVisOnly val="1"/>
    <c:dispBlanksAs val="gap"/>
    <c:showDLblsOverMax val="0"/>
  </c:chart>
  <c:spPr>
    <a:solidFill>
      <a:schemeClr val="lt1"/>
    </a:solidFill>
    <a:ln w="25400" cap="flat" cmpd="sng" algn="ctr">
      <a:solidFill>
        <a:schemeClr val="dk1"/>
      </a:solidFill>
      <a:prstDash val="solid"/>
    </a:ln>
    <a:effectLst/>
  </c:spPr>
  <c:txPr>
    <a:bodyPr/>
    <a:lstStyle/>
    <a:p>
      <a:pPr>
        <a:defRPr sz="1000" b="0" i="0" u="none" strike="noStrike" baseline="0">
          <a:solidFill>
            <a:srgbClr val="000000"/>
          </a:solidFill>
          <a:latin typeface="Calibri"/>
          <a:ea typeface="Calibri"/>
          <a:cs typeface="Calibri"/>
        </a:defRPr>
      </a:pPr>
      <a:endParaRPr lang="es-PE"/>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6500C7-0F57-495F-9A75-9277B3826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1275</TotalTime>
  <Pages>35</Pages>
  <Words>10893</Words>
  <Characters>59912</Characters>
  <Application>Microsoft Office Word</Application>
  <DocSecurity>0</DocSecurity>
  <Lines>499</Lines>
  <Paragraphs>141</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70664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Usuario</cp:lastModifiedBy>
  <cp:revision>205</cp:revision>
  <cp:lastPrinted>2015-05-15T14:02:00Z</cp:lastPrinted>
  <dcterms:created xsi:type="dcterms:W3CDTF">2015-05-04T10:40:00Z</dcterms:created>
  <dcterms:modified xsi:type="dcterms:W3CDTF">2015-05-15T14:32:00Z</dcterms:modified>
</cp:coreProperties>
</file>